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46DC" w:rsidRPr="00362298" w:rsidRDefault="003646DC" w:rsidP="00E905DC">
      <w:pPr>
        <w:jc w:val="center"/>
        <w:rPr>
          <w:b/>
          <w:bCs/>
        </w:rPr>
      </w:pPr>
    </w:p>
    <w:p w:rsidR="003646DC" w:rsidRPr="00362298" w:rsidRDefault="003646DC" w:rsidP="00E905DC">
      <w:pPr>
        <w:jc w:val="center"/>
        <w:rPr>
          <w:b/>
          <w:bCs/>
        </w:rPr>
      </w:pPr>
      <w:bookmarkStart w:id="0" w:name="_Ref115150719"/>
      <w:bookmarkEnd w:id="0"/>
    </w:p>
    <w:p w:rsidR="003646DC" w:rsidRPr="00362298" w:rsidRDefault="003646DC" w:rsidP="00E905DC">
      <w:pPr>
        <w:tabs>
          <w:tab w:val="left" w:pos="1985"/>
          <w:tab w:val="left" w:pos="7088"/>
        </w:tabs>
        <w:jc w:val="center"/>
      </w:pPr>
      <w:r w:rsidRPr="00362298">
        <w:rPr>
          <w:b/>
          <w:bCs/>
          <w:u w:val="single"/>
        </w:rPr>
        <w:t>Title</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rPr>
          <w:sz w:val="36"/>
          <w:szCs w:val="36"/>
        </w:rPr>
      </w:pPr>
      <w:r w:rsidRPr="00362298">
        <w:rPr>
          <w:sz w:val="36"/>
          <w:szCs w:val="36"/>
        </w:rPr>
        <w:t>HW-SW SystemC Co-Simulation SoC Validation Platform</w:t>
      </w:r>
    </w:p>
    <w:p w:rsidR="003646DC" w:rsidRPr="00362298" w:rsidRDefault="003646DC" w:rsidP="00E905DC">
      <w:pPr>
        <w:jc w:val="center"/>
        <w:rPr>
          <w:sz w:val="36"/>
          <w:szCs w:val="36"/>
        </w:rPr>
      </w:pPr>
    </w:p>
    <w:p w:rsidR="003646DC" w:rsidRPr="00362298" w:rsidRDefault="003646DC" w:rsidP="00E905DC">
      <w:pPr>
        <w:jc w:val="center"/>
        <w:rPr>
          <w:b/>
          <w:bCs/>
          <w:sz w:val="36"/>
          <w:szCs w:val="36"/>
        </w:rPr>
      </w:pPr>
      <w:r w:rsidRPr="00362298">
        <w:rPr>
          <w:b/>
          <w:bCs/>
          <w:sz w:val="36"/>
          <w:szCs w:val="36"/>
        </w:rPr>
        <w:t>IP User Manual</w:t>
      </w:r>
    </w:p>
    <w:p w:rsidR="003646DC" w:rsidRPr="00362298" w:rsidRDefault="003646DC" w:rsidP="00E905DC">
      <w:pPr>
        <w:jc w:val="center"/>
        <w:rPr>
          <w:b/>
          <w:bCs/>
        </w:rPr>
      </w:pPr>
    </w:p>
    <w:p w:rsidR="003646DC" w:rsidRPr="00362298" w:rsidRDefault="003646DC" w:rsidP="00E905DC">
      <w:pPr>
        <w:jc w:val="center"/>
        <w:rPr>
          <w:b/>
          <w:bCs/>
        </w:rPr>
      </w:pPr>
    </w:p>
    <w:p w:rsidR="003646DC" w:rsidRPr="00362298" w:rsidRDefault="003646DC" w:rsidP="00E905DC">
      <w:pPr>
        <w:autoSpaceDE w:val="0"/>
        <w:autoSpaceDN w:val="0"/>
        <w:adjustRightInd w:val="0"/>
        <w:spacing w:before="0"/>
        <w:jc w:val="center"/>
        <w:rPr>
          <w:rFonts w:ascii="TimesNewRoman" w:hAnsi="TimesNewRoman" w:cs="TimesNewRoman"/>
          <w:sz w:val="20"/>
          <w:szCs w:val="20"/>
        </w:rPr>
      </w:pPr>
      <w:r w:rsidRPr="00362298">
        <w:t xml:space="preserve">Contract No. </w:t>
      </w:r>
      <w:r w:rsidR="00E90DDC" w:rsidRPr="00376E6D">
        <w:rPr>
          <w:rFonts w:ascii="Helvetica" w:hAnsi="Helvetica" w:cs="Helvetica"/>
          <w:spacing w:val="0"/>
        </w:rPr>
        <w:t>4200022968</w:t>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jc w:val="center"/>
      </w:pPr>
      <w:r w:rsidRPr="00362298">
        <w:t>by</w:t>
      </w:r>
    </w:p>
    <w:p w:rsidR="003646DC" w:rsidRPr="00362298" w:rsidRDefault="003646DC" w:rsidP="00E905DC">
      <w:pPr>
        <w:jc w:val="center"/>
      </w:pPr>
    </w:p>
    <w:p w:rsidR="003646DC" w:rsidRPr="00362298" w:rsidRDefault="00EA45C7" w:rsidP="00E905DC">
      <w:pPr>
        <w:jc w:val="center"/>
      </w:pPr>
      <w:r w:rsidRPr="00362298">
        <w:rPr>
          <w:noProof/>
          <w:lang w:val="de-DE"/>
        </w:rPr>
        <w:drawing>
          <wp:inline distT="0" distB="0" distL="0" distR="0">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7"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3646DC" w:rsidRPr="00362298">
        <w:t>TU Braunschweig, Germany</w:t>
      </w:r>
    </w:p>
    <w:p w:rsidR="003646DC" w:rsidRPr="00362298" w:rsidRDefault="003646DC" w:rsidP="00E905DC">
      <w:pPr>
        <w:jc w:val="center"/>
      </w:pPr>
    </w:p>
    <w:p w:rsidR="003646DC" w:rsidRPr="00362298" w:rsidRDefault="00847C2D" w:rsidP="00E905DC">
      <w:pPr>
        <w:jc w:val="center"/>
      </w:pPr>
      <w:r>
        <w:fldChar w:fldCharType="begin"/>
      </w:r>
      <w:r w:rsidR="001D2F47">
        <w:instrText xml:space="preserve"> TIME \@ "MMMM d, yyyy" </w:instrText>
      </w:r>
      <w:r>
        <w:fldChar w:fldCharType="separate"/>
      </w:r>
      <w:r w:rsidR="00433C8B">
        <w:rPr>
          <w:noProof/>
        </w:rPr>
        <w:t>May 9, 2011</w:t>
      </w:r>
      <w:r>
        <w:rPr>
          <w:noProof/>
        </w:rPr>
        <w:fldChar w:fldCharType="end"/>
      </w:r>
    </w:p>
    <w:p w:rsidR="003646DC" w:rsidRPr="00362298" w:rsidRDefault="003646DC" w:rsidP="00E905DC">
      <w:pPr>
        <w:jc w:val="center"/>
      </w:pPr>
    </w:p>
    <w:p w:rsidR="003646DC" w:rsidRPr="00362298" w:rsidRDefault="003646DC" w:rsidP="00E905DC">
      <w:pPr>
        <w:jc w:val="center"/>
      </w:pPr>
    </w:p>
    <w:p w:rsidR="003646DC" w:rsidRPr="00362298" w:rsidRDefault="003646DC" w:rsidP="00E905DC">
      <w:pPr>
        <w:tabs>
          <w:tab w:val="left" w:pos="4820"/>
          <w:tab w:val="left" w:pos="7088"/>
        </w:tabs>
        <w:jc w:val="center"/>
        <w:rPr>
          <w:b/>
          <w:bCs/>
        </w:rPr>
      </w:pPr>
      <w:r w:rsidRPr="00362298">
        <w:rPr>
          <w:b/>
          <w:bCs/>
        </w:rPr>
        <w:t xml:space="preserve">Document </w:t>
      </w:r>
      <w:r w:rsidR="00937609">
        <w:rPr>
          <w:b/>
          <w:bCs/>
        </w:rPr>
        <w:t>No.: IDA-SCSV-UM-001</w:t>
      </w:r>
    </w:p>
    <w:p w:rsidR="003646DC" w:rsidRPr="00362298" w:rsidRDefault="003646DC" w:rsidP="00E905DC">
      <w:pPr>
        <w:spacing w:before="0"/>
        <w:jc w:val="center"/>
        <w:rPr>
          <w:b/>
          <w:bCs/>
          <w:sz w:val="32"/>
          <w:szCs w:val="32"/>
          <w:u w:val="single"/>
        </w:rPr>
      </w:pPr>
      <w:r w:rsidRPr="00362298">
        <w:rPr>
          <w:b/>
          <w:bCs/>
        </w:rPr>
        <w:br w:type="page"/>
      </w:r>
      <w:r w:rsidRPr="00362298">
        <w:rPr>
          <w:b/>
          <w:bCs/>
          <w:sz w:val="32"/>
          <w:szCs w:val="32"/>
          <w:u w:val="single"/>
        </w:rPr>
        <w:t>Table of Contents</w:t>
      </w:r>
    </w:p>
    <w:p w:rsidR="00433C8B" w:rsidRDefault="00847C2D">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847C2D">
        <w:fldChar w:fldCharType="begin"/>
      </w:r>
      <w:r w:rsidR="003646DC" w:rsidRPr="00362298">
        <w:instrText xml:space="preserve"> </w:instrText>
      </w:r>
      <w:r w:rsidR="00EA45C7" w:rsidRPr="00362298">
        <w:instrText>TOC</w:instrText>
      </w:r>
      <w:r w:rsidR="003646DC" w:rsidRPr="00362298">
        <w:instrText xml:space="preserve"> \o "1-3" </w:instrText>
      </w:r>
      <w:r w:rsidRPr="00847C2D">
        <w:fldChar w:fldCharType="separate"/>
      </w:r>
      <w:r w:rsidR="00433C8B">
        <w:rPr>
          <w:noProof/>
        </w:rPr>
        <w:t>1</w:t>
      </w:r>
      <w:r w:rsidR="00433C8B">
        <w:rPr>
          <w:rFonts w:asciiTheme="minorHAnsi" w:eastAsiaTheme="minorEastAsia" w:hAnsiTheme="minorHAnsi" w:cstheme="minorBidi"/>
          <w:b w:val="0"/>
          <w:bCs w:val="0"/>
          <w:caps w:val="0"/>
          <w:noProof/>
          <w:spacing w:val="0"/>
          <w:sz w:val="24"/>
          <w:szCs w:val="24"/>
          <w:u w:val="none"/>
          <w:lang w:val="de-DE"/>
        </w:rPr>
        <w:tab/>
      </w:r>
      <w:r w:rsidR="00433C8B">
        <w:rPr>
          <w:noProof/>
        </w:rPr>
        <w:t>Introduction</w:t>
      </w:r>
      <w:r w:rsidR="00433C8B">
        <w:rPr>
          <w:noProof/>
        </w:rPr>
        <w:tab/>
      </w:r>
      <w:r w:rsidR="00433C8B">
        <w:rPr>
          <w:noProof/>
        </w:rPr>
        <w:fldChar w:fldCharType="begin"/>
      </w:r>
      <w:r w:rsidR="00433C8B">
        <w:rPr>
          <w:noProof/>
        </w:rPr>
        <w:instrText xml:space="preserve"> PAGEREF _Toc166561446 \h </w:instrText>
      </w:r>
      <w:r w:rsidR="006D081F">
        <w:rPr>
          <w:noProof/>
        </w:rPr>
      </w:r>
      <w:r w:rsidR="00433C8B">
        <w:rPr>
          <w:noProof/>
        </w:rPr>
        <w:fldChar w:fldCharType="separate"/>
      </w:r>
      <w:r w:rsidR="00433C8B">
        <w:rPr>
          <w:noProof/>
        </w:rPr>
        <w:t>6</w:t>
      </w:r>
      <w:r w:rsidR="00433C8B">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1.1</w:t>
      </w:r>
      <w:r>
        <w:rPr>
          <w:rFonts w:asciiTheme="minorHAnsi" w:eastAsiaTheme="minorEastAsia" w:hAnsiTheme="minorHAnsi" w:cstheme="minorBidi"/>
          <w:b w:val="0"/>
          <w:bCs w:val="0"/>
          <w:smallCaps w:val="0"/>
          <w:noProof/>
          <w:spacing w:val="0"/>
          <w:sz w:val="24"/>
          <w:szCs w:val="24"/>
          <w:lang w:val="de-DE"/>
        </w:rPr>
        <w:tab/>
      </w:r>
      <w:r w:rsidRPr="00915CE3">
        <w:rPr>
          <w:noProof/>
        </w:rPr>
        <w:t>Purpose and Scope</w:t>
      </w:r>
      <w:r>
        <w:rPr>
          <w:noProof/>
        </w:rPr>
        <w:tab/>
      </w:r>
      <w:r>
        <w:rPr>
          <w:noProof/>
        </w:rPr>
        <w:fldChar w:fldCharType="begin"/>
      </w:r>
      <w:r>
        <w:rPr>
          <w:noProof/>
        </w:rPr>
        <w:instrText xml:space="preserve"> PAGEREF _Toc166561447 \h </w:instrText>
      </w:r>
      <w:r w:rsidR="006D081F">
        <w:rPr>
          <w:noProof/>
        </w:rPr>
      </w:r>
      <w:r>
        <w:rPr>
          <w:noProof/>
        </w:rPr>
        <w:fldChar w:fldCharType="separate"/>
      </w:r>
      <w:r>
        <w:rPr>
          <w:noProof/>
        </w:rPr>
        <w:t>6</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1.2</w:t>
      </w:r>
      <w:r>
        <w:rPr>
          <w:rFonts w:asciiTheme="minorHAnsi" w:eastAsiaTheme="minorEastAsia" w:hAnsiTheme="minorHAnsi" w:cstheme="minorBidi"/>
          <w:b w:val="0"/>
          <w:bCs w:val="0"/>
          <w:smallCaps w:val="0"/>
          <w:noProof/>
          <w:spacing w:val="0"/>
          <w:sz w:val="24"/>
          <w:szCs w:val="24"/>
          <w:lang w:val="de-DE"/>
        </w:rPr>
        <w:tab/>
      </w:r>
      <w:r w:rsidRPr="00915CE3">
        <w:rPr>
          <w:noProof/>
        </w:rPr>
        <w:t>Referenced Documents</w:t>
      </w:r>
      <w:r>
        <w:rPr>
          <w:noProof/>
        </w:rPr>
        <w:tab/>
      </w:r>
      <w:r>
        <w:rPr>
          <w:noProof/>
        </w:rPr>
        <w:fldChar w:fldCharType="begin"/>
      </w:r>
      <w:r>
        <w:rPr>
          <w:noProof/>
        </w:rPr>
        <w:instrText xml:space="preserve"> PAGEREF _Toc166561448 \h </w:instrText>
      </w:r>
      <w:r w:rsidR="006D081F">
        <w:rPr>
          <w:noProof/>
        </w:rPr>
      </w:r>
      <w:r>
        <w:rPr>
          <w:noProof/>
        </w:rPr>
        <w:fldChar w:fldCharType="separate"/>
      </w:r>
      <w:r>
        <w:rPr>
          <w:noProof/>
        </w:rPr>
        <w:t>6</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1.3</w:t>
      </w:r>
      <w:r>
        <w:rPr>
          <w:rFonts w:asciiTheme="minorHAnsi" w:eastAsiaTheme="minorEastAsia" w:hAnsiTheme="minorHAnsi" w:cstheme="minorBidi"/>
          <w:b w:val="0"/>
          <w:bCs w:val="0"/>
          <w:smallCaps w:val="0"/>
          <w:noProof/>
          <w:spacing w:val="0"/>
          <w:sz w:val="24"/>
          <w:szCs w:val="24"/>
          <w:lang w:val="de-DE"/>
        </w:rPr>
        <w:tab/>
      </w:r>
      <w:r>
        <w:rPr>
          <w:noProof/>
        </w:rPr>
        <w:t>Revisions</w:t>
      </w:r>
      <w:r>
        <w:rPr>
          <w:noProof/>
        </w:rPr>
        <w:tab/>
      </w:r>
      <w:r>
        <w:rPr>
          <w:noProof/>
        </w:rPr>
        <w:fldChar w:fldCharType="begin"/>
      </w:r>
      <w:r>
        <w:rPr>
          <w:noProof/>
        </w:rPr>
        <w:instrText xml:space="preserve"> PAGEREF _Toc166561449 \h </w:instrText>
      </w:r>
      <w:r w:rsidR="006D081F">
        <w:rPr>
          <w:noProof/>
        </w:rPr>
      </w:r>
      <w:r>
        <w:rPr>
          <w:noProof/>
        </w:rPr>
        <w:fldChar w:fldCharType="separate"/>
      </w:r>
      <w:r>
        <w:rPr>
          <w:noProof/>
        </w:rPr>
        <w:t>6</w:t>
      </w:r>
      <w:r>
        <w:rPr>
          <w:noProof/>
        </w:rPr>
        <w:fldChar w:fldCharType="end"/>
      </w:r>
    </w:p>
    <w:p w:rsidR="00433C8B" w:rsidRDefault="00433C8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2</w:t>
      </w:r>
      <w:r>
        <w:rPr>
          <w:rFonts w:asciiTheme="minorHAnsi" w:eastAsiaTheme="minorEastAsia" w:hAnsiTheme="minorHAnsi" w:cstheme="minorBidi"/>
          <w:b w:val="0"/>
          <w:bCs w:val="0"/>
          <w:caps w:val="0"/>
          <w:noProof/>
          <w:spacing w:val="0"/>
          <w:sz w:val="24"/>
          <w:szCs w:val="24"/>
          <w:u w:val="none"/>
          <w:lang w:val="de-DE"/>
        </w:rPr>
        <w:tab/>
      </w:r>
      <w:r>
        <w:rPr>
          <w:noProof/>
        </w:rPr>
        <w:t>Installation &amp; Dependencies</w:t>
      </w:r>
      <w:r>
        <w:rPr>
          <w:noProof/>
        </w:rPr>
        <w:tab/>
      </w:r>
      <w:r>
        <w:rPr>
          <w:noProof/>
        </w:rPr>
        <w:fldChar w:fldCharType="begin"/>
      </w:r>
      <w:r>
        <w:rPr>
          <w:noProof/>
        </w:rPr>
        <w:instrText xml:space="preserve"> PAGEREF _Toc166561450 \h </w:instrText>
      </w:r>
      <w:r w:rsidR="006D081F">
        <w:rPr>
          <w:noProof/>
        </w:rPr>
      </w:r>
      <w:r>
        <w:rPr>
          <w:noProof/>
        </w:rPr>
        <w:fldChar w:fldCharType="separate"/>
      </w:r>
      <w:r>
        <w:rPr>
          <w:noProof/>
        </w:rPr>
        <w:t>7</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2.1</w:t>
      </w:r>
      <w:r>
        <w:rPr>
          <w:rFonts w:asciiTheme="minorHAnsi" w:eastAsiaTheme="minorEastAsia" w:hAnsiTheme="minorHAnsi" w:cstheme="minorBidi"/>
          <w:b w:val="0"/>
          <w:bCs w:val="0"/>
          <w:smallCaps w:val="0"/>
          <w:noProof/>
          <w:spacing w:val="0"/>
          <w:sz w:val="24"/>
          <w:szCs w:val="24"/>
          <w:lang w:val="de-DE"/>
        </w:rPr>
        <w:tab/>
      </w:r>
      <w:r>
        <w:rPr>
          <w:noProof/>
        </w:rPr>
        <w:t>Required Software Packages</w:t>
      </w:r>
      <w:r>
        <w:rPr>
          <w:noProof/>
        </w:rPr>
        <w:tab/>
      </w:r>
      <w:r>
        <w:rPr>
          <w:noProof/>
        </w:rPr>
        <w:fldChar w:fldCharType="begin"/>
      </w:r>
      <w:r>
        <w:rPr>
          <w:noProof/>
        </w:rPr>
        <w:instrText xml:space="preserve"> PAGEREF _Toc166561451 \h </w:instrText>
      </w:r>
      <w:r w:rsidR="006D081F">
        <w:rPr>
          <w:noProof/>
        </w:rPr>
      </w:r>
      <w:r>
        <w:rPr>
          <w:noProof/>
        </w:rPr>
        <w:fldChar w:fldCharType="separate"/>
      </w:r>
      <w:r>
        <w:rPr>
          <w:noProof/>
        </w:rPr>
        <w:t>7</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2.2</w:t>
      </w:r>
      <w:r>
        <w:rPr>
          <w:rFonts w:asciiTheme="minorHAnsi" w:eastAsiaTheme="minorEastAsia" w:hAnsiTheme="minorHAnsi" w:cstheme="minorBidi"/>
          <w:b w:val="0"/>
          <w:bCs w:val="0"/>
          <w:smallCaps w:val="0"/>
          <w:noProof/>
          <w:spacing w:val="0"/>
          <w:sz w:val="24"/>
          <w:szCs w:val="24"/>
          <w:lang w:val="de-DE"/>
        </w:rPr>
        <w:tab/>
      </w:r>
      <w:r>
        <w:rPr>
          <w:noProof/>
        </w:rPr>
        <w:t>Installing GreenSocs Software</w:t>
      </w:r>
      <w:r>
        <w:rPr>
          <w:noProof/>
        </w:rPr>
        <w:tab/>
      </w:r>
      <w:r>
        <w:rPr>
          <w:noProof/>
        </w:rPr>
        <w:fldChar w:fldCharType="begin"/>
      </w:r>
      <w:r>
        <w:rPr>
          <w:noProof/>
        </w:rPr>
        <w:instrText xml:space="preserve"> PAGEREF _Toc166561452 \h </w:instrText>
      </w:r>
      <w:r w:rsidR="006D081F">
        <w:rPr>
          <w:noProof/>
        </w:rPr>
      </w:r>
      <w:r>
        <w:rPr>
          <w:noProof/>
        </w:rPr>
        <w:fldChar w:fldCharType="separate"/>
      </w:r>
      <w:r>
        <w:rPr>
          <w:noProof/>
        </w:rPr>
        <w:t>7</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2.2.1</w:t>
      </w:r>
      <w:r>
        <w:rPr>
          <w:rFonts w:asciiTheme="minorHAnsi" w:eastAsiaTheme="minorEastAsia" w:hAnsiTheme="minorHAnsi" w:cstheme="minorBidi"/>
          <w:smallCaps w:val="0"/>
          <w:noProof/>
          <w:spacing w:val="0"/>
          <w:sz w:val="24"/>
          <w:szCs w:val="24"/>
          <w:lang w:val="de-DE"/>
        </w:rPr>
        <w:tab/>
      </w:r>
      <w:r>
        <w:rPr>
          <w:noProof/>
        </w:rPr>
        <w:t>GreenSocs</w:t>
      </w:r>
      <w:r>
        <w:rPr>
          <w:noProof/>
        </w:rPr>
        <w:tab/>
      </w:r>
      <w:r>
        <w:rPr>
          <w:noProof/>
        </w:rPr>
        <w:fldChar w:fldCharType="begin"/>
      </w:r>
      <w:r>
        <w:rPr>
          <w:noProof/>
        </w:rPr>
        <w:instrText xml:space="preserve"> PAGEREF _Toc166561453 \h </w:instrText>
      </w:r>
      <w:r w:rsidR="006D081F">
        <w:rPr>
          <w:noProof/>
        </w:rPr>
      </w:r>
      <w:r>
        <w:rPr>
          <w:noProof/>
        </w:rPr>
        <w:fldChar w:fldCharType="separate"/>
      </w:r>
      <w:r>
        <w:rPr>
          <w:noProof/>
        </w:rPr>
        <w:t>8</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2.2.2</w:t>
      </w:r>
      <w:r>
        <w:rPr>
          <w:rFonts w:asciiTheme="minorHAnsi" w:eastAsiaTheme="minorEastAsia" w:hAnsiTheme="minorHAnsi" w:cstheme="minorBidi"/>
          <w:smallCaps w:val="0"/>
          <w:noProof/>
          <w:spacing w:val="0"/>
          <w:sz w:val="24"/>
          <w:szCs w:val="24"/>
          <w:lang w:val="de-DE"/>
        </w:rPr>
        <w:tab/>
      </w:r>
      <w:r>
        <w:rPr>
          <w:noProof/>
        </w:rPr>
        <w:t>GreenSocs/Carbon AMBA Sockets</w:t>
      </w:r>
      <w:r>
        <w:rPr>
          <w:noProof/>
        </w:rPr>
        <w:tab/>
      </w:r>
      <w:r>
        <w:rPr>
          <w:noProof/>
        </w:rPr>
        <w:fldChar w:fldCharType="begin"/>
      </w:r>
      <w:r>
        <w:rPr>
          <w:noProof/>
        </w:rPr>
        <w:instrText xml:space="preserve"> PAGEREF _Toc166561454 \h </w:instrText>
      </w:r>
      <w:r w:rsidR="006D081F">
        <w:rPr>
          <w:noProof/>
        </w:rPr>
      </w:r>
      <w:r>
        <w:rPr>
          <w:noProof/>
        </w:rPr>
        <w:fldChar w:fldCharType="separate"/>
      </w:r>
      <w:r>
        <w:rPr>
          <w:noProof/>
        </w:rPr>
        <w:t>9</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2.3</w:t>
      </w:r>
      <w:r>
        <w:rPr>
          <w:rFonts w:asciiTheme="minorHAnsi" w:eastAsiaTheme="minorEastAsia" w:hAnsiTheme="minorHAnsi" w:cstheme="minorBidi"/>
          <w:b w:val="0"/>
          <w:bCs w:val="0"/>
          <w:smallCaps w:val="0"/>
          <w:noProof/>
          <w:spacing w:val="0"/>
          <w:sz w:val="24"/>
          <w:szCs w:val="24"/>
          <w:lang w:val="de-DE"/>
        </w:rPr>
        <w:tab/>
      </w:r>
      <w:r w:rsidRPr="00915CE3">
        <w:rPr>
          <w:noProof/>
        </w:rPr>
        <w:t>Building IP Model Library and Tests</w:t>
      </w:r>
      <w:r>
        <w:rPr>
          <w:noProof/>
        </w:rPr>
        <w:tab/>
      </w:r>
      <w:r>
        <w:rPr>
          <w:noProof/>
        </w:rPr>
        <w:fldChar w:fldCharType="begin"/>
      </w:r>
      <w:r>
        <w:rPr>
          <w:noProof/>
        </w:rPr>
        <w:instrText xml:space="preserve"> PAGEREF _Toc166561455 \h </w:instrText>
      </w:r>
      <w:r w:rsidR="006D081F">
        <w:rPr>
          <w:noProof/>
        </w:rPr>
      </w:r>
      <w:r>
        <w:rPr>
          <w:noProof/>
        </w:rPr>
        <w:fldChar w:fldCharType="separate"/>
      </w:r>
      <w:r>
        <w:rPr>
          <w:noProof/>
        </w:rPr>
        <w:t>9</w:t>
      </w:r>
      <w:r>
        <w:rPr>
          <w:noProof/>
        </w:rPr>
        <w:fldChar w:fldCharType="end"/>
      </w:r>
    </w:p>
    <w:p w:rsidR="00433C8B" w:rsidRDefault="00433C8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3</w:t>
      </w:r>
      <w:r>
        <w:rPr>
          <w:rFonts w:asciiTheme="minorHAnsi" w:eastAsiaTheme="minorEastAsia" w:hAnsiTheme="minorHAnsi" w:cstheme="minorBidi"/>
          <w:b w:val="0"/>
          <w:bCs w:val="0"/>
          <w:caps w:val="0"/>
          <w:noProof/>
          <w:spacing w:val="0"/>
          <w:sz w:val="24"/>
          <w:szCs w:val="24"/>
          <w:u w:val="none"/>
          <w:lang w:val="de-DE"/>
        </w:rPr>
        <w:tab/>
      </w:r>
      <w:r>
        <w:rPr>
          <w:noProof/>
        </w:rPr>
        <w:t>Modeling Concepts</w:t>
      </w:r>
      <w:r>
        <w:rPr>
          <w:noProof/>
        </w:rPr>
        <w:tab/>
      </w:r>
      <w:r>
        <w:rPr>
          <w:noProof/>
        </w:rPr>
        <w:fldChar w:fldCharType="begin"/>
      </w:r>
      <w:r>
        <w:rPr>
          <w:noProof/>
        </w:rPr>
        <w:instrText xml:space="preserve"> PAGEREF _Toc166561456 \h </w:instrText>
      </w:r>
      <w:r w:rsidR="006D081F">
        <w:rPr>
          <w:noProof/>
        </w:rPr>
      </w:r>
      <w:r>
        <w:rPr>
          <w:noProof/>
        </w:rPr>
        <w:fldChar w:fldCharType="separate"/>
      </w:r>
      <w:r>
        <w:rPr>
          <w:noProof/>
        </w:rPr>
        <w:t>11</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3.1</w:t>
      </w:r>
      <w:r>
        <w:rPr>
          <w:rFonts w:asciiTheme="minorHAnsi" w:eastAsiaTheme="minorEastAsia" w:hAnsiTheme="minorHAnsi" w:cstheme="minorBidi"/>
          <w:b w:val="0"/>
          <w:bCs w:val="0"/>
          <w:smallCaps w:val="0"/>
          <w:noProof/>
          <w:spacing w:val="0"/>
          <w:sz w:val="24"/>
          <w:szCs w:val="24"/>
          <w:lang w:val="de-DE"/>
        </w:rPr>
        <w:tab/>
      </w:r>
      <w:r>
        <w:rPr>
          <w:noProof/>
        </w:rPr>
        <w:t>Concepts</w:t>
      </w:r>
      <w:r>
        <w:rPr>
          <w:noProof/>
        </w:rPr>
        <w:tab/>
      </w:r>
      <w:r>
        <w:rPr>
          <w:noProof/>
        </w:rPr>
        <w:fldChar w:fldCharType="begin"/>
      </w:r>
      <w:r>
        <w:rPr>
          <w:noProof/>
        </w:rPr>
        <w:instrText xml:space="preserve"> PAGEREF _Toc166561457 \h </w:instrText>
      </w:r>
      <w:r w:rsidR="006D081F">
        <w:rPr>
          <w:noProof/>
        </w:rPr>
      </w:r>
      <w:r>
        <w:rPr>
          <w:noProof/>
        </w:rPr>
        <w:fldChar w:fldCharType="separate"/>
      </w:r>
      <w:r>
        <w:rPr>
          <w:noProof/>
        </w:rPr>
        <w:t>11</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rFonts w:eastAsiaTheme="minorEastAsia"/>
          <w:noProof/>
        </w:rPr>
        <w:t>3.2</w:t>
      </w:r>
      <w:r>
        <w:rPr>
          <w:rFonts w:asciiTheme="minorHAnsi" w:eastAsiaTheme="minorEastAsia" w:hAnsiTheme="minorHAnsi" w:cstheme="minorBidi"/>
          <w:b w:val="0"/>
          <w:bCs w:val="0"/>
          <w:smallCaps w:val="0"/>
          <w:noProof/>
          <w:spacing w:val="0"/>
          <w:sz w:val="24"/>
          <w:szCs w:val="24"/>
          <w:lang w:val="de-DE"/>
        </w:rPr>
        <w:tab/>
      </w:r>
      <w:r w:rsidRPr="00915CE3">
        <w:rPr>
          <w:rFonts w:eastAsiaTheme="minorEastAsia"/>
          <w:noProof/>
        </w:rPr>
        <w:t>Coding AMBA Masters and Slaves</w:t>
      </w:r>
      <w:r>
        <w:rPr>
          <w:noProof/>
        </w:rPr>
        <w:tab/>
      </w:r>
      <w:r>
        <w:rPr>
          <w:noProof/>
        </w:rPr>
        <w:fldChar w:fldCharType="begin"/>
      </w:r>
      <w:r>
        <w:rPr>
          <w:noProof/>
        </w:rPr>
        <w:instrText xml:space="preserve"> PAGEREF _Toc166561458 \h </w:instrText>
      </w:r>
      <w:r w:rsidR="006D081F">
        <w:rPr>
          <w:noProof/>
        </w:rPr>
      </w:r>
      <w:r>
        <w:rPr>
          <w:noProof/>
        </w:rPr>
        <w:fldChar w:fldCharType="separate"/>
      </w:r>
      <w:r>
        <w:rPr>
          <w:noProof/>
        </w:rPr>
        <w:t>11</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3.3</w:t>
      </w:r>
      <w:r>
        <w:rPr>
          <w:rFonts w:asciiTheme="minorHAnsi" w:eastAsiaTheme="minorEastAsia" w:hAnsiTheme="minorHAnsi" w:cstheme="minorBidi"/>
          <w:b w:val="0"/>
          <w:bCs w:val="0"/>
          <w:smallCaps w:val="0"/>
          <w:noProof/>
          <w:spacing w:val="0"/>
          <w:sz w:val="24"/>
          <w:szCs w:val="24"/>
          <w:lang w:val="de-DE"/>
        </w:rPr>
        <w:tab/>
      </w:r>
      <w:r>
        <w:rPr>
          <w:noProof/>
        </w:rPr>
        <w:t>GreenReg</w:t>
      </w:r>
      <w:r>
        <w:rPr>
          <w:noProof/>
        </w:rPr>
        <w:tab/>
      </w:r>
      <w:r>
        <w:rPr>
          <w:noProof/>
        </w:rPr>
        <w:fldChar w:fldCharType="begin"/>
      </w:r>
      <w:r>
        <w:rPr>
          <w:noProof/>
        </w:rPr>
        <w:instrText xml:space="preserve"> PAGEREF _Toc166561459 \h </w:instrText>
      </w:r>
      <w:r w:rsidR="006D081F">
        <w:rPr>
          <w:noProof/>
        </w:rPr>
      </w:r>
      <w:r>
        <w:rPr>
          <w:noProof/>
        </w:rPr>
        <w:fldChar w:fldCharType="separate"/>
      </w:r>
      <w:r>
        <w:rPr>
          <w:noProof/>
        </w:rPr>
        <w:t>13</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3.4</w:t>
      </w:r>
      <w:r>
        <w:rPr>
          <w:rFonts w:asciiTheme="minorHAnsi" w:eastAsiaTheme="minorEastAsia" w:hAnsiTheme="minorHAnsi" w:cstheme="minorBidi"/>
          <w:b w:val="0"/>
          <w:bCs w:val="0"/>
          <w:smallCaps w:val="0"/>
          <w:noProof/>
          <w:spacing w:val="0"/>
          <w:sz w:val="24"/>
          <w:szCs w:val="24"/>
          <w:lang w:val="de-DE"/>
        </w:rPr>
        <w:tab/>
      </w:r>
      <w:r>
        <w:rPr>
          <w:noProof/>
        </w:rPr>
        <w:t>TLM Signal Communication Kit</w:t>
      </w:r>
      <w:r>
        <w:rPr>
          <w:noProof/>
        </w:rPr>
        <w:tab/>
      </w:r>
      <w:r>
        <w:rPr>
          <w:noProof/>
        </w:rPr>
        <w:fldChar w:fldCharType="begin"/>
      </w:r>
      <w:r>
        <w:rPr>
          <w:noProof/>
        </w:rPr>
        <w:instrText xml:space="preserve"> PAGEREF _Toc166561460 \h </w:instrText>
      </w:r>
      <w:r w:rsidR="006D081F">
        <w:rPr>
          <w:noProof/>
        </w:rPr>
      </w:r>
      <w:r>
        <w:rPr>
          <w:noProof/>
        </w:rPr>
        <w:fldChar w:fldCharType="separate"/>
      </w:r>
      <w:r>
        <w:rPr>
          <w:noProof/>
        </w:rPr>
        <w:t>13</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3.5</w:t>
      </w:r>
      <w:r>
        <w:rPr>
          <w:rFonts w:asciiTheme="minorHAnsi" w:eastAsiaTheme="minorEastAsia" w:hAnsiTheme="minorHAnsi" w:cstheme="minorBidi"/>
          <w:b w:val="0"/>
          <w:bCs w:val="0"/>
          <w:smallCaps w:val="0"/>
          <w:noProof/>
          <w:spacing w:val="0"/>
          <w:sz w:val="24"/>
          <w:szCs w:val="24"/>
          <w:lang w:val="de-DE"/>
        </w:rPr>
        <w:tab/>
      </w:r>
      <w:r>
        <w:rPr>
          <w:noProof/>
        </w:rPr>
        <w:t>The Simple_System Example</w:t>
      </w:r>
      <w:r>
        <w:rPr>
          <w:noProof/>
        </w:rPr>
        <w:tab/>
      </w:r>
      <w:r>
        <w:rPr>
          <w:noProof/>
        </w:rPr>
        <w:fldChar w:fldCharType="begin"/>
      </w:r>
      <w:r>
        <w:rPr>
          <w:noProof/>
        </w:rPr>
        <w:instrText xml:space="preserve"> PAGEREF _Toc166561461 \h </w:instrText>
      </w:r>
      <w:r w:rsidR="006D081F">
        <w:rPr>
          <w:noProof/>
        </w:rPr>
      </w:r>
      <w:r>
        <w:rPr>
          <w:noProof/>
        </w:rPr>
        <w:fldChar w:fldCharType="separate"/>
      </w:r>
      <w:r>
        <w:rPr>
          <w:noProof/>
        </w:rPr>
        <w:t>13</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3.6</w:t>
      </w:r>
      <w:r>
        <w:rPr>
          <w:rFonts w:asciiTheme="minorHAnsi" w:eastAsiaTheme="minorEastAsia" w:hAnsiTheme="minorHAnsi" w:cstheme="minorBidi"/>
          <w:b w:val="0"/>
          <w:bCs w:val="0"/>
          <w:smallCaps w:val="0"/>
          <w:noProof/>
          <w:spacing w:val="0"/>
          <w:sz w:val="24"/>
          <w:szCs w:val="24"/>
          <w:lang w:val="de-DE"/>
        </w:rPr>
        <w:tab/>
      </w:r>
      <w:r>
        <w:rPr>
          <w:noProof/>
        </w:rPr>
        <w:t>TLM Signal modeling kit (SignalKit)</w:t>
      </w:r>
      <w:r>
        <w:rPr>
          <w:noProof/>
        </w:rPr>
        <w:tab/>
      </w:r>
      <w:r>
        <w:rPr>
          <w:noProof/>
        </w:rPr>
        <w:fldChar w:fldCharType="begin"/>
      </w:r>
      <w:r>
        <w:rPr>
          <w:noProof/>
        </w:rPr>
        <w:instrText xml:space="preserve"> PAGEREF _Toc166561462 \h </w:instrText>
      </w:r>
      <w:r w:rsidR="006D081F">
        <w:rPr>
          <w:noProof/>
        </w:rPr>
      </w:r>
      <w:r>
        <w:rPr>
          <w:noProof/>
        </w:rPr>
        <w:fldChar w:fldCharType="separate"/>
      </w:r>
      <w:r>
        <w:rPr>
          <w:noProof/>
        </w:rPr>
        <w:t>15</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3.7</w:t>
      </w:r>
      <w:r>
        <w:rPr>
          <w:rFonts w:asciiTheme="minorHAnsi" w:eastAsiaTheme="minorEastAsia" w:hAnsiTheme="minorHAnsi" w:cstheme="minorBidi"/>
          <w:b w:val="0"/>
          <w:bCs w:val="0"/>
          <w:smallCaps w:val="0"/>
          <w:noProof/>
          <w:spacing w:val="0"/>
          <w:sz w:val="24"/>
          <w:szCs w:val="24"/>
          <w:lang w:val="de-DE"/>
        </w:rPr>
        <w:tab/>
      </w:r>
      <w:r>
        <w:rPr>
          <w:noProof/>
        </w:rPr>
        <w:t>Power Modeling</w:t>
      </w:r>
      <w:r>
        <w:rPr>
          <w:noProof/>
        </w:rPr>
        <w:tab/>
      </w:r>
      <w:r>
        <w:rPr>
          <w:noProof/>
        </w:rPr>
        <w:fldChar w:fldCharType="begin"/>
      </w:r>
      <w:r>
        <w:rPr>
          <w:noProof/>
        </w:rPr>
        <w:instrText xml:space="preserve"> PAGEREF _Toc166561463 \h </w:instrText>
      </w:r>
      <w:r w:rsidR="006D081F">
        <w:rPr>
          <w:noProof/>
        </w:rPr>
      </w:r>
      <w:r>
        <w:rPr>
          <w:noProof/>
        </w:rPr>
        <w:fldChar w:fldCharType="separate"/>
      </w:r>
      <w:r>
        <w:rPr>
          <w:noProof/>
        </w:rPr>
        <w:t>15</w:t>
      </w:r>
      <w:r>
        <w:rPr>
          <w:noProof/>
        </w:rPr>
        <w:fldChar w:fldCharType="end"/>
      </w:r>
    </w:p>
    <w:p w:rsidR="00433C8B" w:rsidRDefault="00433C8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4</w:t>
      </w:r>
      <w:r>
        <w:rPr>
          <w:rFonts w:asciiTheme="minorHAnsi" w:eastAsiaTheme="minorEastAsia" w:hAnsiTheme="minorHAnsi" w:cstheme="minorBidi"/>
          <w:b w:val="0"/>
          <w:bCs w:val="0"/>
          <w:caps w:val="0"/>
          <w:noProof/>
          <w:spacing w:val="0"/>
          <w:sz w:val="24"/>
          <w:szCs w:val="24"/>
          <w:u w:val="none"/>
          <w:lang w:val="de-DE"/>
        </w:rPr>
        <w:tab/>
      </w:r>
      <w:r>
        <w:rPr>
          <w:noProof/>
        </w:rPr>
        <w:t>AHBCTRL AHB Controller SystemC Model</w:t>
      </w:r>
      <w:r>
        <w:rPr>
          <w:noProof/>
        </w:rPr>
        <w:tab/>
      </w:r>
      <w:r>
        <w:rPr>
          <w:noProof/>
        </w:rPr>
        <w:fldChar w:fldCharType="begin"/>
      </w:r>
      <w:r>
        <w:rPr>
          <w:noProof/>
        </w:rPr>
        <w:instrText xml:space="preserve"> PAGEREF _Toc166561464 \h </w:instrText>
      </w:r>
      <w:r w:rsidR="006D081F">
        <w:rPr>
          <w:noProof/>
        </w:rPr>
      </w:r>
      <w:r>
        <w:rPr>
          <w:noProof/>
        </w:rPr>
        <w:fldChar w:fldCharType="separate"/>
      </w:r>
      <w:r>
        <w:rPr>
          <w:noProof/>
        </w:rPr>
        <w:t>16</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_Toc166561465 \h </w:instrText>
      </w:r>
      <w:r w:rsidR="006D081F">
        <w:rPr>
          <w:noProof/>
        </w:rPr>
      </w:r>
      <w:r>
        <w:rPr>
          <w:noProof/>
        </w:rPr>
        <w:fldChar w:fldCharType="separate"/>
      </w:r>
      <w:r>
        <w:rPr>
          <w:noProof/>
        </w:rPr>
        <w:t>16</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4.1.1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_Toc166561466 \h </w:instrText>
      </w:r>
      <w:r w:rsidR="006D081F">
        <w:rPr>
          <w:noProof/>
        </w:rPr>
      </w:r>
      <w:r>
        <w:rPr>
          <w:noProof/>
        </w:rPr>
        <w:fldChar w:fldCharType="separate"/>
      </w:r>
      <w:r>
        <w:rPr>
          <w:noProof/>
        </w:rPr>
        <w:t>16</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4.2</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_Toc166561467 \h </w:instrText>
      </w:r>
      <w:r w:rsidR="006D081F">
        <w:rPr>
          <w:noProof/>
        </w:rPr>
      </w:r>
      <w:r>
        <w:rPr>
          <w:noProof/>
        </w:rPr>
        <w:fldChar w:fldCharType="separate"/>
      </w:r>
      <w:r>
        <w:rPr>
          <w:noProof/>
        </w:rPr>
        <w:t>17</w:t>
      </w:r>
      <w:r>
        <w:rPr>
          <w:noProof/>
        </w:rPr>
        <w:fldChar w:fldCharType="end"/>
      </w:r>
    </w:p>
    <w:p w:rsidR="00433C8B" w:rsidRDefault="00433C8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5</w:t>
      </w:r>
      <w:r>
        <w:rPr>
          <w:rFonts w:asciiTheme="minorHAnsi" w:eastAsiaTheme="minorEastAsia" w:hAnsiTheme="minorHAnsi" w:cstheme="minorBidi"/>
          <w:b w:val="0"/>
          <w:bCs w:val="0"/>
          <w:caps w:val="0"/>
          <w:noProof/>
          <w:spacing w:val="0"/>
          <w:sz w:val="24"/>
          <w:szCs w:val="24"/>
          <w:u w:val="none"/>
          <w:lang w:val="de-DE"/>
        </w:rPr>
        <w:tab/>
      </w:r>
      <w:r>
        <w:rPr>
          <w:noProof/>
        </w:rPr>
        <w:t>AHB2APB bridge systemc model</w:t>
      </w:r>
      <w:r>
        <w:rPr>
          <w:noProof/>
        </w:rPr>
        <w:tab/>
      </w:r>
      <w:r>
        <w:rPr>
          <w:noProof/>
        </w:rPr>
        <w:fldChar w:fldCharType="begin"/>
      </w:r>
      <w:r>
        <w:rPr>
          <w:noProof/>
        </w:rPr>
        <w:instrText xml:space="preserve"> PAGEREF _Toc166561468 \h </w:instrText>
      </w:r>
      <w:r w:rsidR="006D081F">
        <w:rPr>
          <w:noProof/>
        </w:rPr>
      </w:r>
      <w:r>
        <w:rPr>
          <w:noProof/>
        </w:rPr>
        <w:fldChar w:fldCharType="separate"/>
      </w:r>
      <w:r>
        <w:rPr>
          <w:noProof/>
        </w:rPr>
        <w:t>17</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5.1</w:t>
      </w:r>
      <w:r>
        <w:rPr>
          <w:rFonts w:asciiTheme="minorHAnsi" w:eastAsiaTheme="minorEastAsia" w:hAnsiTheme="minorHAnsi" w:cstheme="minorBidi"/>
          <w:b w:val="0"/>
          <w:bCs w:val="0"/>
          <w:smallCaps w:val="0"/>
          <w:noProof/>
          <w:spacing w:val="0"/>
          <w:sz w:val="24"/>
          <w:szCs w:val="24"/>
          <w:lang w:val="de-DE"/>
        </w:rPr>
        <w:tab/>
      </w:r>
      <w:r>
        <w:rPr>
          <w:noProof/>
        </w:rPr>
        <w:t>Functionality and Features</w:t>
      </w:r>
      <w:r>
        <w:rPr>
          <w:noProof/>
        </w:rPr>
        <w:tab/>
      </w:r>
      <w:r>
        <w:rPr>
          <w:noProof/>
        </w:rPr>
        <w:fldChar w:fldCharType="begin"/>
      </w:r>
      <w:r>
        <w:rPr>
          <w:noProof/>
        </w:rPr>
        <w:instrText xml:space="preserve"> PAGEREF _Toc166561469 \h </w:instrText>
      </w:r>
      <w:r w:rsidR="006D081F">
        <w:rPr>
          <w:noProof/>
        </w:rPr>
      </w:r>
      <w:r>
        <w:rPr>
          <w:noProof/>
        </w:rPr>
        <w:fldChar w:fldCharType="separate"/>
      </w:r>
      <w:r>
        <w:rPr>
          <w:noProof/>
        </w:rPr>
        <w:t>17</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Pr>
          <w:noProof/>
        </w:rPr>
        <w:t>5.2</w:t>
      </w:r>
      <w:r>
        <w:rPr>
          <w:rFonts w:asciiTheme="minorHAnsi" w:eastAsiaTheme="minorEastAsia" w:hAnsiTheme="minorHAnsi" w:cstheme="minorBidi"/>
          <w:b w:val="0"/>
          <w:bCs w:val="0"/>
          <w:smallCaps w:val="0"/>
          <w:noProof/>
          <w:spacing w:val="0"/>
          <w:sz w:val="24"/>
          <w:szCs w:val="24"/>
          <w:lang w:val="de-DE"/>
        </w:rPr>
        <w:tab/>
      </w:r>
      <w:r>
        <w:rPr>
          <w:noProof/>
        </w:rPr>
        <w:t>Internal Structure</w:t>
      </w:r>
      <w:r>
        <w:rPr>
          <w:noProof/>
        </w:rPr>
        <w:tab/>
      </w:r>
      <w:r>
        <w:rPr>
          <w:noProof/>
        </w:rPr>
        <w:fldChar w:fldCharType="begin"/>
      </w:r>
      <w:r>
        <w:rPr>
          <w:noProof/>
        </w:rPr>
        <w:instrText xml:space="preserve"> PAGEREF _Toc166561470 \h </w:instrText>
      </w:r>
      <w:r w:rsidR="006D081F">
        <w:rPr>
          <w:noProof/>
        </w:rPr>
      </w:r>
      <w:r>
        <w:rPr>
          <w:noProof/>
        </w:rPr>
        <w:fldChar w:fldCharType="separate"/>
      </w:r>
      <w:r>
        <w:rPr>
          <w:noProof/>
        </w:rPr>
        <w:t>17</w:t>
      </w:r>
      <w:r>
        <w:rPr>
          <w:noProof/>
        </w:rPr>
        <w:fldChar w:fldCharType="end"/>
      </w:r>
    </w:p>
    <w:p w:rsidR="00433C8B" w:rsidRDefault="00433C8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6</w:t>
      </w:r>
      <w:r>
        <w:rPr>
          <w:rFonts w:asciiTheme="minorHAnsi" w:eastAsiaTheme="minorEastAsia" w:hAnsiTheme="minorHAnsi" w:cstheme="minorBidi"/>
          <w:b w:val="0"/>
          <w:bCs w:val="0"/>
          <w:caps w:val="0"/>
          <w:noProof/>
          <w:spacing w:val="0"/>
          <w:sz w:val="24"/>
          <w:szCs w:val="24"/>
          <w:u w:val="none"/>
          <w:lang w:val="de-DE"/>
        </w:rPr>
        <w:tab/>
      </w:r>
      <w:r>
        <w:rPr>
          <w:noProof/>
        </w:rPr>
        <w:t>MCTRL Memory Controller SystemC Model</w:t>
      </w:r>
      <w:r>
        <w:rPr>
          <w:noProof/>
        </w:rPr>
        <w:tab/>
      </w:r>
      <w:r>
        <w:rPr>
          <w:noProof/>
        </w:rPr>
        <w:fldChar w:fldCharType="begin"/>
      </w:r>
      <w:r>
        <w:rPr>
          <w:noProof/>
        </w:rPr>
        <w:instrText xml:space="preserve"> PAGEREF _Toc166561471 \h </w:instrText>
      </w:r>
      <w:r w:rsidR="006D081F">
        <w:rPr>
          <w:noProof/>
        </w:rPr>
      </w:r>
      <w:r>
        <w:rPr>
          <w:noProof/>
        </w:rPr>
        <w:fldChar w:fldCharType="separate"/>
      </w:r>
      <w:r>
        <w:rPr>
          <w:noProof/>
        </w:rPr>
        <w:t>18</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6.1</w:t>
      </w:r>
      <w:r>
        <w:rPr>
          <w:rFonts w:asciiTheme="minorHAnsi" w:eastAsiaTheme="minorEastAsia" w:hAnsiTheme="minorHAnsi" w:cstheme="minorBidi"/>
          <w:b w:val="0"/>
          <w:bCs w:val="0"/>
          <w:smallCaps w:val="0"/>
          <w:noProof/>
          <w:spacing w:val="0"/>
          <w:sz w:val="24"/>
          <w:szCs w:val="24"/>
          <w:lang w:val="de-DE"/>
        </w:rPr>
        <w:tab/>
      </w:r>
      <w:r w:rsidRPr="00915CE3">
        <w:rPr>
          <w:noProof/>
        </w:rPr>
        <w:t>Functionality and Features</w:t>
      </w:r>
      <w:r>
        <w:rPr>
          <w:noProof/>
        </w:rPr>
        <w:tab/>
      </w:r>
      <w:r>
        <w:rPr>
          <w:noProof/>
        </w:rPr>
        <w:fldChar w:fldCharType="begin"/>
      </w:r>
      <w:r>
        <w:rPr>
          <w:noProof/>
        </w:rPr>
        <w:instrText xml:space="preserve"> PAGEREF _Toc166561472 \h </w:instrText>
      </w:r>
      <w:r w:rsidR="006D081F">
        <w:rPr>
          <w:noProof/>
        </w:rPr>
      </w:r>
      <w:r>
        <w:rPr>
          <w:noProof/>
        </w:rPr>
        <w:fldChar w:fldCharType="separate"/>
      </w:r>
      <w:r>
        <w:rPr>
          <w:noProof/>
        </w:rPr>
        <w:t>18</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_Toc166561473 \h </w:instrText>
      </w:r>
      <w:r w:rsidR="006D081F">
        <w:rPr>
          <w:noProof/>
        </w:rPr>
      </w:r>
      <w:r>
        <w:rPr>
          <w:noProof/>
        </w:rPr>
        <w:fldChar w:fldCharType="separate"/>
      </w:r>
      <w:r>
        <w:rPr>
          <w:noProof/>
        </w:rPr>
        <w:t>18</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6.1.2</w:t>
      </w:r>
      <w:r>
        <w:rPr>
          <w:rFonts w:asciiTheme="minorHAnsi" w:eastAsiaTheme="minorEastAsia" w:hAnsiTheme="minorHAnsi" w:cstheme="minorBidi"/>
          <w:smallCaps w:val="0"/>
          <w:noProof/>
          <w:spacing w:val="0"/>
          <w:sz w:val="24"/>
          <w:szCs w:val="24"/>
          <w:lang w:val="de-DE"/>
        </w:rPr>
        <w:tab/>
      </w:r>
      <w:r>
        <w:rPr>
          <w:noProof/>
        </w:rPr>
        <w:t>Address Space</w:t>
      </w:r>
      <w:r>
        <w:rPr>
          <w:noProof/>
        </w:rPr>
        <w:tab/>
      </w:r>
      <w:r>
        <w:rPr>
          <w:noProof/>
        </w:rPr>
        <w:fldChar w:fldCharType="begin"/>
      </w:r>
      <w:r>
        <w:rPr>
          <w:noProof/>
        </w:rPr>
        <w:instrText xml:space="preserve"> PAGEREF _Toc166561474 \h </w:instrText>
      </w:r>
      <w:r w:rsidR="006D081F">
        <w:rPr>
          <w:noProof/>
        </w:rPr>
      </w:r>
      <w:r>
        <w:rPr>
          <w:noProof/>
        </w:rPr>
        <w:fldChar w:fldCharType="separate"/>
      </w:r>
      <w:r>
        <w:rPr>
          <w:noProof/>
        </w:rPr>
        <w:t>18</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6.1.3</w:t>
      </w:r>
      <w:r>
        <w:rPr>
          <w:rFonts w:asciiTheme="minorHAnsi" w:eastAsiaTheme="minorEastAsia" w:hAnsiTheme="minorHAnsi" w:cstheme="minorBidi"/>
          <w:smallCaps w:val="0"/>
          <w:noProof/>
          <w:spacing w:val="0"/>
          <w:sz w:val="24"/>
          <w:szCs w:val="24"/>
          <w:lang w:val="de-DE"/>
        </w:rPr>
        <w:tab/>
      </w:r>
      <w:r>
        <w:rPr>
          <w:noProof/>
        </w:rPr>
        <w:t>SDRAM Modes of Operation</w:t>
      </w:r>
      <w:r>
        <w:rPr>
          <w:noProof/>
        </w:rPr>
        <w:tab/>
      </w:r>
      <w:r>
        <w:rPr>
          <w:noProof/>
        </w:rPr>
        <w:fldChar w:fldCharType="begin"/>
      </w:r>
      <w:r>
        <w:rPr>
          <w:noProof/>
        </w:rPr>
        <w:instrText xml:space="preserve"> PAGEREF _Toc166561475 \h </w:instrText>
      </w:r>
      <w:r w:rsidR="006D081F">
        <w:rPr>
          <w:noProof/>
        </w:rPr>
      </w:r>
      <w:r>
        <w:rPr>
          <w:noProof/>
        </w:rPr>
        <w:fldChar w:fldCharType="separate"/>
      </w:r>
      <w:r>
        <w:rPr>
          <w:noProof/>
        </w:rPr>
        <w:t>22</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6.2</w:t>
      </w:r>
      <w:r>
        <w:rPr>
          <w:rFonts w:asciiTheme="minorHAnsi" w:eastAsiaTheme="minorEastAsia" w:hAnsiTheme="minorHAnsi" w:cstheme="minorBidi"/>
          <w:b w:val="0"/>
          <w:bCs w:val="0"/>
          <w:smallCaps w:val="0"/>
          <w:noProof/>
          <w:spacing w:val="0"/>
          <w:sz w:val="24"/>
          <w:szCs w:val="24"/>
          <w:lang w:val="de-DE"/>
        </w:rPr>
        <w:tab/>
      </w:r>
      <w:r w:rsidRPr="00915CE3">
        <w:rPr>
          <w:noProof/>
        </w:rPr>
        <w:t>Internal Structure</w:t>
      </w:r>
      <w:r>
        <w:rPr>
          <w:noProof/>
        </w:rPr>
        <w:tab/>
      </w:r>
      <w:r>
        <w:rPr>
          <w:noProof/>
        </w:rPr>
        <w:fldChar w:fldCharType="begin"/>
      </w:r>
      <w:r>
        <w:rPr>
          <w:noProof/>
        </w:rPr>
        <w:instrText xml:space="preserve"> PAGEREF _Toc166561476 \h </w:instrText>
      </w:r>
      <w:r w:rsidR="006D081F">
        <w:rPr>
          <w:noProof/>
        </w:rPr>
      </w:r>
      <w:r>
        <w:rPr>
          <w:noProof/>
        </w:rPr>
        <w:fldChar w:fldCharType="separate"/>
      </w:r>
      <w:r>
        <w:rPr>
          <w:noProof/>
        </w:rPr>
        <w:t>24</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6.2.1</w:t>
      </w:r>
      <w:r>
        <w:rPr>
          <w:rFonts w:asciiTheme="minorHAnsi" w:eastAsiaTheme="minorEastAsia" w:hAnsiTheme="minorHAnsi" w:cstheme="minorBidi"/>
          <w:smallCaps w:val="0"/>
          <w:noProof/>
          <w:spacing w:val="0"/>
          <w:sz w:val="24"/>
          <w:szCs w:val="24"/>
          <w:lang w:val="de-DE"/>
        </w:rPr>
        <w:tab/>
      </w:r>
      <w:r>
        <w:rPr>
          <w:noProof/>
        </w:rPr>
        <w:t>The mctrl.h File</w:t>
      </w:r>
      <w:r>
        <w:rPr>
          <w:noProof/>
        </w:rPr>
        <w:tab/>
      </w:r>
      <w:r>
        <w:rPr>
          <w:noProof/>
        </w:rPr>
        <w:fldChar w:fldCharType="begin"/>
      </w:r>
      <w:r>
        <w:rPr>
          <w:noProof/>
        </w:rPr>
        <w:instrText xml:space="preserve"> PAGEREF _Toc166561477 \h </w:instrText>
      </w:r>
      <w:r w:rsidR="006D081F">
        <w:rPr>
          <w:noProof/>
        </w:rPr>
      </w:r>
      <w:r>
        <w:rPr>
          <w:noProof/>
        </w:rPr>
        <w:fldChar w:fldCharType="separate"/>
      </w:r>
      <w:r>
        <w:rPr>
          <w:noProof/>
        </w:rPr>
        <w:t>25</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6.2.2</w:t>
      </w:r>
      <w:r>
        <w:rPr>
          <w:rFonts w:asciiTheme="minorHAnsi" w:eastAsiaTheme="minorEastAsia" w:hAnsiTheme="minorHAnsi" w:cstheme="minorBidi"/>
          <w:smallCaps w:val="0"/>
          <w:noProof/>
          <w:spacing w:val="0"/>
          <w:sz w:val="24"/>
          <w:szCs w:val="24"/>
          <w:lang w:val="de-DE"/>
        </w:rPr>
        <w:tab/>
      </w:r>
      <w:r>
        <w:rPr>
          <w:noProof/>
        </w:rPr>
        <w:t>The mctrl.tpp File</w:t>
      </w:r>
      <w:r>
        <w:rPr>
          <w:noProof/>
        </w:rPr>
        <w:tab/>
      </w:r>
      <w:r>
        <w:rPr>
          <w:noProof/>
        </w:rPr>
        <w:fldChar w:fldCharType="begin"/>
      </w:r>
      <w:r>
        <w:rPr>
          <w:noProof/>
        </w:rPr>
        <w:instrText xml:space="preserve"> PAGEREF _Toc166561478 \h </w:instrText>
      </w:r>
      <w:r w:rsidR="006D081F">
        <w:rPr>
          <w:noProof/>
        </w:rPr>
      </w:r>
      <w:r>
        <w:rPr>
          <w:noProof/>
        </w:rPr>
        <w:fldChar w:fldCharType="separate"/>
      </w:r>
      <w:r>
        <w:rPr>
          <w:noProof/>
        </w:rPr>
        <w:t>27</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6.3</w:t>
      </w:r>
      <w:r>
        <w:rPr>
          <w:rFonts w:asciiTheme="minorHAnsi" w:eastAsiaTheme="minorEastAsia" w:hAnsiTheme="minorHAnsi" w:cstheme="minorBidi"/>
          <w:b w:val="0"/>
          <w:bCs w:val="0"/>
          <w:smallCaps w:val="0"/>
          <w:noProof/>
          <w:spacing w:val="0"/>
          <w:sz w:val="24"/>
          <w:szCs w:val="24"/>
          <w:lang w:val="de-DE"/>
        </w:rPr>
        <w:tab/>
      </w:r>
      <w:r w:rsidRPr="00915CE3">
        <w:rPr>
          <w:noProof/>
        </w:rPr>
        <w:t>Parametrization Options</w:t>
      </w:r>
      <w:r>
        <w:rPr>
          <w:noProof/>
        </w:rPr>
        <w:tab/>
      </w:r>
      <w:r>
        <w:rPr>
          <w:noProof/>
        </w:rPr>
        <w:fldChar w:fldCharType="begin"/>
      </w:r>
      <w:r>
        <w:rPr>
          <w:noProof/>
        </w:rPr>
        <w:instrText xml:space="preserve"> PAGEREF _Toc166561479 \h </w:instrText>
      </w:r>
      <w:r w:rsidR="006D081F">
        <w:rPr>
          <w:noProof/>
        </w:rPr>
      </w:r>
      <w:r>
        <w:rPr>
          <w:noProof/>
        </w:rPr>
        <w:fldChar w:fldCharType="separate"/>
      </w:r>
      <w:r>
        <w:rPr>
          <w:noProof/>
        </w:rPr>
        <w:t>29</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6.4</w:t>
      </w:r>
      <w:r>
        <w:rPr>
          <w:rFonts w:asciiTheme="minorHAnsi" w:eastAsiaTheme="minorEastAsia" w:hAnsiTheme="minorHAnsi" w:cstheme="minorBidi"/>
          <w:b w:val="0"/>
          <w:bCs w:val="0"/>
          <w:smallCaps w:val="0"/>
          <w:noProof/>
          <w:spacing w:val="0"/>
          <w:sz w:val="24"/>
          <w:szCs w:val="24"/>
          <w:lang w:val="de-DE"/>
        </w:rPr>
        <w:tab/>
      </w:r>
      <w:r w:rsidRPr="00915CE3">
        <w:rPr>
          <w:noProof/>
        </w:rPr>
        <w:t>Interface</w:t>
      </w:r>
      <w:r>
        <w:rPr>
          <w:noProof/>
        </w:rPr>
        <w:tab/>
      </w:r>
      <w:r>
        <w:rPr>
          <w:noProof/>
        </w:rPr>
        <w:fldChar w:fldCharType="begin"/>
      </w:r>
      <w:r>
        <w:rPr>
          <w:noProof/>
        </w:rPr>
        <w:instrText xml:space="preserve"> PAGEREF _Toc166561480 \h </w:instrText>
      </w:r>
      <w:r w:rsidR="006D081F">
        <w:rPr>
          <w:noProof/>
        </w:rPr>
      </w:r>
      <w:r>
        <w:rPr>
          <w:noProof/>
        </w:rPr>
        <w:fldChar w:fldCharType="separate"/>
      </w:r>
      <w:r>
        <w:rPr>
          <w:noProof/>
        </w:rPr>
        <w:t>30</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_Toc166561481 \h </w:instrText>
      </w:r>
      <w:r w:rsidR="006D081F">
        <w:rPr>
          <w:noProof/>
        </w:rPr>
      </w:r>
      <w:r>
        <w:rPr>
          <w:noProof/>
        </w:rPr>
        <w:fldChar w:fldCharType="separate"/>
      </w:r>
      <w:r>
        <w:rPr>
          <w:noProof/>
        </w:rPr>
        <w:t>30</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6.4.2</w:t>
      </w:r>
      <w:r>
        <w:rPr>
          <w:rFonts w:asciiTheme="minorHAnsi" w:eastAsiaTheme="minorEastAsia" w:hAnsiTheme="minorHAnsi" w:cstheme="minorBidi"/>
          <w:smallCaps w:val="0"/>
          <w:noProof/>
          <w:spacing w:val="0"/>
          <w:sz w:val="24"/>
          <w:szCs w:val="24"/>
          <w:lang w:val="de-DE"/>
        </w:rPr>
        <w:tab/>
      </w:r>
      <w:r>
        <w:rPr>
          <w:noProof/>
        </w:rPr>
        <w:t>AHB Bus Communication</w:t>
      </w:r>
      <w:r>
        <w:rPr>
          <w:noProof/>
        </w:rPr>
        <w:tab/>
      </w:r>
      <w:r>
        <w:rPr>
          <w:noProof/>
        </w:rPr>
        <w:fldChar w:fldCharType="begin"/>
      </w:r>
      <w:r>
        <w:rPr>
          <w:noProof/>
        </w:rPr>
        <w:instrText xml:space="preserve"> PAGEREF _Toc166561482 \h </w:instrText>
      </w:r>
      <w:r w:rsidR="006D081F">
        <w:rPr>
          <w:noProof/>
        </w:rPr>
      </w:r>
      <w:r>
        <w:rPr>
          <w:noProof/>
        </w:rPr>
        <w:fldChar w:fldCharType="separate"/>
      </w:r>
      <w:r>
        <w:rPr>
          <w:noProof/>
        </w:rPr>
        <w:t>31</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6.4.3</w:t>
      </w:r>
      <w:r>
        <w:rPr>
          <w:rFonts w:asciiTheme="minorHAnsi" w:eastAsiaTheme="minorEastAsia" w:hAnsiTheme="minorHAnsi" w:cstheme="minorBidi"/>
          <w:smallCaps w:val="0"/>
          <w:noProof/>
          <w:spacing w:val="0"/>
          <w:sz w:val="24"/>
          <w:szCs w:val="24"/>
          <w:lang w:val="de-DE"/>
        </w:rPr>
        <w:tab/>
      </w:r>
      <w:r>
        <w:rPr>
          <w:noProof/>
        </w:rPr>
        <w:t>Memory Device Interface</w:t>
      </w:r>
      <w:r>
        <w:rPr>
          <w:noProof/>
        </w:rPr>
        <w:tab/>
      </w:r>
      <w:r>
        <w:rPr>
          <w:noProof/>
        </w:rPr>
        <w:fldChar w:fldCharType="begin"/>
      </w:r>
      <w:r>
        <w:rPr>
          <w:noProof/>
        </w:rPr>
        <w:instrText xml:space="preserve"> PAGEREF _Toc166561483 \h </w:instrText>
      </w:r>
      <w:r w:rsidR="006D081F">
        <w:rPr>
          <w:noProof/>
        </w:rPr>
      </w:r>
      <w:r>
        <w:rPr>
          <w:noProof/>
        </w:rPr>
        <w:fldChar w:fldCharType="separate"/>
      </w:r>
      <w:r>
        <w:rPr>
          <w:noProof/>
        </w:rPr>
        <w:t>31</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6.5</w:t>
      </w:r>
      <w:r>
        <w:rPr>
          <w:rFonts w:asciiTheme="minorHAnsi" w:eastAsiaTheme="minorEastAsia" w:hAnsiTheme="minorHAnsi" w:cstheme="minorBidi"/>
          <w:b w:val="0"/>
          <w:bCs w:val="0"/>
          <w:smallCaps w:val="0"/>
          <w:noProof/>
          <w:spacing w:val="0"/>
          <w:sz w:val="24"/>
          <w:szCs w:val="24"/>
          <w:lang w:val="de-DE"/>
        </w:rPr>
        <w:tab/>
      </w:r>
      <w:r w:rsidRPr="00915CE3">
        <w:rPr>
          <w:noProof/>
        </w:rPr>
        <w:t>Compilation Instructions</w:t>
      </w:r>
      <w:r>
        <w:rPr>
          <w:noProof/>
        </w:rPr>
        <w:tab/>
      </w:r>
      <w:r>
        <w:rPr>
          <w:noProof/>
        </w:rPr>
        <w:fldChar w:fldCharType="begin"/>
      </w:r>
      <w:r>
        <w:rPr>
          <w:noProof/>
        </w:rPr>
        <w:instrText xml:space="preserve"> PAGEREF _Toc166561484 \h </w:instrText>
      </w:r>
      <w:r w:rsidR="006D081F">
        <w:rPr>
          <w:noProof/>
        </w:rPr>
      </w:r>
      <w:r>
        <w:rPr>
          <w:noProof/>
        </w:rPr>
        <w:fldChar w:fldCharType="separate"/>
      </w:r>
      <w:r>
        <w:rPr>
          <w:noProof/>
        </w:rPr>
        <w:t>31</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6.6</w:t>
      </w:r>
      <w:r>
        <w:rPr>
          <w:rFonts w:asciiTheme="minorHAnsi" w:eastAsiaTheme="minorEastAsia" w:hAnsiTheme="minorHAnsi" w:cstheme="minorBidi"/>
          <w:b w:val="0"/>
          <w:bCs w:val="0"/>
          <w:smallCaps w:val="0"/>
          <w:noProof/>
          <w:spacing w:val="0"/>
          <w:sz w:val="24"/>
          <w:szCs w:val="24"/>
          <w:lang w:val="de-DE"/>
        </w:rPr>
        <w:tab/>
      </w:r>
      <w:r w:rsidRPr="00915CE3">
        <w:rPr>
          <w:noProof/>
        </w:rPr>
        <w:t>Example Instantiation</w:t>
      </w:r>
      <w:r>
        <w:rPr>
          <w:noProof/>
        </w:rPr>
        <w:tab/>
      </w:r>
      <w:r>
        <w:rPr>
          <w:noProof/>
        </w:rPr>
        <w:fldChar w:fldCharType="begin"/>
      </w:r>
      <w:r>
        <w:rPr>
          <w:noProof/>
        </w:rPr>
        <w:instrText xml:space="preserve"> PAGEREF _Toc166561485 \h </w:instrText>
      </w:r>
      <w:r w:rsidR="006D081F">
        <w:rPr>
          <w:noProof/>
        </w:rPr>
      </w:r>
      <w:r>
        <w:rPr>
          <w:noProof/>
        </w:rPr>
        <w:fldChar w:fldCharType="separate"/>
      </w:r>
      <w:r>
        <w:rPr>
          <w:noProof/>
        </w:rPr>
        <w:t>31</w:t>
      </w:r>
      <w:r>
        <w:rPr>
          <w:noProof/>
        </w:rPr>
        <w:fldChar w:fldCharType="end"/>
      </w:r>
    </w:p>
    <w:p w:rsidR="00433C8B" w:rsidRDefault="00433C8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7</w:t>
      </w:r>
      <w:r>
        <w:rPr>
          <w:rFonts w:asciiTheme="minorHAnsi" w:eastAsiaTheme="minorEastAsia" w:hAnsiTheme="minorHAnsi" w:cstheme="minorBidi"/>
          <w:b w:val="0"/>
          <w:bCs w:val="0"/>
          <w:caps w:val="0"/>
          <w:noProof/>
          <w:spacing w:val="0"/>
          <w:sz w:val="24"/>
          <w:szCs w:val="24"/>
          <w:u w:val="none"/>
          <w:lang w:val="de-DE"/>
        </w:rPr>
        <w:tab/>
      </w:r>
      <w:r>
        <w:rPr>
          <w:noProof/>
        </w:rPr>
        <w:t>GENERIC Memory SystemC Model</w:t>
      </w:r>
      <w:r>
        <w:rPr>
          <w:noProof/>
        </w:rPr>
        <w:tab/>
      </w:r>
      <w:r>
        <w:rPr>
          <w:noProof/>
        </w:rPr>
        <w:fldChar w:fldCharType="begin"/>
      </w:r>
      <w:r>
        <w:rPr>
          <w:noProof/>
        </w:rPr>
        <w:instrText xml:space="preserve"> PAGEREF _Toc166561486 \h </w:instrText>
      </w:r>
      <w:r w:rsidR="006D081F">
        <w:rPr>
          <w:noProof/>
        </w:rPr>
      </w:r>
      <w:r>
        <w:rPr>
          <w:noProof/>
        </w:rPr>
        <w:fldChar w:fldCharType="separate"/>
      </w:r>
      <w:r>
        <w:rPr>
          <w:noProof/>
        </w:rPr>
        <w:t>32</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7.1</w:t>
      </w:r>
      <w:r>
        <w:rPr>
          <w:rFonts w:asciiTheme="minorHAnsi" w:eastAsiaTheme="minorEastAsia" w:hAnsiTheme="minorHAnsi" w:cstheme="minorBidi"/>
          <w:b w:val="0"/>
          <w:bCs w:val="0"/>
          <w:smallCaps w:val="0"/>
          <w:noProof/>
          <w:spacing w:val="0"/>
          <w:sz w:val="24"/>
          <w:szCs w:val="24"/>
          <w:lang w:val="de-DE"/>
        </w:rPr>
        <w:tab/>
      </w:r>
      <w:r w:rsidRPr="00915CE3">
        <w:rPr>
          <w:noProof/>
        </w:rPr>
        <w:t>Functionality and Features</w:t>
      </w:r>
      <w:r>
        <w:rPr>
          <w:noProof/>
        </w:rPr>
        <w:tab/>
      </w:r>
      <w:r>
        <w:rPr>
          <w:noProof/>
        </w:rPr>
        <w:fldChar w:fldCharType="begin"/>
      </w:r>
      <w:r>
        <w:rPr>
          <w:noProof/>
        </w:rPr>
        <w:instrText xml:space="preserve"> PAGEREF _Toc166561487 \h </w:instrText>
      </w:r>
      <w:r w:rsidR="006D081F">
        <w:rPr>
          <w:noProof/>
        </w:rPr>
      </w:r>
      <w:r>
        <w:rPr>
          <w:noProof/>
        </w:rPr>
        <w:fldChar w:fldCharType="separate"/>
      </w:r>
      <w:r>
        <w:rPr>
          <w:noProof/>
        </w:rPr>
        <w:t>32</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7.2</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Internal Structure</w:t>
      </w:r>
      <w:r>
        <w:rPr>
          <w:noProof/>
        </w:rPr>
        <w:tab/>
      </w:r>
      <w:r>
        <w:rPr>
          <w:noProof/>
        </w:rPr>
        <w:fldChar w:fldCharType="begin"/>
      </w:r>
      <w:r>
        <w:rPr>
          <w:noProof/>
        </w:rPr>
        <w:instrText xml:space="preserve"> PAGEREF _Toc166561488 \h </w:instrText>
      </w:r>
      <w:r w:rsidR="006D081F">
        <w:rPr>
          <w:noProof/>
        </w:rPr>
      </w:r>
      <w:r>
        <w:rPr>
          <w:noProof/>
        </w:rPr>
        <w:fldChar w:fldCharType="separate"/>
      </w:r>
      <w:r>
        <w:rPr>
          <w:noProof/>
        </w:rPr>
        <w:t>32</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sidRPr="00915CE3">
        <w:rPr>
          <w:noProof/>
          <w:lang w:val="en-GB"/>
        </w:rPr>
        <w:t>7.2.1</w:t>
      </w:r>
      <w:r>
        <w:rPr>
          <w:rFonts w:asciiTheme="minorHAnsi" w:eastAsiaTheme="minorEastAsia" w:hAnsiTheme="minorHAnsi" w:cstheme="minorBidi"/>
          <w:smallCaps w:val="0"/>
          <w:noProof/>
          <w:spacing w:val="0"/>
          <w:sz w:val="24"/>
          <w:szCs w:val="24"/>
          <w:lang w:val="de-DE"/>
        </w:rPr>
        <w:tab/>
      </w:r>
      <w:r w:rsidRPr="00915CE3">
        <w:rPr>
          <w:noProof/>
          <w:lang w:val="en-GB"/>
        </w:rPr>
        <w:t>The generic_memory.h File</w:t>
      </w:r>
      <w:r>
        <w:rPr>
          <w:noProof/>
        </w:rPr>
        <w:tab/>
      </w:r>
      <w:r>
        <w:rPr>
          <w:noProof/>
        </w:rPr>
        <w:fldChar w:fldCharType="begin"/>
      </w:r>
      <w:r>
        <w:rPr>
          <w:noProof/>
        </w:rPr>
        <w:instrText xml:space="preserve"> PAGEREF _Toc166561489 \h </w:instrText>
      </w:r>
      <w:r w:rsidR="006D081F">
        <w:rPr>
          <w:noProof/>
        </w:rPr>
      </w:r>
      <w:r>
        <w:rPr>
          <w:noProof/>
        </w:rPr>
        <w:fldChar w:fldCharType="separate"/>
      </w:r>
      <w:r>
        <w:rPr>
          <w:noProof/>
        </w:rPr>
        <w:t>33</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sidRPr="00915CE3">
        <w:rPr>
          <w:noProof/>
          <w:lang w:val="en-GB"/>
        </w:rPr>
        <w:t>7.2.2</w:t>
      </w:r>
      <w:r>
        <w:rPr>
          <w:rFonts w:asciiTheme="minorHAnsi" w:eastAsiaTheme="minorEastAsia" w:hAnsiTheme="minorHAnsi" w:cstheme="minorBidi"/>
          <w:smallCaps w:val="0"/>
          <w:noProof/>
          <w:spacing w:val="0"/>
          <w:sz w:val="24"/>
          <w:szCs w:val="24"/>
          <w:lang w:val="de-DE"/>
        </w:rPr>
        <w:tab/>
      </w:r>
      <w:r w:rsidRPr="00915CE3">
        <w:rPr>
          <w:noProof/>
          <w:lang w:val="en-GB"/>
        </w:rPr>
        <w:t>The generic_memory.tpp File</w:t>
      </w:r>
      <w:r>
        <w:rPr>
          <w:noProof/>
        </w:rPr>
        <w:tab/>
      </w:r>
      <w:r>
        <w:rPr>
          <w:noProof/>
        </w:rPr>
        <w:fldChar w:fldCharType="begin"/>
      </w:r>
      <w:r>
        <w:rPr>
          <w:noProof/>
        </w:rPr>
        <w:instrText xml:space="preserve"> PAGEREF _Toc166561490 \h </w:instrText>
      </w:r>
      <w:r w:rsidR="006D081F">
        <w:rPr>
          <w:noProof/>
        </w:rPr>
      </w:r>
      <w:r>
        <w:rPr>
          <w:noProof/>
        </w:rPr>
        <w:fldChar w:fldCharType="separate"/>
      </w:r>
      <w:r>
        <w:rPr>
          <w:noProof/>
        </w:rPr>
        <w:t>33</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7.3</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Parametrization Options</w:t>
      </w:r>
      <w:r>
        <w:rPr>
          <w:noProof/>
        </w:rPr>
        <w:tab/>
      </w:r>
      <w:r>
        <w:rPr>
          <w:noProof/>
        </w:rPr>
        <w:fldChar w:fldCharType="begin"/>
      </w:r>
      <w:r>
        <w:rPr>
          <w:noProof/>
        </w:rPr>
        <w:instrText xml:space="preserve"> PAGEREF _Toc166561491 \h </w:instrText>
      </w:r>
      <w:r w:rsidR="006D081F">
        <w:rPr>
          <w:noProof/>
        </w:rPr>
      </w:r>
      <w:r>
        <w:rPr>
          <w:noProof/>
        </w:rPr>
        <w:fldChar w:fldCharType="separate"/>
      </w:r>
      <w:r>
        <w:rPr>
          <w:noProof/>
        </w:rPr>
        <w:t>33</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7.4</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Interface</w:t>
      </w:r>
      <w:r>
        <w:rPr>
          <w:noProof/>
        </w:rPr>
        <w:tab/>
      </w:r>
      <w:r>
        <w:rPr>
          <w:noProof/>
        </w:rPr>
        <w:fldChar w:fldCharType="begin"/>
      </w:r>
      <w:r>
        <w:rPr>
          <w:noProof/>
        </w:rPr>
        <w:instrText xml:space="preserve"> PAGEREF _Toc166561492 \h </w:instrText>
      </w:r>
      <w:r w:rsidR="006D081F">
        <w:rPr>
          <w:noProof/>
        </w:rPr>
      </w:r>
      <w:r>
        <w:rPr>
          <w:noProof/>
        </w:rPr>
        <w:fldChar w:fldCharType="separate"/>
      </w:r>
      <w:r>
        <w:rPr>
          <w:noProof/>
        </w:rPr>
        <w:t>33</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7.5</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Compilation Instructions</w:t>
      </w:r>
      <w:r>
        <w:rPr>
          <w:noProof/>
        </w:rPr>
        <w:tab/>
      </w:r>
      <w:r>
        <w:rPr>
          <w:noProof/>
        </w:rPr>
        <w:fldChar w:fldCharType="begin"/>
      </w:r>
      <w:r>
        <w:rPr>
          <w:noProof/>
        </w:rPr>
        <w:instrText xml:space="preserve"> PAGEREF _Toc166561493 \h </w:instrText>
      </w:r>
      <w:r w:rsidR="006D081F">
        <w:rPr>
          <w:noProof/>
        </w:rPr>
      </w:r>
      <w:r>
        <w:rPr>
          <w:noProof/>
        </w:rPr>
        <w:fldChar w:fldCharType="separate"/>
      </w:r>
      <w:r>
        <w:rPr>
          <w:noProof/>
        </w:rPr>
        <w:t>34</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7.6</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Example Instantiation</w:t>
      </w:r>
      <w:r>
        <w:rPr>
          <w:noProof/>
        </w:rPr>
        <w:tab/>
      </w:r>
      <w:r>
        <w:rPr>
          <w:noProof/>
        </w:rPr>
        <w:fldChar w:fldCharType="begin"/>
      </w:r>
      <w:r>
        <w:rPr>
          <w:noProof/>
        </w:rPr>
        <w:instrText xml:space="preserve"> PAGEREF _Toc166561494 \h </w:instrText>
      </w:r>
      <w:r w:rsidR="006D081F">
        <w:rPr>
          <w:noProof/>
        </w:rPr>
      </w:r>
      <w:r>
        <w:rPr>
          <w:noProof/>
        </w:rPr>
        <w:fldChar w:fldCharType="separate"/>
      </w:r>
      <w:r>
        <w:rPr>
          <w:noProof/>
        </w:rPr>
        <w:t>34</w:t>
      </w:r>
      <w:r>
        <w:rPr>
          <w:noProof/>
        </w:rPr>
        <w:fldChar w:fldCharType="end"/>
      </w:r>
    </w:p>
    <w:p w:rsidR="00433C8B" w:rsidRDefault="00433C8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Pr>
          <w:noProof/>
        </w:rPr>
        <w:t>8</w:t>
      </w:r>
      <w:r>
        <w:rPr>
          <w:rFonts w:asciiTheme="minorHAnsi" w:eastAsiaTheme="minorEastAsia" w:hAnsiTheme="minorHAnsi" w:cstheme="minorBidi"/>
          <w:b w:val="0"/>
          <w:bCs w:val="0"/>
          <w:caps w:val="0"/>
          <w:noProof/>
          <w:spacing w:val="0"/>
          <w:sz w:val="24"/>
          <w:szCs w:val="24"/>
          <w:u w:val="none"/>
          <w:lang w:val="de-DE"/>
        </w:rPr>
        <w:tab/>
      </w:r>
      <w:r>
        <w:rPr>
          <w:noProof/>
        </w:rPr>
        <w:t>MMU_CACHE Cache sub-system systemC module</w:t>
      </w:r>
      <w:r>
        <w:rPr>
          <w:noProof/>
        </w:rPr>
        <w:tab/>
      </w:r>
      <w:r>
        <w:rPr>
          <w:noProof/>
        </w:rPr>
        <w:fldChar w:fldCharType="begin"/>
      </w:r>
      <w:r>
        <w:rPr>
          <w:noProof/>
        </w:rPr>
        <w:instrText xml:space="preserve"> PAGEREF _Toc166561495 \h </w:instrText>
      </w:r>
      <w:r w:rsidR="006D081F">
        <w:rPr>
          <w:noProof/>
        </w:rPr>
      </w:r>
      <w:r>
        <w:rPr>
          <w:noProof/>
        </w:rPr>
        <w:fldChar w:fldCharType="separate"/>
      </w:r>
      <w:r>
        <w:rPr>
          <w:noProof/>
        </w:rPr>
        <w:t>35</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8.1</w:t>
      </w:r>
      <w:r>
        <w:rPr>
          <w:rFonts w:asciiTheme="minorHAnsi" w:eastAsiaTheme="minorEastAsia" w:hAnsiTheme="minorHAnsi" w:cstheme="minorBidi"/>
          <w:b w:val="0"/>
          <w:bCs w:val="0"/>
          <w:smallCaps w:val="0"/>
          <w:noProof/>
          <w:spacing w:val="0"/>
          <w:sz w:val="24"/>
          <w:szCs w:val="24"/>
          <w:lang w:val="de-DE"/>
        </w:rPr>
        <w:tab/>
      </w:r>
      <w:r w:rsidRPr="00915CE3">
        <w:rPr>
          <w:noProof/>
        </w:rPr>
        <w:t>Functionality and Features</w:t>
      </w:r>
      <w:r>
        <w:rPr>
          <w:noProof/>
        </w:rPr>
        <w:tab/>
      </w:r>
      <w:r>
        <w:rPr>
          <w:noProof/>
        </w:rPr>
        <w:fldChar w:fldCharType="begin"/>
      </w:r>
      <w:r>
        <w:rPr>
          <w:noProof/>
        </w:rPr>
        <w:instrText xml:space="preserve"> PAGEREF _Toc166561496 \h </w:instrText>
      </w:r>
      <w:r w:rsidR="006D081F">
        <w:rPr>
          <w:noProof/>
        </w:rPr>
      </w:r>
      <w:r>
        <w:rPr>
          <w:noProof/>
        </w:rPr>
        <w:fldChar w:fldCharType="separate"/>
      </w:r>
      <w:r>
        <w:rPr>
          <w:noProof/>
        </w:rPr>
        <w:t>35</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8.1.1</w:t>
      </w:r>
      <w:r>
        <w:rPr>
          <w:rFonts w:asciiTheme="minorHAnsi" w:eastAsiaTheme="minorEastAsia" w:hAnsiTheme="minorHAnsi" w:cstheme="minorBidi"/>
          <w:smallCaps w:val="0"/>
          <w:noProof/>
          <w:spacing w:val="0"/>
          <w:sz w:val="24"/>
          <w:szCs w:val="24"/>
          <w:lang w:val="de-DE"/>
        </w:rPr>
        <w:tab/>
      </w:r>
      <w:r>
        <w:rPr>
          <w:noProof/>
        </w:rPr>
        <w:t>Overview</w:t>
      </w:r>
      <w:r>
        <w:rPr>
          <w:noProof/>
        </w:rPr>
        <w:tab/>
      </w:r>
      <w:r>
        <w:rPr>
          <w:noProof/>
        </w:rPr>
        <w:fldChar w:fldCharType="begin"/>
      </w:r>
      <w:r>
        <w:rPr>
          <w:noProof/>
        </w:rPr>
        <w:instrText xml:space="preserve"> PAGEREF _Toc166561497 \h </w:instrText>
      </w:r>
      <w:r w:rsidR="006D081F">
        <w:rPr>
          <w:noProof/>
        </w:rPr>
      </w:r>
      <w:r>
        <w:rPr>
          <w:noProof/>
        </w:rPr>
        <w:fldChar w:fldCharType="separate"/>
      </w:r>
      <w:r>
        <w:rPr>
          <w:noProof/>
        </w:rPr>
        <w:t>35</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8.1.2</w:t>
      </w:r>
      <w:r>
        <w:rPr>
          <w:rFonts w:asciiTheme="minorHAnsi" w:eastAsiaTheme="minorEastAsia" w:hAnsiTheme="minorHAnsi" w:cstheme="minorBidi"/>
          <w:smallCaps w:val="0"/>
          <w:noProof/>
          <w:spacing w:val="0"/>
          <w:sz w:val="24"/>
          <w:szCs w:val="24"/>
          <w:lang w:val="de-DE"/>
        </w:rPr>
        <w:tab/>
      </w:r>
      <w:r>
        <w:rPr>
          <w:noProof/>
        </w:rPr>
        <w:t>Address Space Identifiers (ASI)</w:t>
      </w:r>
      <w:r>
        <w:rPr>
          <w:noProof/>
        </w:rPr>
        <w:tab/>
      </w:r>
      <w:r>
        <w:rPr>
          <w:noProof/>
        </w:rPr>
        <w:fldChar w:fldCharType="begin"/>
      </w:r>
      <w:r>
        <w:rPr>
          <w:noProof/>
        </w:rPr>
        <w:instrText xml:space="preserve"> PAGEREF _Toc166561498 \h </w:instrText>
      </w:r>
      <w:r w:rsidR="006D081F">
        <w:rPr>
          <w:noProof/>
        </w:rPr>
      </w:r>
      <w:r>
        <w:rPr>
          <w:noProof/>
        </w:rPr>
        <w:fldChar w:fldCharType="separate"/>
      </w:r>
      <w:r>
        <w:rPr>
          <w:noProof/>
        </w:rPr>
        <w:t>36</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8.1.3</w:t>
      </w:r>
      <w:r>
        <w:rPr>
          <w:rFonts w:asciiTheme="minorHAnsi" w:eastAsiaTheme="minorEastAsia" w:hAnsiTheme="minorHAnsi" w:cstheme="minorBidi"/>
          <w:smallCaps w:val="0"/>
          <w:noProof/>
          <w:spacing w:val="0"/>
          <w:sz w:val="24"/>
          <w:szCs w:val="24"/>
          <w:lang w:val="de-DE"/>
        </w:rPr>
        <w:tab/>
      </w:r>
      <w:r>
        <w:rPr>
          <w:noProof/>
        </w:rPr>
        <w:t>System and Control Registers</w:t>
      </w:r>
      <w:r>
        <w:rPr>
          <w:noProof/>
        </w:rPr>
        <w:tab/>
      </w:r>
      <w:r>
        <w:rPr>
          <w:noProof/>
        </w:rPr>
        <w:fldChar w:fldCharType="begin"/>
      </w:r>
      <w:r>
        <w:rPr>
          <w:noProof/>
        </w:rPr>
        <w:instrText xml:space="preserve"> PAGEREF _Toc166561499 \h </w:instrText>
      </w:r>
      <w:r w:rsidR="006D081F">
        <w:rPr>
          <w:noProof/>
        </w:rPr>
      </w:r>
      <w:r>
        <w:rPr>
          <w:noProof/>
        </w:rPr>
        <w:fldChar w:fldCharType="separate"/>
      </w:r>
      <w:r>
        <w:rPr>
          <w:noProof/>
        </w:rPr>
        <w:t>37</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8.1.4</w:t>
      </w:r>
      <w:r>
        <w:rPr>
          <w:rFonts w:asciiTheme="minorHAnsi" w:eastAsiaTheme="minorEastAsia" w:hAnsiTheme="minorHAnsi" w:cstheme="minorBidi"/>
          <w:smallCaps w:val="0"/>
          <w:noProof/>
          <w:spacing w:val="0"/>
          <w:sz w:val="24"/>
          <w:szCs w:val="24"/>
          <w:lang w:val="de-DE"/>
        </w:rPr>
        <w:tab/>
      </w:r>
      <w:r>
        <w:rPr>
          <w:noProof/>
        </w:rPr>
        <w:t>Diagnostic Access</w:t>
      </w:r>
      <w:r>
        <w:rPr>
          <w:noProof/>
        </w:rPr>
        <w:tab/>
      </w:r>
      <w:r>
        <w:rPr>
          <w:noProof/>
        </w:rPr>
        <w:fldChar w:fldCharType="begin"/>
      </w:r>
      <w:r>
        <w:rPr>
          <w:noProof/>
        </w:rPr>
        <w:instrText xml:space="preserve"> PAGEREF _Toc166561500 \h </w:instrText>
      </w:r>
      <w:r w:rsidR="006D081F">
        <w:rPr>
          <w:noProof/>
        </w:rPr>
      </w:r>
      <w:r>
        <w:rPr>
          <w:noProof/>
        </w:rPr>
        <w:fldChar w:fldCharType="separate"/>
      </w:r>
      <w:r>
        <w:rPr>
          <w:noProof/>
        </w:rPr>
        <w:t>39</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8.1.5</w:t>
      </w:r>
      <w:r>
        <w:rPr>
          <w:rFonts w:asciiTheme="minorHAnsi" w:eastAsiaTheme="minorEastAsia" w:hAnsiTheme="minorHAnsi" w:cstheme="minorBidi"/>
          <w:smallCaps w:val="0"/>
          <w:noProof/>
          <w:spacing w:val="0"/>
          <w:sz w:val="24"/>
          <w:szCs w:val="24"/>
          <w:lang w:val="de-DE"/>
        </w:rPr>
        <w:tab/>
      </w:r>
      <w:r>
        <w:rPr>
          <w:noProof/>
        </w:rPr>
        <w:t>Payload Extensions</w:t>
      </w:r>
      <w:r>
        <w:rPr>
          <w:noProof/>
        </w:rPr>
        <w:tab/>
      </w:r>
      <w:r>
        <w:rPr>
          <w:noProof/>
        </w:rPr>
        <w:fldChar w:fldCharType="begin"/>
      </w:r>
      <w:r>
        <w:rPr>
          <w:noProof/>
        </w:rPr>
        <w:instrText xml:space="preserve"> PAGEREF _Toc166561501 \h </w:instrText>
      </w:r>
      <w:r w:rsidR="006D081F">
        <w:rPr>
          <w:noProof/>
        </w:rPr>
      </w:r>
      <w:r>
        <w:rPr>
          <w:noProof/>
        </w:rPr>
        <w:fldChar w:fldCharType="separate"/>
      </w:r>
      <w:r>
        <w:rPr>
          <w:noProof/>
        </w:rPr>
        <w:t>39</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8.1.6</w:t>
      </w:r>
      <w:r>
        <w:rPr>
          <w:rFonts w:asciiTheme="minorHAnsi" w:eastAsiaTheme="minorEastAsia" w:hAnsiTheme="minorHAnsi" w:cstheme="minorBidi"/>
          <w:smallCaps w:val="0"/>
          <w:noProof/>
          <w:spacing w:val="0"/>
          <w:sz w:val="24"/>
          <w:szCs w:val="24"/>
          <w:lang w:val="de-DE"/>
        </w:rPr>
        <w:tab/>
      </w:r>
      <w:r>
        <w:rPr>
          <w:noProof/>
        </w:rPr>
        <w:t>Debug Mechanism</w:t>
      </w:r>
      <w:r>
        <w:rPr>
          <w:noProof/>
        </w:rPr>
        <w:tab/>
      </w:r>
      <w:r>
        <w:rPr>
          <w:noProof/>
        </w:rPr>
        <w:fldChar w:fldCharType="begin"/>
      </w:r>
      <w:r>
        <w:rPr>
          <w:noProof/>
        </w:rPr>
        <w:instrText xml:space="preserve"> PAGEREF _Toc166561502 \h </w:instrText>
      </w:r>
      <w:r w:rsidR="006D081F">
        <w:rPr>
          <w:noProof/>
        </w:rPr>
      </w:r>
      <w:r>
        <w:rPr>
          <w:noProof/>
        </w:rPr>
        <w:fldChar w:fldCharType="separate"/>
      </w:r>
      <w:r>
        <w:rPr>
          <w:noProof/>
        </w:rPr>
        <w:t>40</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8.2</w:t>
      </w:r>
      <w:r>
        <w:rPr>
          <w:rFonts w:asciiTheme="minorHAnsi" w:eastAsiaTheme="minorEastAsia" w:hAnsiTheme="minorHAnsi" w:cstheme="minorBidi"/>
          <w:b w:val="0"/>
          <w:bCs w:val="0"/>
          <w:smallCaps w:val="0"/>
          <w:noProof/>
          <w:spacing w:val="0"/>
          <w:sz w:val="24"/>
          <w:szCs w:val="24"/>
          <w:lang w:val="de-DE"/>
        </w:rPr>
        <w:tab/>
      </w:r>
      <w:r w:rsidRPr="00915CE3">
        <w:rPr>
          <w:noProof/>
        </w:rPr>
        <w:t>Internal Structure</w:t>
      </w:r>
      <w:r>
        <w:rPr>
          <w:noProof/>
        </w:rPr>
        <w:tab/>
      </w:r>
      <w:r>
        <w:rPr>
          <w:noProof/>
        </w:rPr>
        <w:fldChar w:fldCharType="begin"/>
      </w:r>
      <w:r>
        <w:rPr>
          <w:noProof/>
        </w:rPr>
        <w:instrText xml:space="preserve"> PAGEREF _Toc166561503 \h </w:instrText>
      </w:r>
      <w:r w:rsidR="006D081F">
        <w:rPr>
          <w:noProof/>
        </w:rPr>
      </w:r>
      <w:r>
        <w:rPr>
          <w:noProof/>
        </w:rPr>
        <w:fldChar w:fldCharType="separate"/>
      </w:r>
      <w:r>
        <w:rPr>
          <w:noProof/>
        </w:rPr>
        <w:t>41</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8.2.1</w:t>
      </w:r>
      <w:r>
        <w:rPr>
          <w:rFonts w:asciiTheme="minorHAnsi" w:eastAsiaTheme="minorEastAsia" w:hAnsiTheme="minorHAnsi" w:cstheme="minorBidi"/>
          <w:smallCaps w:val="0"/>
          <w:noProof/>
          <w:spacing w:val="0"/>
          <w:sz w:val="24"/>
          <w:szCs w:val="24"/>
          <w:lang w:val="de-DE"/>
        </w:rPr>
        <w:tab/>
      </w:r>
      <w:r>
        <w:rPr>
          <w:noProof/>
        </w:rPr>
        <w:t>The defines.h file</w:t>
      </w:r>
      <w:r>
        <w:rPr>
          <w:noProof/>
        </w:rPr>
        <w:tab/>
      </w:r>
      <w:r>
        <w:rPr>
          <w:noProof/>
        </w:rPr>
        <w:fldChar w:fldCharType="begin"/>
      </w:r>
      <w:r>
        <w:rPr>
          <w:noProof/>
        </w:rPr>
        <w:instrText xml:space="preserve"> PAGEREF _Toc166561504 \h </w:instrText>
      </w:r>
      <w:r w:rsidR="006D081F">
        <w:rPr>
          <w:noProof/>
        </w:rPr>
      </w:r>
      <w:r>
        <w:rPr>
          <w:noProof/>
        </w:rPr>
        <w:fldChar w:fldCharType="separate"/>
      </w:r>
      <w:r>
        <w:rPr>
          <w:noProof/>
        </w:rPr>
        <w:t>41</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8.2.2</w:t>
      </w:r>
      <w:r>
        <w:rPr>
          <w:rFonts w:asciiTheme="minorHAnsi" w:eastAsiaTheme="minorEastAsia" w:hAnsiTheme="minorHAnsi" w:cstheme="minorBidi"/>
          <w:smallCaps w:val="0"/>
          <w:noProof/>
          <w:spacing w:val="0"/>
          <w:sz w:val="24"/>
          <w:szCs w:val="24"/>
          <w:lang w:val="de-DE"/>
        </w:rPr>
        <w:tab/>
      </w:r>
      <w:r>
        <w:rPr>
          <w:noProof/>
        </w:rPr>
        <w:t>The payload_extension files</w:t>
      </w:r>
      <w:r>
        <w:rPr>
          <w:noProof/>
        </w:rPr>
        <w:tab/>
      </w:r>
      <w:r>
        <w:rPr>
          <w:noProof/>
        </w:rPr>
        <w:fldChar w:fldCharType="begin"/>
      </w:r>
      <w:r>
        <w:rPr>
          <w:noProof/>
        </w:rPr>
        <w:instrText xml:space="preserve"> PAGEREF _Toc166561505 \h </w:instrText>
      </w:r>
      <w:r w:rsidR="006D081F">
        <w:rPr>
          <w:noProof/>
        </w:rPr>
      </w:r>
      <w:r>
        <w:rPr>
          <w:noProof/>
        </w:rPr>
        <w:fldChar w:fldCharType="separate"/>
      </w:r>
      <w:r>
        <w:rPr>
          <w:noProof/>
        </w:rPr>
        <w:t>41</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8.2.3</w:t>
      </w:r>
      <w:r>
        <w:rPr>
          <w:rFonts w:asciiTheme="minorHAnsi" w:eastAsiaTheme="minorEastAsia" w:hAnsiTheme="minorHAnsi" w:cstheme="minorBidi"/>
          <w:smallCaps w:val="0"/>
          <w:noProof/>
          <w:spacing w:val="0"/>
          <w:sz w:val="24"/>
          <w:szCs w:val="24"/>
          <w:lang w:val="de-DE"/>
        </w:rPr>
        <w:tab/>
      </w:r>
      <w:r>
        <w:rPr>
          <w:noProof/>
        </w:rPr>
        <w:t>The mem_if.h file</w:t>
      </w:r>
      <w:r>
        <w:rPr>
          <w:noProof/>
        </w:rPr>
        <w:tab/>
      </w:r>
      <w:r>
        <w:rPr>
          <w:noProof/>
        </w:rPr>
        <w:fldChar w:fldCharType="begin"/>
      </w:r>
      <w:r>
        <w:rPr>
          <w:noProof/>
        </w:rPr>
        <w:instrText xml:space="preserve"> PAGEREF _Toc166561506 \h </w:instrText>
      </w:r>
      <w:r w:rsidR="006D081F">
        <w:rPr>
          <w:noProof/>
        </w:rPr>
      </w:r>
      <w:r>
        <w:rPr>
          <w:noProof/>
        </w:rPr>
        <w:fldChar w:fldCharType="separate"/>
      </w:r>
      <w:r>
        <w:rPr>
          <w:noProof/>
        </w:rPr>
        <w:t>42</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8.2.4</w:t>
      </w:r>
      <w:r>
        <w:rPr>
          <w:rFonts w:asciiTheme="minorHAnsi" w:eastAsiaTheme="minorEastAsia" w:hAnsiTheme="minorHAnsi" w:cstheme="minorBidi"/>
          <w:smallCaps w:val="0"/>
          <w:noProof/>
          <w:spacing w:val="0"/>
          <w:sz w:val="24"/>
          <w:szCs w:val="24"/>
          <w:lang w:val="de-DE"/>
        </w:rPr>
        <w:tab/>
      </w:r>
      <w:r>
        <w:rPr>
          <w:noProof/>
        </w:rPr>
        <w:t>The mmu_cache_if.h file</w:t>
      </w:r>
      <w:r>
        <w:rPr>
          <w:noProof/>
        </w:rPr>
        <w:tab/>
      </w:r>
      <w:r>
        <w:rPr>
          <w:noProof/>
        </w:rPr>
        <w:fldChar w:fldCharType="begin"/>
      </w:r>
      <w:r>
        <w:rPr>
          <w:noProof/>
        </w:rPr>
        <w:instrText xml:space="preserve"> PAGEREF _Toc166561507 \h </w:instrText>
      </w:r>
      <w:r w:rsidR="006D081F">
        <w:rPr>
          <w:noProof/>
        </w:rPr>
      </w:r>
      <w:r>
        <w:rPr>
          <w:noProof/>
        </w:rPr>
        <w:fldChar w:fldCharType="separate"/>
      </w:r>
      <w:r>
        <w:rPr>
          <w:noProof/>
        </w:rPr>
        <w:t>43</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8.2.5</w:t>
      </w:r>
      <w:r>
        <w:rPr>
          <w:rFonts w:asciiTheme="minorHAnsi" w:eastAsiaTheme="minorEastAsia" w:hAnsiTheme="minorHAnsi" w:cstheme="minorBidi"/>
          <w:smallCaps w:val="0"/>
          <w:noProof/>
          <w:spacing w:val="0"/>
          <w:sz w:val="24"/>
          <w:szCs w:val="24"/>
          <w:lang w:val="de-DE"/>
        </w:rPr>
        <w:tab/>
      </w:r>
      <w:r>
        <w:rPr>
          <w:noProof/>
        </w:rPr>
        <w:t>The mmu_cache.h/cpp files</w:t>
      </w:r>
      <w:r>
        <w:rPr>
          <w:noProof/>
        </w:rPr>
        <w:tab/>
      </w:r>
      <w:r>
        <w:rPr>
          <w:noProof/>
        </w:rPr>
        <w:fldChar w:fldCharType="begin"/>
      </w:r>
      <w:r>
        <w:rPr>
          <w:noProof/>
        </w:rPr>
        <w:instrText xml:space="preserve"> PAGEREF _Toc166561508 \h </w:instrText>
      </w:r>
      <w:r w:rsidR="006D081F">
        <w:rPr>
          <w:noProof/>
        </w:rPr>
      </w:r>
      <w:r>
        <w:rPr>
          <w:noProof/>
        </w:rPr>
        <w:fldChar w:fldCharType="separate"/>
      </w:r>
      <w:r>
        <w:rPr>
          <w:noProof/>
        </w:rPr>
        <w:t>43</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8.2.6</w:t>
      </w:r>
      <w:r>
        <w:rPr>
          <w:rFonts w:asciiTheme="minorHAnsi" w:eastAsiaTheme="minorEastAsia" w:hAnsiTheme="minorHAnsi" w:cstheme="minorBidi"/>
          <w:smallCaps w:val="0"/>
          <w:noProof/>
          <w:spacing w:val="0"/>
          <w:sz w:val="24"/>
          <w:szCs w:val="24"/>
          <w:lang w:val="de-DE"/>
        </w:rPr>
        <w:tab/>
      </w:r>
      <w:r>
        <w:rPr>
          <w:noProof/>
        </w:rPr>
        <w:t>The vectorcache.h/cpp files</w:t>
      </w:r>
      <w:r>
        <w:rPr>
          <w:noProof/>
        </w:rPr>
        <w:tab/>
      </w:r>
      <w:r>
        <w:rPr>
          <w:noProof/>
        </w:rPr>
        <w:fldChar w:fldCharType="begin"/>
      </w:r>
      <w:r>
        <w:rPr>
          <w:noProof/>
        </w:rPr>
        <w:instrText xml:space="preserve"> PAGEREF _Toc166561509 \h </w:instrText>
      </w:r>
      <w:r w:rsidR="006D081F">
        <w:rPr>
          <w:noProof/>
        </w:rPr>
      </w:r>
      <w:r>
        <w:rPr>
          <w:noProof/>
        </w:rPr>
        <w:fldChar w:fldCharType="separate"/>
      </w:r>
      <w:r>
        <w:rPr>
          <w:noProof/>
        </w:rPr>
        <w:t>44</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8.2.7</w:t>
      </w:r>
      <w:r>
        <w:rPr>
          <w:rFonts w:asciiTheme="minorHAnsi" w:eastAsiaTheme="minorEastAsia" w:hAnsiTheme="minorHAnsi" w:cstheme="minorBidi"/>
          <w:smallCaps w:val="0"/>
          <w:noProof/>
          <w:spacing w:val="0"/>
          <w:sz w:val="24"/>
          <w:szCs w:val="24"/>
          <w:lang w:val="de-DE"/>
        </w:rPr>
        <w:tab/>
      </w:r>
      <w:r>
        <w:rPr>
          <w:noProof/>
        </w:rPr>
        <w:t>The ivectorcache.h/cpp files</w:t>
      </w:r>
      <w:r>
        <w:rPr>
          <w:noProof/>
        </w:rPr>
        <w:tab/>
      </w:r>
      <w:r>
        <w:rPr>
          <w:noProof/>
        </w:rPr>
        <w:fldChar w:fldCharType="begin"/>
      </w:r>
      <w:r>
        <w:rPr>
          <w:noProof/>
        </w:rPr>
        <w:instrText xml:space="preserve"> PAGEREF _Toc166561510 \h </w:instrText>
      </w:r>
      <w:r w:rsidR="006D081F">
        <w:rPr>
          <w:noProof/>
        </w:rPr>
      </w:r>
      <w:r>
        <w:rPr>
          <w:noProof/>
        </w:rPr>
        <w:fldChar w:fldCharType="separate"/>
      </w:r>
      <w:r>
        <w:rPr>
          <w:noProof/>
        </w:rPr>
        <w:t>45</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8.2.8</w:t>
      </w:r>
      <w:r>
        <w:rPr>
          <w:rFonts w:asciiTheme="minorHAnsi" w:eastAsiaTheme="minorEastAsia" w:hAnsiTheme="minorHAnsi" w:cstheme="minorBidi"/>
          <w:smallCaps w:val="0"/>
          <w:noProof/>
          <w:spacing w:val="0"/>
          <w:sz w:val="24"/>
          <w:szCs w:val="24"/>
          <w:lang w:val="de-DE"/>
        </w:rPr>
        <w:tab/>
      </w:r>
      <w:r>
        <w:rPr>
          <w:noProof/>
        </w:rPr>
        <w:t>The dvectorcache.h/cpp files</w:t>
      </w:r>
      <w:r>
        <w:rPr>
          <w:noProof/>
        </w:rPr>
        <w:tab/>
      </w:r>
      <w:r>
        <w:rPr>
          <w:noProof/>
        </w:rPr>
        <w:fldChar w:fldCharType="begin"/>
      </w:r>
      <w:r>
        <w:rPr>
          <w:noProof/>
        </w:rPr>
        <w:instrText xml:space="preserve"> PAGEREF _Toc166561511 \h </w:instrText>
      </w:r>
      <w:r w:rsidR="006D081F">
        <w:rPr>
          <w:noProof/>
        </w:rPr>
      </w:r>
      <w:r>
        <w:rPr>
          <w:noProof/>
        </w:rPr>
        <w:fldChar w:fldCharType="separate"/>
      </w:r>
      <w:r>
        <w:rPr>
          <w:noProof/>
        </w:rPr>
        <w:t>46</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8.2.9</w:t>
      </w:r>
      <w:r>
        <w:rPr>
          <w:rFonts w:asciiTheme="minorHAnsi" w:eastAsiaTheme="minorEastAsia" w:hAnsiTheme="minorHAnsi" w:cstheme="minorBidi"/>
          <w:smallCaps w:val="0"/>
          <w:noProof/>
          <w:spacing w:val="0"/>
          <w:sz w:val="24"/>
          <w:szCs w:val="24"/>
          <w:lang w:val="de-DE"/>
        </w:rPr>
        <w:tab/>
      </w:r>
      <w:r>
        <w:rPr>
          <w:noProof/>
        </w:rPr>
        <w:t>The localram.h/cpp files</w:t>
      </w:r>
      <w:r>
        <w:rPr>
          <w:noProof/>
        </w:rPr>
        <w:tab/>
      </w:r>
      <w:r>
        <w:rPr>
          <w:noProof/>
        </w:rPr>
        <w:fldChar w:fldCharType="begin"/>
      </w:r>
      <w:r>
        <w:rPr>
          <w:noProof/>
        </w:rPr>
        <w:instrText xml:space="preserve"> PAGEREF _Toc166561512 \h </w:instrText>
      </w:r>
      <w:r w:rsidR="006D081F">
        <w:rPr>
          <w:noProof/>
        </w:rPr>
      </w:r>
      <w:r>
        <w:rPr>
          <w:noProof/>
        </w:rPr>
        <w:fldChar w:fldCharType="separate"/>
      </w:r>
      <w:r>
        <w:rPr>
          <w:noProof/>
        </w:rPr>
        <w:t>46</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8.2.10</w:t>
      </w:r>
      <w:r>
        <w:rPr>
          <w:rFonts w:asciiTheme="minorHAnsi" w:eastAsiaTheme="minorEastAsia" w:hAnsiTheme="minorHAnsi" w:cstheme="minorBidi"/>
          <w:smallCaps w:val="0"/>
          <w:noProof/>
          <w:spacing w:val="0"/>
          <w:sz w:val="24"/>
          <w:szCs w:val="24"/>
          <w:lang w:val="de-DE"/>
        </w:rPr>
        <w:tab/>
      </w:r>
      <w:r>
        <w:rPr>
          <w:noProof/>
        </w:rPr>
        <w:t>The mmu.h/cpp files</w:t>
      </w:r>
      <w:r>
        <w:rPr>
          <w:noProof/>
        </w:rPr>
        <w:tab/>
      </w:r>
      <w:r>
        <w:rPr>
          <w:noProof/>
        </w:rPr>
        <w:fldChar w:fldCharType="begin"/>
      </w:r>
      <w:r>
        <w:rPr>
          <w:noProof/>
        </w:rPr>
        <w:instrText xml:space="preserve"> PAGEREF _Toc166561513 \h </w:instrText>
      </w:r>
      <w:r w:rsidR="006D081F">
        <w:rPr>
          <w:noProof/>
        </w:rPr>
      </w:r>
      <w:r>
        <w:rPr>
          <w:noProof/>
        </w:rPr>
        <w:fldChar w:fldCharType="separate"/>
      </w:r>
      <w:r>
        <w:rPr>
          <w:noProof/>
        </w:rPr>
        <w:t>46</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8.2.11</w:t>
      </w:r>
      <w:r>
        <w:rPr>
          <w:rFonts w:asciiTheme="minorHAnsi" w:eastAsiaTheme="minorEastAsia" w:hAnsiTheme="minorHAnsi" w:cstheme="minorBidi"/>
          <w:smallCaps w:val="0"/>
          <w:noProof/>
          <w:spacing w:val="0"/>
          <w:sz w:val="24"/>
          <w:szCs w:val="24"/>
          <w:lang w:val="de-DE"/>
        </w:rPr>
        <w:tab/>
      </w:r>
      <w:r>
        <w:rPr>
          <w:noProof/>
        </w:rPr>
        <w:t>The tlb_adaptor.h file</w:t>
      </w:r>
      <w:r>
        <w:rPr>
          <w:noProof/>
        </w:rPr>
        <w:tab/>
      </w:r>
      <w:r>
        <w:rPr>
          <w:noProof/>
        </w:rPr>
        <w:fldChar w:fldCharType="begin"/>
      </w:r>
      <w:r>
        <w:rPr>
          <w:noProof/>
        </w:rPr>
        <w:instrText xml:space="preserve"> PAGEREF _Toc166561514 \h </w:instrText>
      </w:r>
      <w:r w:rsidR="006D081F">
        <w:rPr>
          <w:noProof/>
        </w:rPr>
      </w:r>
      <w:r>
        <w:rPr>
          <w:noProof/>
        </w:rPr>
        <w:fldChar w:fldCharType="separate"/>
      </w:r>
      <w:r>
        <w:rPr>
          <w:noProof/>
        </w:rPr>
        <w:t>47</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8.3</w:t>
      </w:r>
      <w:r>
        <w:rPr>
          <w:rFonts w:asciiTheme="minorHAnsi" w:eastAsiaTheme="minorEastAsia" w:hAnsiTheme="minorHAnsi" w:cstheme="minorBidi"/>
          <w:b w:val="0"/>
          <w:bCs w:val="0"/>
          <w:smallCaps w:val="0"/>
          <w:noProof/>
          <w:spacing w:val="0"/>
          <w:sz w:val="24"/>
          <w:szCs w:val="24"/>
          <w:lang w:val="de-DE"/>
        </w:rPr>
        <w:tab/>
      </w:r>
      <w:r w:rsidRPr="00915CE3">
        <w:rPr>
          <w:noProof/>
        </w:rPr>
        <w:t>Parametrization Options</w:t>
      </w:r>
      <w:r>
        <w:rPr>
          <w:noProof/>
        </w:rPr>
        <w:tab/>
      </w:r>
      <w:r>
        <w:rPr>
          <w:noProof/>
        </w:rPr>
        <w:fldChar w:fldCharType="begin"/>
      </w:r>
      <w:r>
        <w:rPr>
          <w:noProof/>
        </w:rPr>
        <w:instrText xml:space="preserve"> PAGEREF _Toc166561515 \h </w:instrText>
      </w:r>
      <w:r w:rsidR="006D081F">
        <w:rPr>
          <w:noProof/>
        </w:rPr>
      </w:r>
      <w:r>
        <w:rPr>
          <w:noProof/>
        </w:rPr>
        <w:fldChar w:fldCharType="separate"/>
      </w:r>
      <w:r>
        <w:rPr>
          <w:noProof/>
        </w:rPr>
        <w:t>47</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8.4</w:t>
      </w:r>
      <w:r>
        <w:rPr>
          <w:rFonts w:asciiTheme="minorHAnsi" w:eastAsiaTheme="minorEastAsia" w:hAnsiTheme="minorHAnsi" w:cstheme="minorBidi"/>
          <w:b w:val="0"/>
          <w:bCs w:val="0"/>
          <w:smallCaps w:val="0"/>
          <w:noProof/>
          <w:spacing w:val="0"/>
          <w:sz w:val="24"/>
          <w:szCs w:val="24"/>
          <w:lang w:val="de-DE"/>
        </w:rPr>
        <w:tab/>
      </w:r>
      <w:r w:rsidRPr="00915CE3">
        <w:rPr>
          <w:noProof/>
        </w:rPr>
        <w:t>Interface</w:t>
      </w:r>
      <w:r>
        <w:rPr>
          <w:noProof/>
        </w:rPr>
        <w:tab/>
      </w:r>
      <w:r>
        <w:rPr>
          <w:noProof/>
        </w:rPr>
        <w:fldChar w:fldCharType="begin"/>
      </w:r>
      <w:r>
        <w:rPr>
          <w:noProof/>
        </w:rPr>
        <w:instrText xml:space="preserve"> PAGEREF _Toc166561516 \h </w:instrText>
      </w:r>
      <w:r w:rsidR="006D081F">
        <w:rPr>
          <w:noProof/>
        </w:rPr>
      </w:r>
      <w:r>
        <w:rPr>
          <w:noProof/>
        </w:rPr>
        <w:fldChar w:fldCharType="separate"/>
      </w:r>
      <w:r>
        <w:rPr>
          <w:noProof/>
        </w:rPr>
        <w:t>49</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8.5</w:t>
      </w:r>
      <w:r>
        <w:rPr>
          <w:rFonts w:asciiTheme="minorHAnsi" w:eastAsiaTheme="minorEastAsia" w:hAnsiTheme="minorHAnsi" w:cstheme="minorBidi"/>
          <w:b w:val="0"/>
          <w:bCs w:val="0"/>
          <w:smallCaps w:val="0"/>
          <w:noProof/>
          <w:spacing w:val="0"/>
          <w:sz w:val="24"/>
          <w:szCs w:val="24"/>
          <w:lang w:val="de-DE"/>
        </w:rPr>
        <w:tab/>
      </w:r>
      <w:r w:rsidRPr="00915CE3">
        <w:rPr>
          <w:noProof/>
        </w:rPr>
        <w:t>Compilation Instructions</w:t>
      </w:r>
      <w:r>
        <w:rPr>
          <w:noProof/>
        </w:rPr>
        <w:tab/>
      </w:r>
      <w:r>
        <w:rPr>
          <w:noProof/>
        </w:rPr>
        <w:fldChar w:fldCharType="begin"/>
      </w:r>
      <w:r>
        <w:rPr>
          <w:noProof/>
        </w:rPr>
        <w:instrText xml:space="preserve"> PAGEREF _Toc166561517 \h </w:instrText>
      </w:r>
      <w:r w:rsidR="006D081F">
        <w:rPr>
          <w:noProof/>
        </w:rPr>
      </w:r>
      <w:r>
        <w:rPr>
          <w:noProof/>
        </w:rPr>
        <w:fldChar w:fldCharType="separate"/>
      </w:r>
      <w:r>
        <w:rPr>
          <w:noProof/>
        </w:rPr>
        <w:t>49</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rPr>
        <w:t>8.6</w:t>
      </w:r>
      <w:r>
        <w:rPr>
          <w:rFonts w:asciiTheme="minorHAnsi" w:eastAsiaTheme="minorEastAsia" w:hAnsiTheme="minorHAnsi" w:cstheme="minorBidi"/>
          <w:b w:val="0"/>
          <w:bCs w:val="0"/>
          <w:smallCaps w:val="0"/>
          <w:noProof/>
          <w:spacing w:val="0"/>
          <w:sz w:val="24"/>
          <w:szCs w:val="24"/>
          <w:lang w:val="de-DE"/>
        </w:rPr>
        <w:tab/>
      </w:r>
      <w:r w:rsidRPr="00915CE3">
        <w:rPr>
          <w:noProof/>
        </w:rPr>
        <w:t>Example Instantiation</w:t>
      </w:r>
      <w:r>
        <w:rPr>
          <w:noProof/>
        </w:rPr>
        <w:tab/>
      </w:r>
      <w:r>
        <w:rPr>
          <w:noProof/>
        </w:rPr>
        <w:fldChar w:fldCharType="begin"/>
      </w:r>
      <w:r>
        <w:rPr>
          <w:noProof/>
        </w:rPr>
        <w:instrText xml:space="preserve"> PAGEREF _Toc166561518 \h </w:instrText>
      </w:r>
      <w:r w:rsidR="006D081F">
        <w:rPr>
          <w:noProof/>
        </w:rPr>
      </w:r>
      <w:r>
        <w:rPr>
          <w:noProof/>
        </w:rPr>
        <w:fldChar w:fldCharType="separate"/>
      </w:r>
      <w:r>
        <w:rPr>
          <w:noProof/>
        </w:rPr>
        <w:t>50</w:t>
      </w:r>
      <w:r>
        <w:rPr>
          <w:noProof/>
        </w:rPr>
        <w:fldChar w:fldCharType="end"/>
      </w:r>
    </w:p>
    <w:p w:rsidR="00433C8B" w:rsidRDefault="00433C8B">
      <w:pPr>
        <w:pStyle w:val="Verzeichnis1"/>
        <w:tabs>
          <w:tab w:val="left" w:pos="372"/>
        </w:tabs>
        <w:rPr>
          <w:rFonts w:asciiTheme="minorHAnsi" w:eastAsiaTheme="minorEastAsia" w:hAnsiTheme="minorHAnsi" w:cstheme="minorBidi"/>
          <w:b w:val="0"/>
          <w:bCs w:val="0"/>
          <w:caps w:val="0"/>
          <w:noProof/>
          <w:spacing w:val="0"/>
          <w:sz w:val="24"/>
          <w:szCs w:val="24"/>
          <w:u w:val="none"/>
          <w:lang w:val="de-DE"/>
        </w:rPr>
      </w:pPr>
      <w:r w:rsidRPr="00915CE3">
        <w:rPr>
          <w:noProof/>
          <w:lang w:val="en-GB"/>
        </w:rPr>
        <w:t>9</w:t>
      </w:r>
      <w:r>
        <w:rPr>
          <w:rFonts w:asciiTheme="minorHAnsi" w:eastAsiaTheme="minorEastAsia" w:hAnsiTheme="minorHAnsi" w:cstheme="minorBidi"/>
          <w:b w:val="0"/>
          <w:bCs w:val="0"/>
          <w:caps w:val="0"/>
          <w:noProof/>
          <w:spacing w:val="0"/>
          <w:sz w:val="24"/>
          <w:szCs w:val="24"/>
          <w:u w:val="none"/>
          <w:lang w:val="de-DE"/>
        </w:rPr>
        <w:tab/>
      </w:r>
      <w:r w:rsidRPr="00915CE3">
        <w:rPr>
          <w:noProof/>
          <w:lang w:val="en-GB"/>
        </w:rPr>
        <w:t>GPTIMER General Purpose Timer SystemC model</w:t>
      </w:r>
      <w:r>
        <w:rPr>
          <w:noProof/>
        </w:rPr>
        <w:tab/>
      </w:r>
      <w:r>
        <w:rPr>
          <w:noProof/>
        </w:rPr>
        <w:fldChar w:fldCharType="begin"/>
      </w:r>
      <w:r>
        <w:rPr>
          <w:noProof/>
        </w:rPr>
        <w:instrText xml:space="preserve"> PAGEREF _Toc166561519 \h </w:instrText>
      </w:r>
      <w:r w:rsidR="006D081F">
        <w:rPr>
          <w:noProof/>
        </w:rPr>
      </w:r>
      <w:r>
        <w:rPr>
          <w:noProof/>
        </w:rPr>
        <w:fldChar w:fldCharType="separate"/>
      </w:r>
      <w:r>
        <w:rPr>
          <w:noProof/>
        </w:rPr>
        <w:t>52</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9.1</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Functionality and Features</w:t>
      </w:r>
      <w:r>
        <w:rPr>
          <w:noProof/>
        </w:rPr>
        <w:tab/>
      </w:r>
      <w:r>
        <w:rPr>
          <w:noProof/>
        </w:rPr>
        <w:fldChar w:fldCharType="begin"/>
      </w:r>
      <w:r>
        <w:rPr>
          <w:noProof/>
        </w:rPr>
        <w:instrText xml:space="preserve"> PAGEREF _Toc166561520 \h </w:instrText>
      </w:r>
      <w:r w:rsidR="006D081F">
        <w:rPr>
          <w:noProof/>
        </w:rPr>
      </w:r>
      <w:r>
        <w:rPr>
          <w:noProof/>
        </w:rPr>
        <w:fldChar w:fldCharType="separate"/>
      </w:r>
      <w:r>
        <w:rPr>
          <w:noProof/>
        </w:rPr>
        <w:t>52</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9.2</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Internal Structure</w:t>
      </w:r>
      <w:r>
        <w:rPr>
          <w:noProof/>
        </w:rPr>
        <w:tab/>
      </w:r>
      <w:r>
        <w:rPr>
          <w:noProof/>
        </w:rPr>
        <w:fldChar w:fldCharType="begin"/>
      </w:r>
      <w:r>
        <w:rPr>
          <w:noProof/>
        </w:rPr>
        <w:instrText xml:space="preserve"> PAGEREF _Toc166561521 \h </w:instrText>
      </w:r>
      <w:r w:rsidR="006D081F">
        <w:rPr>
          <w:noProof/>
        </w:rPr>
      </w:r>
      <w:r>
        <w:rPr>
          <w:noProof/>
        </w:rPr>
        <w:fldChar w:fldCharType="separate"/>
      </w:r>
      <w:r>
        <w:rPr>
          <w:noProof/>
        </w:rPr>
        <w:t>53</w:t>
      </w:r>
      <w:r>
        <w:rPr>
          <w:noProof/>
        </w:rPr>
        <w:fldChar w:fldCharType="end"/>
      </w:r>
    </w:p>
    <w:p w:rsidR="00433C8B" w:rsidRDefault="00433C8B">
      <w:pPr>
        <w:pStyle w:val="Verzeichnis3"/>
        <w:tabs>
          <w:tab w:val="left" w:pos="1259"/>
        </w:tabs>
        <w:rPr>
          <w:rFonts w:asciiTheme="minorHAnsi" w:eastAsiaTheme="minorEastAsia" w:hAnsiTheme="minorHAnsi" w:cstheme="minorBidi"/>
          <w:smallCaps w:val="0"/>
          <w:noProof/>
          <w:spacing w:val="0"/>
          <w:sz w:val="24"/>
          <w:szCs w:val="24"/>
          <w:lang w:val="de-DE"/>
        </w:rPr>
      </w:pPr>
      <w:r>
        <w:rPr>
          <w:noProof/>
        </w:rPr>
        <w:t>9.2.1</w:t>
      </w:r>
      <w:r>
        <w:rPr>
          <w:rFonts w:asciiTheme="minorHAnsi" w:eastAsiaTheme="minorEastAsia" w:hAnsiTheme="minorHAnsi" w:cstheme="minorBidi"/>
          <w:smallCaps w:val="0"/>
          <w:noProof/>
          <w:spacing w:val="0"/>
          <w:sz w:val="24"/>
          <w:szCs w:val="24"/>
          <w:lang w:val="de-DE"/>
        </w:rPr>
        <w:tab/>
      </w:r>
      <w:r>
        <w:rPr>
          <w:noProof/>
        </w:rPr>
        <w:t>The gptimer.h file</w:t>
      </w:r>
      <w:r>
        <w:rPr>
          <w:noProof/>
        </w:rPr>
        <w:tab/>
      </w:r>
      <w:r>
        <w:rPr>
          <w:noProof/>
        </w:rPr>
        <w:fldChar w:fldCharType="begin"/>
      </w:r>
      <w:r>
        <w:rPr>
          <w:noProof/>
        </w:rPr>
        <w:instrText xml:space="preserve"> PAGEREF _Toc166561522 \h </w:instrText>
      </w:r>
      <w:r w:rsidR="006D081F">
        <w:rPr>
          <w:noProof/>
        </w:rPr>
      </w:r>
      <w:r>
        <w:rPr>
          <w:noProof/>
        </w:rPr>
        <w:fldChar w:fldCharType="separate"/>
      </w:r>
      <w:r>
        <w:rPr>
          <w:noProof/>
        </w:rPr>
        <w:t>53</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9.3</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Parametrization Options</w:t>
      </w:r>
      <w:r>
        <w:rPr>
          <w:noProof/>
        </w:rPr>
        <w:tab/>
      </w:r>
      <w:r>
        <w:rPr>
          <w:noProof/>
        </w:rPr>
        <w:fldChar w:fldCharType="begin"/>
      </w:r>
      <w:r>
        <w:rPr>
          <w:noProof/>
        </w:rPr>
        <w:instrText xml:space="preserve"> PAGEREF _Toc166561523 \h </w:instrText>
      </w:r>
      <w:r w:rsidR="006D081F">
        <w:rPr>
          <w:noProof/>
        </w:rPr>
      </w:r>
      <w:r>
        <w:rPr>
          <w:noProof/>
        </w:rPr>
        <w:fldChar w:fldCharType="separate"/>
      </w:r>
      <w:r>
        <w:rPr>
          <w:noProof/>
        </w:rPr>
        <w:t>55</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9.4</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Interface</w:t>
      </w:r>
      <w:r>
        <w:rPr>
          <w:noProof/>
        </w:rPr>
        <w:tab/>
      </w:r>
      <w:r>
        <w:rPr>
          <w:noProof/>
        </w:rPr>
        <w:fldChar w:fldCharType="begin"/>
      </w:r>
      <w:r>
        <w:rPr>
          <w:noProof/>
        </w:rPr>
        <w:instrText xml:space="preserve"> PAGEREF _Toc166561524 \h </w:instrText>
      </w:r>
      <w:r w:rsidR="006D081F">
        <w:rPr>
          <w:noProof/>
        </w:rPr>
      </w:r>
      <w:r>
        <w:rPr>
          <w:noProof/>
        </w:rPr>
        <w:fldChar w:fldCharType="separate"/>
      </w:r>
      <w:r>
        <w:rPr>
          <w:noProof/>
        </w:rPr>
        <w:t>55</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9.5</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Compilation Instructions</w:t>
      </w:r>
      <w:r>
        <w:rPr>
          <w:noProof/>
        </w:rPr>
        <w:tab/>
      </w:r>
      <w:r>
        <w:rPr>
          <w:noProof/>
        </w:rPr>
        <w:fldChar w:fldCharType="begin"/>
      </w:r>
      <w:r>
        <w:rPr>
          <w:noProof/>
        </w:rPr>
        <w:instrText xml:space="preserve"> PAGEREF _Toc166561525 \h </w:instrText>
      </w:r>
      <w:r w:rsidR="006D081F">
        <w:rPr>
          <w:noProof/>
        </w:rPr>
      </w:r>
      <w:r>
        <w:rPr>
          <w:noProof/>
        </w:rPr>
        <w:fldChar w:fldCharType="separate"/>
      </w:r>
      <w:r>
        <w:rPr>
          <w:noProof/>
        </w:rPr>
        <w:t>55</w:t>
      </w:r>
      <w:r>
        <w:rPr>
          <w:noProof/>
        </w:rPr>
        <w:fldChar w:fldCharType="end"/>
      </w:r>
    </w:p>
    <w:p w:rsidR="00433C8B" w:rsidRDefault="00433C8B">
      <w:pPr>
        <w:pStyle w:val="Verzeichnis2"/>
        <w:tabs>
          <w:tab w:val="left" w:pos="816"/>
        </w:tabs>
        <w:rPr>
          <w:rFonts w:asciiTheme="minorHAnsi" w:eastAsiaTheme="minorEastAsia" w:hAnsiTheme="minorHAnsi" w:cstheme="minorBidi"/>
          <w:b w:val="0"/>
          <w:bCs w:val="0"/>
          <w:smallCaps w:val="0"/>
          <w:noProof/>
          <w:spacing w:val="0"/>
          <w:sz w:val="24"/>
          <w:szCs w:val="24"/>
          <w:lang w:val="de-DE"/>
        </w:rPr>
      </w:pPr>
      <w:r w:rsidRPr="00915CE3">
        <w:rPr>
          <w:noProof/>
          <w:lang w:val="en-GB"/>
        </w:rPr>
        <w:t>9.6</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Example Instantiation</w:t>
      </w:r>
      <w:r>
        <w:rPr>
          <w:noProof/>
        </w:rPr>
        <w:tab/>
      </w:r>
      <w:r>
        <w:rPr>
          <w:noProof/>
        </w:rPr>
        <w:fldChar w:fldCharType="begin"/>
      </w:r>
      <w:r>
        <w:rPr>
          <w:noProof/>
        </w:rPr>
        <w:instrText xml:space="preserve"> PAGEREF _Toc166561526 \h </w:instrText>
      </w:r>
      <w:r w:rsidR="006D081F">
        <w:rPr>
          <w:noProof/>
        </w:rPr>
      </w:r>
      <w:r>
        <w:rPr>
          <w:noProof/>
        </w:rPr>
        <w:fldChar w:fldCharType="separate"/>
      </w:r>
      <w:r>
        <w:rPr>
          <w:noProof/>
        </w:rPr>
        <w:t>56</w:t>
      </w:r>
      <w:r>
        <w:rPr>
          <w:noProof/>
        </w:rPr>
        <w:fldChar w:fldCharType="end"/>
      </w:r>
    </w:p>
    <w:p w:rsidR="00433C8B" w:rsidRDefault="00433C8B">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sidRPr="00915CE3">
        <w:rPr>
          <w:noProof/>
          <w:lang w:val="en-GB"/>
        </w:rPr>
        <w:t>10</w:t>
      </w:r>
      <w:r>
        <w:rPr>
          <w:rFonts w:asciiTheme="minorHAnsi" w:eastAsiaTheme="minorEastAsia" w:hAnsiTheme="minorHAnsi" w:cstheme="minorBidi"/>
          <w:b w:val="0"/>
          <w:bCs w:val="0"/>
          <w:caps w:val="0"/>
          <w:noProof/>
          <w:spacing w:val="0"/>
          <w:sz w:val="24"/>
          <w:szCs w:val="24"/>
          <w:u w:val="none"/>
          <w:lang w:val="de-DE"/>
        </w:rPr>
        <w:tab/>
      </w:r>
      <w:r w:rsidRPr="00915CE3">
        <w:rPr>
          <w:noProof/>
          <w:lang w:val="en-GB"/>
        </w:rPr>
        <w:t>IRQMP Interrupt Controller SystemC model</w:t>
      </w:r>
      <w:r>
        <w:rPr>
          <w:noProof/>
        </w:rPr>
        <w:tab/>
      </w:r>
      <w:r>
        <w:rPr>
          <w:noProof/>
        </w:rPr>
        <w:fldChar w:fldCharType="begin"/>
      </w:r>
      <w:r>
        <w:rPr>
          <w:noProof/>
        </w:rPr>
        <w:instrText xml:space="preserve"> PAGEREF _Toc166561527 \h </w:instrText>
      </w:r>
      <w:r w:rsidR="006D081F">
        <w:rPr>
          <w:noProof/>
        </w:rPr>
      </w:r>
      <w:r>
        <w:rPr>
          <w:noProof/>
        </w:rPr>
        <w:fldChar w:fldCharType="separate"/>
      </w:r>
      <w:r>
        <w:rPr>
          <w:noProof/>
        </w:rPr>
        <w:t>56</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lang w:val="en-GB"/>
        </w:rPr>
        <w:t>10.1</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Functionality and Features</w:t>
      </w:r>
      <w:r>
        <w:rPr>
          <w:noProof/>
        </w:rPr>
        <w:tab/>
      </w:r>
      <w:r>
        <w:rPr>
          <w:noProof/>
        </w:rPr>
        <w:fldChar w:fldCharType="begin"/>
      </w:r>
      <w:r>
        <w:rPr>
          <w:noProof/>
        </w:rPr>
        <w:instrText xml:space="preserve"> PAGEREF _Toc166561528 \h </w:instrText>
      </w:r>
      <w:r w:rsidR="006D081F">
        <w:rPr>
          <w:noProof/>
        </w:rPr>
      </w:r>
      <w:r>
        <w:rPr>
          <w:noProof/>
        </w:rPr>
        <w:fldChar w:fldCharType="separate"/>
      </w:r>
      <w:r>
        <w:rPr>
          <w:noProof/>
        </w:rPr>
        <w:t>56</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sidRPr="00915CE3">
        <w:rPr>
          <w:noProof/>
          <w:lang w:val="en-GB"/>
        </w:rPr>
        <w:t>10.1.1</w:t>
      </w:r>
      <w:r>
        <w:rPr>
          <w:rFonts w:asciiTheme="minorHAnsi" w:eastAsiaTheme="minorEastAsia" w:hAnsiTheme="minorHAnsi" w:cstheme="minorBidi"/>
          <w:smallCaps w:val="0"/>
          <w:noProof/>
          <w:spacing w:val="0"/>
          <w:sz w:val="24"/>
          <w:szCs w:val="24"/>
          <w:lang w:val="de-DE"/>
        </w:rPr>
        <w:tab/>
      </w:r>
      <w:r w:rsidRPr="00915CE3">
        <w:rPr>
          <w:noProof/>
          <w:lang w:val="en-GB"/>
        </w:rPr>
        <w:t>Overview</w:t>
      </w:r>
      <w:r>
        <w:rPr>
          <w:noProof/>
        </w:rPr>
        <w:tab/>
      </w:r>
      <w:r>
        <w:rPr>
          <w:noProof/>
        </w:rPr>
        <w:fldChar w:fldCharType="begin"/>
      </w:r>
      <w:r>
        <w:rPr>
          <w:noProof/>
        </w:rPr>
        <w:instrText xml:space="preserve"> PAGEREF _Toc166561529 \h </w:instrText>
      </w:r>
      <w:r w:rsidR="006D081F">
        <w:rPr>
          <w:noProof/>
        </w:rPr>
      </w:r>
      <w:r>
        <w:rPr>
          <w:noProof/>
        </w:rPr>
        <w:fldChar w:fldCharType="separate"/>
      </w:r>
      <w:r>
        <w:rPr>
          <w:noProof/>
        </w:rPr>
        <w:t>56</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10.1.2</w:t>
      </w:r>
      <w:r>
        <w:rPr>
          <w:rFonts w:asciiTheme="minorHAnsi" w:eastAsiaTheme="minorEastAsia" w:hAnsiTheme="minorHAnsi" w:cstheme="minorBidi"/>
          <w:smallCaps w:val="0"/>
          <w:noProof/>
          <w:spacing w:val="0"/>
          <w:sz w:val="24"/>
          <w:szCs w:val="24"/>
          <w:lang w:val="de-DE"/>
        </w:rPr>
        <w:tab/>
      </w:r>
      <w:r>
        <w:rPr>
          <w:noProof/>
        </w:rPr>
        <w:t>Interrupt Prioritization and Forwarding</w:t>
      </w:r>
      <w:r>
        <w:rPr>
          <w:noProof/>
        </w:rPr>
        <w:tab/>
      </w:r>
      <w:r>
        <w:rPr>
          <w:noProof/>
        </w:rPr>
        <w:fldChar w:fldCharType="begin"/>
      </w:r>
      <w:r>
        <w:rPr>
          <w:noProof/>
        </w:rPr>
        <w:instrText xml:space="preserve"> PAGEREF _Toc166561530 \h </w:instrText>
      </w:r>
      <w:r w:rsidR="006D081F">
        <w:rPr>
          <w:noProof/>
        </w:rPr>
      </w:r>
      <w:r>
        <w:rPr>
          <w:noProof/>
        </w:rPr>
        <w:fldChar w:fldCharType="separate"/>
      </w:r>
      <w:r>
        <w:rPr>
          <w:noProof/>
        </w:rPr>
        <w:t>57</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10.1.3</w:t>
      </w:r>
      <w:r>
        <w:rPr>
          <w:rFonts w:asciiTheme="minorHAnsi" w:eastAsiaTheme="minorEastAsia" w:hAnsiTheme="minorHAnsi" w:cstheme="minorBidi"/>
          <w:smallCaps w:val="0"/>
          <w:noProof/>
          <w:spacing w:val="0"/>
          <w:sz w:val="24"/>
          <w:szCs w:val="24"/>
          <w:lang w:val="de-DE"/>
        </w:rPr>
        <w:tab/>
      </w:r>
      <w:r>
        <w:rPr>
          <w:noProof/>
        </w:rPr>
        <w:t>Extended Interrupt Handling</w:t>
      </w:r>
      <w:r>
        <w:rPr>
          <w:noProof/>
        </w:rPr>
        <w:tab/>
      </w:r>
      <w:r>
        <w:rPr>
          <w:noProof/>
        </w:rPr>
        <w:fldChar w:fldCharType="begin"/>
      </w:r>
      <w:r>
        <w:rPr>
          <w:noProof/>
        </w:rPr>
        <w:instrText xml:space="preserve"> PAGEREF _Toc166561531 \h </w:instrText>
      </w:r>
      <w:r w:rsidR="006D081F">
        <w:rPr>
          <w:noProof/>
        </w:rPr>
      </w:r>
      <w:r>
        <w:rPr>
          <w:noProof/>
        </w:rPr>
        <w:fldChar w:fldCharType="separate"/>
      </w:r>
      <w:r>
        <w:rPr>
          <w:noProof/>
        </w:rPr>
        <w:t>59</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10.1.4</w:t>
      </w:r>
      <w:r>
        <w:rPr>
          <w:rFonts w:asciiTheme="minorHAnsi" w:eastAsiaTheme="minorEastAsia" w:hAnsiTheme="minorHAnsi" w:cstheme="minorBidi"/>
          <w:smallCaps w:val="0"/>
          <w:noProof/>
          <w:spacing w:val="0"/>
          <w:sz w:val="24"/>
          <w:szCs w:val="24"/>
          <w:lang w:val="de-DE"/>
        </w:rPr>
        <w:tab/>
      </w:r>
      <w:r>
        <w:rPr>
          <w:noProof/>
        </w:rPr>
        <w:t>Processor Status Monitoring</w:t>
      </w:r>
      <w:r>
        <w:rPr>
          <w:noProof/>
        </w:rPr>
        <w:tab/>
      </w:r>
      <w:r>
        <w:rPr>
          <w:noProof/>
        </w:rPr>
        <w:fldChar w:fldCharType="begin"/>
      </w:r>
      <w:r>
        <w:rPr>
          <w:noProof/>
        </w:rPr>
        <w:instrText xml:space="preserve"> PAGEREF _Toc166561532 \h </w:instrText>
      </w:r>
      <w:r w:rsidR="006D081F">
        <w:rPr>
          <w:noProof/>
        </w:rPr>
      </w:r>
      <w:r>
        <w:rPr>
          <w:noProof/>
        </w:rPr>
        <w:fldChar w:fldCharType="separate"/>
      </w:r>
      <w:r>
        <w:rPr>
          <w:noProof/>
        </w:rPr>
        <w:t>59</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10.2</w:t>
      </w:r>
      <w:r>
        <w:rPr>
          <w:rFonts w:asciiTheme="minorHAnsi" w:eastAsiaTheme="minorEastAsia" w:hAnsiTheme="minorHAnsi" w:cstheme="minorBidi"/>
          <w:b w:val="0"/>
          <w:bCs w:val="0"/>
          <w:smallCaps w:val="0"/>
          <w:noProof/>
          <w:spacing w:val="0"/>
          <w:sz w:val="24"/>
          <w:szCs w:val="24"/>
          <w:lang w:val="de-DE"/>
        </w:rPr>
        <w:tab/>
      </w:r>
      <w:r w:rsidRPr="00915CE3">
        <w:rPr>
          <w:noProof/>
        </w:rPr>
        <w:t>Internal Structure</w:t>
      </w:r>
      <w:r>
        <w:rPr>
          <w:noProof/>
        </w:rPr>
        <w:tab/>
      </w:r>
      <w:r>
        <w:rPr>
          <w:noProof/>
        </w:rPr>
        <w:fldChar w:fldCharType="begin"/>
      </w:r>
      <w:r>
        <w:rPr>
          <w:noProof/>
        </w:rPr>
        <w:instrText xml:space="preserve"> PAGEREF _Toc166561533 \h </w:instrText>
      </w:r>
      <w:r w:rsidR="006D081F">
        <w:rPr>
          <w:noProof/>
        </w:rPr>
      </w:r>
      <w:r>
        <w:rPr>
          <w:noProof/>
        </w:rPr>
        <w:fldChar w:fldCharType="separate"/>
      </w:r>
      <w:r>
        <w:rPr>
          <w:noProof/>
        </w:rPr>
        <w:t>59</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10.2.1</w:t>
      </w:r>
      <w:r>
        <w:rPr>
          <w:rFonts w:asciiTheme="minorHAnsi" w:eastAsiaTheme="minorEastAsia" w:hAnsiTheme="minorHAnsi" w:cstheme="minorBidi"/>
          <w:smallCaps w:val="0"/>
          <w:noProof/>
          <w:spacing w:val="0"/>
          <w:sz w:val="24"/>
          <w:szCs w:val="24"/>
          <w:lang w:val="de-DE"/>
        </w:rPr>
        <w:tab/>
      </w:r>
      <w:r>
        <w:rPr>
          <w:noProof/>
        </w:rPr>
        <w:t>The irqmpregisters.h File</w:t>
      </w:r>
      <w:r>
        <w:rPr>
          <w:noProof/>
        </w:rPr>
        <w:tab/>
      </w:r>
      <w:r>
        <w:rPr>
          <w:noProof/>
        </w:rPr>
        <w:fldChar w:fldCharType="begin"/>
      </w:r>
      <w:r>
        <w:rPr>
          <w:noProof/>
        </w:rPr>
        <w:instrText xml:space="preserve"> PAGEREF _Toc166561534 \h </w:instrText>
      </w:r>
      <w:r w:rsidR="006D081F">
        <w:rPr>
          <w:noProof/>
        </w:rPr>
      </w:r>
      <w:r>
        <w:rPr>
          <w:noProof/>
        </w:rPr>
        <w:fldChar w:fldCharType="separate"/>
      </w:r>
      <w:r>
        <w:rPr>
          <w:noProof/>
        </w:rPr>
        <w:t>59</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10.2.2</w:t>
      </w:r>
      <w:r>
        <w:rPr>
          <w:rFonts w:asciiTheme="minorHAnsi" w:eastAsiaTheme="minorEastAsia" w:hAnsiTheme="minorHAnsi" w:cstheme="minorBidi"/>
          <w:smallCaps w:val="0"/>
          <w:noProof/>
          <w:spacing w:val="0"/>
          <w:sz w:val="24"/>
          <w:szCs w:val="24"/>
          <w:lang w:val="de-DE"/>
        </w:rPr>
        <w:tab/>
      </w:r>
      <w:r>
        <w:rPr>
          <w:noProof/>
        </w:rPr>
        <w:t>The irqmp.h File</w:t>
      </w:r>
      <w:r>
        <w:rPr>
          <w:noProof/>
        </w:rPr>
        <w:tab/>
      </w:r>
      <w:r>
        <w:rPr>
          <w:noProof/>
        </w:rPr>
        <w:fldChar w:fldCharType="begin"/>
      </w:r>
      <w:r>
        <w:rPr>
          <w:noProof/>
        </w:rPr>
        <w:instrText xml:space="preserve"> PAGEREF _Toc166561535 \h </w:instrText>
      </w:r>
      <w:r w:rsidR="006D081F">
        <w:rPr>
          <w:noProof/>
        </w:rPr>
      </w:r>
      <w:r>
        <w:rPr>
          <w:noProof/>
        </w:rPr>
        <w:fldChar w:fldCharType="separate"/>
      </w:r>
      <w:r>
        <w:rPr>
          <w:noProof/>
        </w:rPr>
        <w:t>59</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10.2.3</w:t>
      </w:r>
      <w:r>
        <w:rPr>
          <w:rFonts w:asciiTheme="minorHAnsi" w:eastAsiaTheme="minorEastAsia" w:hAnsiTheme="minorHAnsi" w:cstheme="minorBidi"/>
          <w:smallCaps w:val="0"/>
          <w:noProof/>
          <w:spacing w:val="0"/>
          <w:sz w:val="24"/>
          <w:szCs w:val="24"/>
          <w:lang w:val="de-DE"/>
        </w:rPr>
        <w:tab/>
      </w:r>
      <w:r>
        <w:rPr>
          <w:noProof/>
        </w:rPr>
        <w:t>The irqmp.tpp file</w:t>
      </w:r>
      <w:r>
        <w:rPr>
          <w:noProof/>
        </w:rPr>
        <w:tab/>
      </w:r>
      <w:r>
        <w:rPr>
          <w:noProof/>
        </w:rPr>
        <w:fldChar w:fldCharType="begin"/>
      </w:r>
      <w:r>
        <w:rPr>
          <w:noProof/>
        </w:rPr>
        <w:instrText xml:space="preserve"> PAGEREF _Toc166561536 \h </w:instrText>
      </w:r>
      <w:r w:rsidR="006D081F">
        <w:rPr>
          <w:noProof/>
        </w:rPr>
      </w:r>
      <w:r>
        <w:rPr>
          <w:noProof/>
        </w:rPr>
        <w:fldChar w:fldCharType="separate"/>
      </w:r>
      <w:r>
        <w:rPr>
          <w:noProof/>
        </w:rPr>
        <w:t>60</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10.3</w:t>
      </w:r>
      <w:r>
        <w:rPr>
          <w:rFonts w:asciiTheme="minorHAnsi" w:eastAsiaTheme="minorEastAsia" w:hAnsiTheme="minorHAnsi" w:cstheme="minorBidi"/>
          <w:b w:val="0"/>
          <w:bCs w:val="0"/>
          <w:smallCaps w:val="0"/>
          <w:noProof/>
          <w:spacing w:val="0"/>
          <w:sz w:val="24"/>
          <w:szCs w:val="24"/>
          <w:lang w:val="de-DE"/>
        </w:rPr>
        <w:tab/>
      </w:r>
      <w:r w:rsidRPr="00915CE3">
        <w:rPr>
          <w:noProof/>
        </w:rPr>
        <w:t>Parametrization Options</w:t>
      </w:r>
      <w:r>
        <w:rPr>
          <w:noProof/>
        </w:rPr>
        <w:tab/>
      </w:r>
      <w:r>
        <w:rPr>
          <w:noProof/>
        </w:rPr>
        <w:fldChar w:fldCharType="begin"/>
      </w:r>
      <w:r>
        <w:rPr>
          <w:noProof/>
        </w:rPr>
        <w:instrText xml:space="preserve"> PAGEREF _Toc166561537 \h </w:instrText>
      </w:r>
      <w:r w:rsidR="006D081F">
        <w:rPr>
          <w:noProof/>
        </w:rPr>
      </w:r>
      <w:r>
        <w:rPr>
          <w:noProof/>
        </w:rPr>
        <w:fldChar w:fldCharType="separate"/>
      </w:r>
      <w:r>
        <w:rPr>
          <w:noProof/>
        </w:rPr>
        <w:t>61</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10.4</w:t>
      </w:r>
      <w:r>
        <w:rPr>
          <w:rFonts w:asciiTheme="minorHAnsi" w:eastAsiaTheme="minorEastAsia" w:hAnsiTheme="minorHAnsi" w:cstheme="minorBidi"/>
          <w:b w:val="0"/>
          <w:bCs w:val="0"/>
          <w:smallCaps w:val="0"/>
          <w:noProof/>
          <w:spacing w:val="0"/>
          <w:sz w:val="24"/>
          <w:szCs w:val="24"/>
          <w:lang w:val="de-DE"/>
        </w:rPr>
        <w:tab/>
      </w:r>
      <w:r w:rsidRPr="00915CE3">
        <w:rPr>
          <w:noProof/>
        </w:rPr>
        <w:t>Interface</w:t>
      </w:r>
      <w:r>
        <w:rPr>
          <w:noProof/>
        </w:rPr>
        <w:tab/>
      </w:r>
      <w:r>
        <w:rPr>
          <w:noProof/>
        </w:rPr>
        <w:fldChar w:fldCharType="begin"/>
      </w:r>
      <w:r>
        <w:rPr>
          <w:noProof/>
        </w:rPr>
        <w:instrText xml:space="preserve"> PAGEREF _Toc166561538 \h </w:instrText>
      </w:r>
      <w:r w:rsidR="006D081F">
        <w:rPr>
          <w:noProof/>
        </w:rPr>
      </w:r>
      <w:r>
        <w:rPr>
          <w:noProof/>
        </w:rPr>
        <w:fldChar w:fldCharType="separate"/>
      </w:r>
      <w:r>
        <w:rPr>
          <w:noProof/>
        </w:rPr>
        <w:t>61</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10.4.1</w:t>
      </w:r>
      <w:r>
        <w:rPr>
          <w:rFonts w:asciiTheme="minorHAnsi" w:eastAsiaTheme="minorEastAsia" w:hAnsiTheme="minorHAnsi" w:cstheme="minorBidi"/>
          <w:smallCaps w:val="0"/>
          <w:noProof/>
          <w:spacing w:val="0"/>
          <w:sz w:val="24"/>
          <w:szCs w:val="24"/>
          <w:lang w:val="de-DE"/>
        </w:rPr>
        <w:tab/>
      </w:r>
      <w:r>
        <w:rPr>
          <w:noProof/>
        </w:rPr>
        <w:t>APB Bus Communication</w:t>
      </w:r>
      <w:r>
        <w:rPr>
          <w:noProof/>
        </w:rPr>
        <w:tab/>
      </w:r>
      <w:r>
        <w:rPr>
          <w:noProof/>
        </w:rPr>
        <w:fldChar w:fldCharType="begin"/>
      </w:r>
      <w:r>
        <w:rPr>
          <w:noProof/>
        </w:rPr>
        <w:instrText xml:space="preserve"> PAGEREF _Toc166561539 \h </w:instrText>
      </w:r>
      <w:r w:rsidR="006D081F">
        <w:rPr>
          <w:noProof/>
        </w:rPr>
      </w:r>
      <w:r>
        <w:rPr>
          <w:noProof/>
        </w:rPr>
        <w:fldChar w:fldCharType="separate"/>
      </w:r>
      <w:r>
        <w:rPr>
          <w:noProof/>
        </w:rPr>
        <w:t>61</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10.4.2</w:t>
      </w:r>
      <w:r>
        <w:rPr>
          <w:rFonts w:asciiTheme="minorHAnsi" w:eastAsiaTheme="minorEastAsia" w:hAnsiTheme="minorHAnsi" w:cstheme="minorBidi"/>
          <w:smallCaps w:val="0"/>
          <w:noProof/>
          <w:spacing w:val="0"/>
          <w:sz w:val="24"/>
          <w:szCs w:val="24"/>
          <w:lang w:val="de-DE"/>
        </w:rPr>
        <w:tab/>
      </w:r>
      <w:r>
        <w:rPr>
          <w:noProof/>
        </w:rPr>
        <w:t>Direct Processor Communication</w:t>
      </w:r>
      <w:r>
        <w:rPr>
          <w:noProof/>
        </w:rPr>
        <w:tab/>
      </w:r>
      <w:r>
        <w:rPr>
          <w:noProof/>
        </w:rPr>
        <w:fldChar w:fldCharType="begin"/>
      </w:r>
      <w:r>
        <w:rPr>
          <w:noProof/>
        </w:rPr>
        <w:instrText xml:space="preserve"> PAGEREF _Toc166561540 \h </w:instrText>
      </w:r>
      <w:r w:rsidR="006D081F">
        <w:rPr>
          <w:noProof/>
        </w:rPr>
      </w:r>
      <w:r>
        <w:rPr>
          <w:noProof/>
        </w:rPr>
        <w:fldChar w:fldCharType="separate"/>
      </w:r>
      <w:r>
        <w:rPr>
          <w:noProof/>
        </w:rPr>
        <w:t>62</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10.5</w:t>
      </w:r>
      <w:r>
        <w:rPr>
          <w:rFonts w:asciiTheme="minorHAnsi" w:eastAsiaTheme="minorEastAsia" w:hAnsiTheme="minorHAnsi" w:cstheme="minorBidi"/>
          <w:b w:val="0"/>
          <w:bCs w:val="0"/>
          <w:smallCaps w:val="0"/>
          <w:noProof/>
          <w:spacing w:val="0"/>
          <w:sz w:val="24"/>
          <w:szCs w:val="24"/>
          <w:lang w:val="de-DE"/>
        </w:rPr>
        <w:tab/>
      </w:r>
      <w:r w:rsidRPr="00915CE3">
        <w:rPr>
          <w:noProof/>
        </w:rPr>
        <w:t>Compilation Instructions</w:t>
      </w:r>
      <w:r>
        <w:rPr>
          <w:noProof/>
        </w:rPr>
        <w:tab/>
      </w:r>
      <w:r>
        <w:rPr>
          <w:noProof/>
        </w:rPr>
        <w:fldChar w:fldCharType="begin"/>
      </w:r>
      <w:r>
        <w:rPr>
          <w:noProof/>
        </w:rPr>
        <w:instrText xml:space="preserve"> PAGEREF _Toc166561541 \h </w:instrText>
      </w:r>
      <w:r w:rsidR="006D081F">
        <w:rPr>
          <w:noProof/>
        </w:rPr>
      </w:r>
      <w:r>
        <w:rPr>
          <w:noProof/>
        </w:rPr>
        <w:fldChar w:fldCharType="separate"/>
      </w:r>
      <w:r>
        <w:rPr>
          <w:noProof/>
        </w:rPr>
        <w:t>62</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10.6</w:t>
      </w:r>
      <w:r>
        <w:rPr>
          <w:rFonts w:asciiTheme="minorHAnsi" w:eastAsiaTheme="minorEastAsia" w:hAnsiTheme="minorHAnsi" w:cstheme="minorBidi"/>
          <w:b w:val="0"/>
          <w:bCs w:val="0"/>
          <w:smallCaps w:val="0"/>
          <w:noProof/>
          <w:spacing w:val="0"/>
          <w:sz w:val="24"/>
          <w:szCs w:val="24"/>
          <w:lang w:val="de-DE"/>
        </w:rPr>
        <w:tab/>
      </w:r>
      <w:r w:rsidRPr="00915CE3">
        <w:rPr>
          <w:noProof/>
        </w:rPr>
        <w:t>Example Instantiation</w:t>
      </w:r>
      <w:r>
        <w:rPr>
          <w:noProof/>
        </w:rPr>
        <w:tab/>
      </w:r>
      <w:r>
        <w:rPr>
          <w:noProof/>
        </w:rPr>
        <w:fldChar w:fldCharType="begin"/>
      </w:r>
      <w:r>
        <w:rPr>
          <w:noProof/>
        </w:rPr>
        <w:instrText xml:space="preserve"> PAGEREF _Toc166561542 \h </w:instrText>
      </w:r>
      <w:r w:rsidR="006D081F">
        <w:rPr>
          <w:noProof/>
        </w:rPr>
      </w:r>
      <w:r>
        <w:rPr>
          <w:noProof/>
        </w:rPr>
        <w:fldChar w:fldCharType="separate"/>
      </w:r>
      <w:r>
        <w:rPr>
          <w:noProof/>
        </w:rPr>
        <w:t>63</w:t>
      </w:r>
      <w:r>
        <w:rPr>
          <w:noProof/>
        </w:rPr>
        <w:fldChar w:fldCharType="end"/>
      </w:r>
    </w:p>
    <w:p w:rsidR="00433C8B" w:rsidRDefault="00433C8B">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11</w:t>
      </w:r>
      <w:r>
        <w:rPr>
          <w:rFonts w:asciiTheme="minorHAnsi" w:eastAsiaTheme="minorEastAsia" w:hAnsiTheme="minorHAnsi" w:cstheme="minorBidi"/>
          <w:b w:val="0"/>
          <w:bCs w:val="0"/>
          <w:caps w:val="0"/>
          <w:noProof/>
          <w:spacing w:val="0"/>
          <w:sz w:val="24"/>
          <w:szCs w:val="24"/>
          <w:u w:val="none"/>
          <w:lang w:val="de-DE"/>
        </w:rPr>
        <w:tab/>
      </w:r>
      <w:r>
        <w:rPr>
          <w:noProof/>
        </w:rPr>
        <w:t>SocWire Systemc model</w:t>
      </w:r>
      <w:r>
        <w:rPr>
          <w:noProof/>
        </w:rPr>
        <w:tab/>
      </w:r>
      <w:r>
        <w:rPr>
          <w:noProof/>
        </w:rPr>
        <w:fldChar w:fldCharType="begin"/>
      </w:r>
      <w:r>
        <w:rPr>
          <w:noProof/>
        </w:rPr>
        <w:instrText xml:space="preserve"> PAGEREF _Toc166561543 \h </w:instrText>
      </w:r>
      <w:r w:rsidR="006D081F">
        <w:rPr>
          <w:noProof/>
        </w:rPr>
      </w:r>
      <w:r>
        <w:rPr>
          <w:noProof/>
        </w:rPr>
        <w:fldChar w:fldCharType="separate"/>
      </w:r>
      <w:r>
        <w:rPr>
          <w:noProof/>
        </w:rPr>
        <w:t>64</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11.1</w:t>
      </w:r>
      <w:r>
        <w:rPr>
          <w:rFonts w:asciiTheme="minorHAnsi" w:eastAsiaTheme="minorEastAsia" w:hAnsiTheme="minorHAnsi" w:cstheme="minorBidi"/>
          <w:b w:val="0"/>
          <w:bCs w:val="0"/>
          <w:smallCaps w:val="0"/>
          <w:noProof/>
          <w:spacing w:val="0"/>
          <w:sz w:val="24"/>
          <w:szCs w:val="24"/>
          <w:lang w:val="de-DE"/>
        </w:rPr>
        <w:tab/>
      </w:r>
      <w:r w:rsidRPr="00915CE3">
        <w:rPr>
          <w:noProof/>
        </w:rPr>
        <w:t>Functionality and Features</w:t>
      </w:r>
      <w:r>
        <w:rPr>
          <w:noProof/>
        </w:rPr>
        <w:tab/>
      </w:r>
      <w:r>
        <w:rPr>
          <w:noProof/>
        </w:rPr>
        <w:fldChar w:fldCharType="begin"/>
      </w:r>
      <w:r>
        <w:rPr>
          <w:noProof/>
        </w:rPr>
        <w:instrText xml:space="preserve"> PAGEREF _Toc166561544 \h </w:instrText>
      </w:r>
      <w:r w:rsidR="006D081F">
        <w:rPr>
          <w:noProof/>
        </w:rPr>
      </w:r>
      <w:r>
        <w:rPr>
          <w:noProof/>
        </w:rPr>
        <w:fldChar w:fldCharType="separate"/>
      </w:r>
      <w:r>
        <w:rPr>
          <w:noProof/>
        </w:rPr>
        <w:t>64</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11.2</w:t>
      </w:r>
      <w:r>
        <w:rPr>
          <w:rFonts w:asciiTheme="minorHAnsi" w:eastAsiaTheme="minorEastAsia" w:hAnsiTheme="minorHAnsi" w:cstheme="minorBidi"/>
          <w:b w:val="0"/>
          <w:bCs w:val="0"/>
          <w:smallCaps w:val="0"/>
          <w:noProof/>
          <w:spacing w:val="0"/>
          <w:sz w:val="24"/>
          <w:szCs w:val="24"/>
          <w:lang w:val="de-DE"/>
        </w:rPr>
        <w:tab/>
      </w:r>
      <w:r w:rsidRPr="00915CE3">
        <w:rPr>
          <w:noProof/>
        </w:rPr>
        <w:t>Internal Structure</w:t>
      </w:r>
      <w:r>
        <w:rPr>
          <w:noProof/>
        </w:rPr>
        <w:tab/>
      </w:r>
      <w:r>
        <w:rPr>
          <w:noProof/>
        </w:rPr>
        <w:fldChar w:fldCharType="begin"/>
      </w:r>
      <w:r>
        <w:rPr>
          <w:noProof/>
        </w:rPr>
        <w:instrText xml:space="preserve"> PAGEREF _Toc166561545 \h </w:instrText>
      </w:r>
      <w:r w:rsidR="006D081F">
        <w:rPr>
          <w:noProof/>
        </w:rPr>
      </w:r>
      <w:r>
        <w:rPr>
          <w:noProof/>
        </w:rPr>
        <w:fldChar w:fldCharType="separate"/>
      </w:r>
      <w:r>
        <w:rPr>
          <w:noProof/>
        </w:rPr>
        <w:t>64</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11.3</w:t>
      </w:r>
      <w:r>
        <w:rPr>
          <w:rFonts w:asciiTheme="minorHAnsi" w:eastAsiaTheme="minorEastAsia" w:hAnsiTheme="minorHAnsi" w:cstheme="minorBidi"/>
          <w:b w:val="0"/>
          <w:bCs w:val="0"/>
          <w:smallCaps w:val="0"/>
          <w:noProof/>
          <w:spacing w:val="0"/>
          <w:sz w:val="24"/>
          <w:szCs w:val="24"/>
          <w:lang w:val="de-DE"/>
        </w:rPr>
        <w:tab/>
      </w:r>
      <w:r w:rsidRPr="00915CE3">
        <w:rPr>
          <w:noProof/>
        </w:rPr>
        <w:t>Parametrization Options</w:t>
      </w:r>
      <w:r>
        <w:rPr>
          <w:noProof/>
        </w:rPr>
        <w:tab/>
      </w:r>
      <w:r>
        <w:rPr>
          <w:noProof/>
        </w:rPr>
        <w:fldChar w:fldCharType="begin"/>
      </w:r>
      <w:r>
        <w:rPr>
          <w:noProof/>
        </w:rPr>
        <w:instrText xml:space="preserve"> PAGEREF _Toc166561546 \h </w:instrText>
      </w:r>
      <w:r w:rsidR="006D081F">
        <w:rPr>
          <w:noProof/>
        </w:rPr>
      </w:r>
      <w:r>
        <w:rPr>
          <w:noProof/>
        </w:rPr>
        <w:fldChar w:fldCharType="separate"/>
      </w:r>
      <w:r>
        <w:rPr>
          <w:noProof/>
        </w:rPr>
        <w:t>64</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11.4</w:t>
      </w:r>
      <w:r>
        <w:rPr>
          <w:rFonts w:asciiTheme="minorHAnsi" w:eastAsiaTheme="minorEastAsia" w:hAnsiTheme="minorHAnsi" w:cstheme="minorBidi"/>
          <w:b w:val="0"/>
          <w:bCs w:val="0"/>
          <w:smallCaps w:val="0"/>
          <w:noProof/>
          <w:spacing w:val="0"/>
          <w:sz w:val="24"/>
          <w:szCs w:val="24"/>
          <w:lang w:val="de-DE"/>
        </w:rPr>
        <w:tab/>
      </w:r>
      <w:r w:rsidRPr="00915CE3">
        <w:rPr>
          <w:noProof/>
        </w:rPr>
        <w:t>Interfaces</w:t>
      </w:r>
      <w:r>
        <w:rPr>
          <w:noProof/>
        </w:rPr>
        <w:tab/>
      </w:r>
      <w:r>
        <w:rPr>
          <w:noProof/>
        </w:rPr>
        <w:fldChar w:fldCharType="begin"/>
      </w:r>
      <w:r>
        <w:rPr>
          <w:noProof/>
        </w:rPr>
        <w:instrText xml:space="preserve"> PAGEREF _Toc166561547 \h </w:instrText>
      </w:r>
      <w:r w:rsidR="006D081F">
        <w:rPr>
          <w:noProof/>
        </w:rPr>
      </w:r>
      <w:r>
        <w:rPr>
          <w:noProof/>
        </w:rPr>
        <w:fldChar w:fldCharType="separate"/>
      </w:r>
      <w:r>
        <w:rPr>
          <w:noProof/>
        </w:rPr>
        <w:t>65</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11.4.1</w:t>
      </w:r>
      <w:r>
        <w:rPr>
          <w:rFonts w:asciiTheme="minorHAnsi" w:eastAsiaTheme="minorEastAsia" w:hAnsiTheme="minorHAnsi" w:cstheme="minorBidi"/>
          <w:smallCaps w:val="0"/>
          <w:noProof/>
          <w:spacing w:val="0"/>
          <w:sz w:val="24"/>
          <w:szCs w:val="24"/>
          <w:lang w:val="de-DE"/>
        </w:rPr>
        <w:tab/>
      </w:r>
      <w:r>
        <w:rPr>
          <w:noProof/>
        </w:rPr>
        <w:t>APB Slave Interface</w:t>
      </w:r>
      <w:r>
        <w:rPr>
          <w:noProof/>
        </w:rPr>
        <w:tab/>
      </w:r>
      <w:r>
        <w:rPr>
          <w:noProof/>
        </w:rPr>
        <w:fldChar w:fldCharType="begin"/>
      </w:r>
      <w:r>
        <w:rPr>
          <w:noProof/>
        </w:rPr>
        <w:instrText xml:space="preserve"> PAGEREF _Toc166561548 \h </w:instrText>
      </w:r>
      <w:r w:rsidR="006D081F">
        <w:rPr>
          <w:noProof/>
        </w:rPr>
      </w:r>
      <w:r>
        <w:rPr>
          <w:noProof/>
        </w:rPr>
        <w:fldChar w:fldCharType="separate"/>
      </w:r>
      <w:r>
        <w:rPr>
          <w:noProof/>
        </w:rPr>
        <w:t>65</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11.4.2</w:t>
      </w:r>
      <w:r>
        <w:rPr>
          <w:rFonts w:asciiTheme="minorHAnsi" w:eastAsiaTheme="minorEastAsia" w:hAnsiTheme="minorHAnsi" w:cstheme="minorBidi"/>
          <w:smallCaps w:val="0"/>
          <w:noProof/>
          <w:spacing w:val="0"/>
          <w:sz w:val="24"/>
          <w:szCs w:val="24"/>
          <w:lang w:val="de-DE"/>
        </w:rPr>
        <w:tab/>
      </w:r>
      <w:r>
        <w:rPr>
          <w:noProof/>
        </w:rPr>
        <w:t>Interrupt Request</w:t>
      </w:r>
      <w:r>
        <w:rPr>
          <w:noProof/>
        </w:rPr>
        <w:tab/>
      </w:r>
      <w:r>
        <w:rPr>
          <w:noProof/>
        </w:rPr>
        <w:fldChar w:fldCharType="begin"/>
      </w:r>
      <w:r>
        <w:rPr>
          <w:noProof/>
        </w:rPr>
        <w:instrText xml:space="preserve"> PAGEREF _Toc166561549 \h </w:instrText>
      </w:r>
      <w:r w:rsidR="006D081F">
        <w:rPr>
          <w:noProof/>
        </w:rPr>
      </w:r>
      <w:r>
        <w:rPr>
          <w:noProof/>
        </w:rPr>
        <w:fldChar w:fldCharType="separate"/>
      </w:r>
      <w:r>
        <w:rPr>
          <w:noProof/>
        </w:rPr>
        <w:t>65</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11.4.3</w:t>
      </w:r>
      <w:r>
        <w:rPr>
          <w:rFonts w:asciiTheme="minorHAnsi" w:eastAsiaTheme="minorEastAsia" w:hAnsiTheme="minorHAnsi" w:cstheme="minorBidi"/>
          <w:smallCaps w:val="0"/>
          <w:noProof/>
          <w:spacing w:val="0"/>
          <w:sz w:val="24"/>
          <w:szCs w:val="24"/>
          <w:lang w:val="de-DE"/>
        </w:rPr>
        <w:tab/>
      </w:r>
      <w:r>
        <w:rPr>
          <w:noProof/>
        </w:rPr>
        <w:t>AHB Master Interface</w:t>
      </w:r>
      <w:r>
        <w:rPr>
          <w:noProof/>
        </w:rPr>
        <w:tab/>
      </w:r>
      <w:r>
        <w:rPr>
          <w:noProof/>
        </w:rPr>
        <w:fldChar w:fldCharType="begin"/>
      </w:r>
      <w:r>
        <w:rPr>
          <w:noProof/>
        </w:rPr>
        <w:instrText xml:space="preserve"> PAGEREF _Toc166561550 \h </w:instrText>
      </w:r>
      <w:r w:rsidR="006D081F">
        <w:rPr>
          <w:noProof/>
        </w:rPr>
      </w:r>
      <w:r>
        <w:rPr>
          <w:noProof/>
        </w:rPr>
        <w:fldChar w:fldCharType="separate"/>
      </w:r>
      <w:r>
        <w:rPr>
          <w:noProof/>
        </w:rPr>
        <w:t>65</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11.4.4</w:t>
      </w:r>
      <w:r>
        <w:rPr>
          <w:rFonts w:asciiTheme="minorHAnsi" w:eastAsiaTheme="minorEastAsia" w:hAnsiTheme="minorHAnsi" w:cstheme="minorBidi"/>
          <w:smallCaps w:val="0"/>
          <w:noProof/>
          <w:spacing w:val="0"/>
          <w:sz w:val="24"/>
          <w:szCs w:val="24"/>
          <w:lang w:val="de-DE"/>
        </w:rPr>
        <w:tab/>
      </w:r>
      <w:r>
        <w:rPr>
          <w:noProof/>
        </w:rPr>
        <w:t>Socwire Interface</w:t>
      </w:r>
      <w:r>
        <w:rPr>
          <w:noProof/>
        </w:rPr>
        <w:tab/>
      </w:r>
      <w:r>
        <w:rPr>
          <w:noProof/>
        </w:rPr>
        <w:fldChar w:fldCharType="begin"/>
      </w:r>
      <w:r>
        <w:rPr>
          <w:noProof/>
        </w:rPr>
        <w:instrText xml:space="preserve"> PAGEREF _Toc166561551 \h </w:instrText>
      </w:r>
      <w:r w:rsidR="006D081F">
        <w:rPr>
          <w:noProof/>
        </w:rPr>
      </w:r>
      <w:r>
        <w:rPr>
          <w:noProof/>
        </w:rPr>
        <w:fldChar w:fldCharType="separate"/>
      </w:r>
      <w:r>
        <w:rPr>
          <w:noProof/>
        </w:rPr>
        <w:t>66</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Pr>
          <w:noProof/>
        </w:rPr>
        <w:t>11.5</w:t>
      </w:r>
      <w:r>
        <w:rPr>
          <w:rFonts w:asciiTheme="minorHAnsi" w:eastAsiaTheme="minorEastAsia" w:hAnsiTheme="minorHAnsi" w:cstheme="minorBidi"/>
          <w:b w:val="0"/>
          <w:bCs w:val="0"/>
          <w:smallCaps w:val="0"/>
          <w:noProof/>
          <w:spacing w:val="0"/>
          <w:sz w:val="24"/>
          <w:szCs w:val="24"/>
          <w:lang w:val="de-DE"/>
        </w:rPr>
        <w:tab/>
      </w:r>
      <w:r>
        <w:rPr>
          <w:noProof/>
        </w:rPr>
        <w:t>Socwire Payload Object</w:t>
      </w:r>
      <w:r>
        <w:rPr>
          <w:noProof/>
        </w:rPr>
        <w:tab/>
      </w:r>
      <w:r>
        <w:rPr>
          <w:noProof/>
        </w:rPr>
        <w:fldChar w:fldCharType="begin"/>
      </w:r>
      <w:r>
        <w:rPr>
          <w:noProof/>
        </w:rPr>
        <w:instrText xml:space="preserve"> PAGEREF _Toc166561552 \h </w:instrText>
      </w:r>
      <w:r w:rsidR="006D081F">
        <w:rPr>
          <w:noProof/>
        </w:rPr>
      </w:r>
      <w:r>
        <w:rPr>
          <w:noProof/>
        </w:rPr>
        <w:fldChar w:fldCharType="separate"/>
      </w:r>
      <w:r>
        <w:rPr>
          <w:noProof/>
        </w:rPr>
        <w:t>66</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Pr>
          <w:noProof/>
        </w:rPr>
        <w:t>11.6</w:t>
      </w:r>
      <w:r>
        <w:rPr>
          <w:rFonts w:asciiTheme="minorHAnsi" w:eastAsiaTheme="minorEastAsia" w:hAnsiTheme="minorHAnsi" w:cstheme="minorBidi"/>
          <w:b w:val="0"/>
          <w:bCs w:val="0"/>
          <w:smallCaps w:val="0"/>
          <w:noProof/>
          <w:spacing w:val="0"/>
          <w:sz w:val="24"/>
          <w:szCs w:val="24"/>
          <w:lang w:val="de-DE"/>
        </w:rPr>
        <w:tab/>
      </w:r>
      <w:r>
        <w:rPr>
          <w:noProof/>
        </w:rPr>
        <w:t>SocWire Protocol Implementation</w:t>
      </w:r>
      <w:r>
        <w:rPr>
          <w:noProof/>
        </w:rPr>
        <w:tab/>
      </w:r>
      <w:r>
        <w:rPr>
          <w:noProof/>
        </w:rPr>
        <w:fldChar w:fldCharType="begin"/>
      </w:r>
      <w:r>
        <w:rPr>
          <w:noProof/>
        </w:rPr>
        <w:instrText xml:space="preserve"> PAGEREF _Toc166561553 \h </w:instrText>
      </w:r>
      <w:r w:rsidR="006D081F">
        <w:rPr>
          <w:noProof/>
        </w:rPr>
      </w:r>
      <w:r>
        <w:rPr>
          <w:noProof/>
        </w:rPr>
        <w:fldChar w:fldCharType="separate"/>
      </w:r>
      <w:r>
        <w:rPr>
          <w:noProof/>
        </w:rPr>
        <w:t>67</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11.6.1</w:t>
      </w:r>
      <w:r>
        <w:rPr>
          <w:rFonts w:asciiTheme="minorHAnsi" w:eastAsiaTheme="minorEastAsia" w:hAnsiTheme="minorHAnsi" w:cstheme="minorBidi"/>
          <w:smallCaps w:val="0"/>
          <w:noProof/>
          <w:spacing w:val="0"/>
          <w:sz w:val="24"/>
          <w:szCs w:val="24"/>
          <w:lang w:val="de-DE"/>
        </w:rPr>
        <w:tab/>
      </w:r>
      <w:r>
        <w:rPr>
          <w:noProof/>
        </w:rPr>
        <w:t>LT-Level</w:t>
      </w:r>
      <w:r>
        <w:rPr>
          <w:noProof/>
        </w:rPr>
        <w:tab/>
      </w:r>
      <w:r>
        <w:rPr>
          <w:noProof/>
        </w:rPr>
        <w:fldChar w:fldCharType="begin"/>
      </w:r>
      <w:r>
        <w:rPr>
          <w:noProof/>
        </w:rPr>
        <w:instrText xml:space="preserve"> PAGEREF _Toc166561554 \h </w:instrText>
      </w:r>
      <w:r w:rsidR="006D081F">
        <w:rPr>
          <w:noProof/>
        </w:rPr>
      </w:r>
      <w:r>
        <w:rPr>
          <w:noProof/>
        </w:rPr>
        <w:fldChar w:fldCharType="separate"/>
      </w:r>
      <w:r>
        <w:rPr>
          <w:noProof/>
        </w:rPr>
        <w:t>67</w:t>
      </w:r>
      <w:r>
        <w:rPr>
          <w:noProof/>
        </w:rPr>
        <w:fldChar w:fldCharType="end"/>
      </w:r>
    </w:p>
    <w:p w:rsidR="00433C8B" w:rsidRDefault="00433C8B">
      <w:pPr>
        <w:pStyle w:val="Verzeichnis3"/>
        <w:tabs>
          <w:tab w:val="left" w:pos="1392"/>
        </w:tabs>
        <w:rPr>
          <w:rFonts w:asciiTheme="minorHAnsi" w:eastAsiaTheme="minorEastAsia" w:hAnsiTheme="minorHAnsi" w:cstheme="minorBidi"/>
          <w:smallCaps w:val="0"/>
          <w:noProof/>
          <w:spacing w:val="0"/>
          <w:sz w:val="24"/>
          <w:szCs w:val="24"/>
          <w:lang w:val="de-DE"/>
        </w:rPr>
      </w:pPr>
      <w:r>
        <w:rPr>
          <w:noProof/>
        </w:rPr>
        <w:t>11.6.2</w:t>
      </w:r>
      <w:r>
        <w:rPr>
          <w:rFonts w:asciiTheme="minorHAnsi" w:eastAsiaTheme="minorEastAsia" w:hAnsiTheme="minorHAnsi" w:cstheme="minorBidi"/>
          <w:smallCaps w:val="0"/>
          <w:noProof/>
          <w:spacing w:val="0"/>
          <w:sz w:val="24"/>
          <w:szCs w:val="24"/>
          <w:lang w:val="de-DE"/>
        </w:rPr>
        <w:tab/>
      </w:r>
      <w:r>
        <w:rPr>
          <w:noProof/>
        </w:rPr>
        <w:t>AT-Level</w:t>
      </w:r>
      <w:r>
        <w:rPr>
          <w:noProof/>
        </w:rPr>
        <w:tab/>
      </w:r>
      <w:r>
        <w:rPr>
          <w:noProof/>
        </w:rPr>
        <w:fldChar w:fldCharType="begin"/>
      </w:r>
      <w:r>
        <w:rPr>
          <w:noProof/>
        </w:rPr>
        <w:instrText xml:space="preserve"> PAGEREF _Toc166561555 \h </w:instrText>
      </w:r>
      <w:r w:rsidR="006D081F">
        <w:rPr>
          <w:noProof/>
        </w:rPr>
      </w:r>
      <w:r>
        <w:rPr>
          <w:noProof/>
        </w:rPr>
        <w:fldChar w:fldCharType="separate"/>
      </w:r>
      <w:r>
        <w:rPr>
          <w:noProof/>
        </w:rPr>
        <w:t>68</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11.7</w:t>
      </w:r>
      <w:r>
        <w:rPr>
          <w:rFonts w:asciiTheme="minorHAnsi" w:eastAsiaTheme="minorEastAsia" w:hAnsiTheme="minorHAnsi" w:cstheme="minorBidi"/>
          <w:b w:val="0"/>
          <w:bCs w:val="0"/>
          <w:smallCaps w:val="0"/>
          <w:noProof/>
          <w:spacing w:val="0"/>
          <w:sz w:val="24"/>
          <w:szCs w:val="24"/>
          <w:lang w:val="de-DE"/>
        </w:rPr>
        <w:tab/>
      </w:r>
      <w:r w:rsidRPr="00915CE3">
        <w:rPr>
          <w:noProof/>
        </w:rPr>
        <w:t>Compilation Instructions</w:t>
      </w:r>
      <w:r>
        <w:rPr>
          <w:noProof/>
        </w:rPr>
        <w:tab/>
      </w:r>
      <w:r>
        <w:rPr>
          <w:noProof/>
        </w:rPr>
        <w:fldChar w:fldCharType="begin"/>
      </w:r>
      <w:r>
        <w:rPr>
          <w:noProof/>
        </w:rPr>
        <w:instrText xml:space="preserve"> PAGEREF _Toc166561556 \h </w:instrText>
      </w:r>
      <w:r w:rsidR="006D081F">
        <w:rPr>
          <w:noProof/>
        </w:rPr>
      </w:r>
      <w:r>
        <w:rPr>
          <w:noProof/>
        </w:rPr>
        <w:fldChar w:fldCharType="separate"/>
      </w:r>
      <w:r>
        <w:rPr>
          <w:noProof/>
        </w:rPr>
        <w:t>68</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rPr>
        <w:t>11.8</w:t>
      </w:r>
      <w:r>
        <w:rPr>
          <w:rFonts w:asciiTheme="minorHAnsi" w:eastAsiaTheme="minorEastAsia" w:hAnsiTheme="minorHAnsi" w:cstheme="minorBidi"/>
          <w:b w:val="0"/>
          <w:bCs w:val="0"/>
          <w:smallCaps w:val="0"/>
          <w:noProof/>
          <w:spacing w:val="0"/>
          <w:sz w:val="24"/>
          <w:szCs w:val="24"/>
          <w:lang w:val="de-DE"/>
        </w:rPr>
        <w:tab/>
      </w:r>
      <w:r w:rsidRPr="00915CE3">
        <w:rPr>
          <w:noProof/>
        </w:rPr>
        <w:t>Example Instantiation</w:t>
      </w:r>
      <w:r>
        <w:rPr>
          <w:noProof/>
        </w:rPr>
        <w:tab/>
      </w:r>
      <w:r>
        <w:rPr>
          <w:noProof/>
        </w:rPr>
        <w:fldChar w:fldCharType="begin"/>
      </w:r>
      <w:r>
        <w:rPr>
          <w:noProof/>
        </w:rPr>
        <w:instrText xml:space="preserve"> PAGEREF _Toc166561557 \h </w:instrText>
      </w:r>
      <w:r w:rsidR="006D081F">
        <w:rPr>
          <w:noProof/>
        </w:rPr>
      </w:r>
      <w:r>
        <w:rPr>
          <w:noProof/>
        </w:rPr>
        <w:fldChar w:fldCharType="separate"/>
      </w:r>
      <w:r>
        <w:rPr>
          <w:noProof/>
        </w:rPr>
        <w:t>68</w:t>
      </w:r>
      <w:r>
        <w:rPr>
          <w:noProof/>
        </w:rPr>
        <w:fldChar w:fldCharType="end"/>
      </w:r>
    </w:p>
    <w:p w:rsidR="00433C8B" w:rsidRDefault="00433C8B">
      <w:pPr>
        <w:pStyle w:val="Verzeichnis1"/>
        <w:tabs>
          <w:tab w:val="left" w:pos="505"/>
        </w:tabs>
        <w:rPr>
          <w:rFonts w:asciiTheme="minorHAnsi" w:eastAsiaTheme="minorEastAsia" w:hAnsiTheme="minorHAnsi" w:cstheme="minorBidi"/>
          <w:b w:val="0"/>
          <w:bCs w:val="0"/>
          <w:caps w:val="0"/>
          <w:noProof/>
          <w:spacing w:val="0"/>
          <w:sz w:val="24"/>
          <w:szCs w:val="24"/>
          <w:u w:val="none"/>
          <w:lang w:val="de-DE"/>
        </w:rPr>
      </w:pPr>
      <w:r>
        <w:rPr>
          <w:noProof/>
        </w:rPr>
        <w:t>12</w:t>
      </w:r>
      <w:r>
        <w:rPr>
          <w:rFonts w:asciiTheme="minorHAnsi" w:eastAsiaTheme="minorEastAsia" w:hAnsiTheme="minorHAnsi" w:cstheme="minorBidi"/>
          <w:b w:val="0"/>
          <w:bCs w:val="0"/>
          <w:caps w:val="0"/>
          <w:noProof/>
          <w:spacing w:val="0"/>
          <w:sz w:val="24"/>
          <w:szCs w:val="24"/>
          <w:u w:val="none"/>
          <w:lang w:val="de-DE"/>
        </w:rPr>
        <w:tab/>
      </w:r>
      <w:r>
        <w:rPr>
          <w:noProof/>
        </w:rPr>
        <w:t>GRLib Plug &amp; Play mechanism</w:t>
      </w:r>
      <w:r>
        <w:rPr>
          <w:noProof/>
        </w:rPr>
        <w:tab/>
      </w:r>
      <w:r>
        <w:rPr>
          <w:noProof/>
        </w:rPr>
        <w:fldChar w:fldCharType="begin"/>
      </w:r>
      <w:r>
        <w:rPr>
          <w:noProof/>
        </w:rPr>
        <w:instrText xml:space="preserve"> PAGEREF _Toc166561558 \h </w:instrText>
      </w:r>
      <w:r w:rsidR="006D081F">
        <w:rPr>
          <w:noProof/>
        </w:rPr>
      </w:r>
      <w:r>
        <w:rPr>
          <w:noProof/>
        </w:rPr>
        <w:fldChar w:fldCharType="separate"/>
      </w:r>
      <w:r>
        <w:rPr>
          <w:noProof/>
        </w:rPr>
        <w:t>6</w:t>
      </w:r>
      <w:r>
        <w:rPr>
          <w:noProof/>
        </w:rPr>
        <w:t>9</w:t>
      </w:r>
      <w:r>
        <w:rPr>
          <w:noProof/>
        </w:rPr>
        <w:fldChar w:fldCharType="end"/>
      </w:r>
    </w:p>
    <w:p w:rsidR="00433C8B" w:rsidRDefault="00433C8B">
      <w:pPr>
        <w:pStyle w:val="Verzeichnis2"/>
        <w:tabs>
          <w:tab w:val="left" w:pos="948"/>
        </w:tabs>
        <w:rPr>
          <w:rFonts w:asciiTheme="minorHAnsi" w:eastAsiaTheme="minorEastAsia" w:hAnsiTheme="minorHAnsi" w:cstheme="minorBidi"/>
          <w:b w:val="0"/>
          <w:bCs w:val="0"/>
          <w:smallCaps w:val="0"/>
          <w:noProof/>
          <w:spacing w:val="0"/>
          <w:sz w:val="24"/>
          <w:szCs w:val="24"/>
          <w:lang w:val="de-DE"/>
        </w:rPr>
      </w:pPr>
      <w:r w:rsidRPr="00915CE3">
        <w:rPr>
          <w:noProof/>
          <w:lang w:val="en-GB"/>
        </w:rPr>
        <w:t>12.1</w:t>
      </w:r>
      <w:r>
        <w:rPr>
          <w:rFonts w:asciiTheme="minorHAnsi" w:eastAsiaTheme="minorEastAsia" w:hAnsiTheme="minorHAnsi" w:cstheme="minorBidi"/>
          <w:b w:val="0"/>
          <w:bCs w:val="0"/>
          <w:smallCaps w:val="0"/>
          <w:noProof/>
          <w:spacing w:val="0"/>
          <w:sz w:val="24"/>
          <w:szCs w:val="24"/>
          <w:lang w:val="de-DE"/>
        </w:rPr>
        <w:tab/>
      </w:r>
      <w:r w:rsidRPr="00915CE3">
        <w:rPr>
          <w:noProof/>
          <w:lang w:val="en-GB"/>
        </w:rPr>
        <w:t>Example Instantiation</w:t>
      </w:r>
      <w:r>
        <w:rPr>
          <w:noProof/>
        </w:rPr>
        <w:tab/>
      </w:r>
      <w:r>
        <w:rPr>
          <w:noProof/>
        </w:rPr>
        <w:fldChar w:fldCharType="begin"/>
      </w:r>
      <w:r>
        <w:rPr>
          <w:noProof/>
        </w:rPr>
        <w:instrText xml:space="preserve"> PAGEREF _Toc166561559 \h </w:instrText>
      </w:r>
      <w:r w:rsidR="006D081F">
        <w:rPr>
          <w:noProof/>
        </w:rPr>
      </w:r>
      <w:r>
        <w:rPr>
          <w:noProof/>
        </w:rPr>
        <w:fldChar w:fldCharType="separate"/>
      </w:r>
      <w:r>
        <w:rPr>
          <w:noProof/>
        </w:rPr>
        <w:t>69</w:t>
      </w:r>
      <w:r>
        <w:rPr>
          <w:noProof/>
        </w:rPr>
        <w:fldChar w:fldCharType="end"/>
      </w:r>
    </w:p>
    <w:p w:rsidR="00433C8B" w:rsidRDefault="00433C8B">
      <w:pPr>
        <w:pStyle w:val="Verzeichnis1"/>
        <w:rPr>
          <w:rFonts w:asciiTheme="minorHAnsi" w:eastAsiaTheme="minorEastAsia" w:hAnsiTheme="minorHAnsi" w:cstheme="minorBidi"/>
          <w:b w:val="0"/>
          <w:bCs w:val="0"/>
          <w:caps w:val="0"/>
          <w:noProof/>
          <w:spacing w:val="0"/>
          <w:sz w:val="24"/>
          <w:szCs w:val="24"/>
          <w:u w:val="none"/>
          <w:lang w:val="de-DE"/>
        </w:rPr>
      </w:pPr>
      <w:r w:rsidRPr="00915CE3">
        <w:rPr>
          <w:noProof/>
          <w:lang w:val="en-GB"/>
        </w:rPr>
        <w:t>Annex a – Inconsistencies in the GRIP manual</w:t>
      </w:r>
      <w:r>
        <w:rPr>
          <w:noProof/>
        </w:rPr>
        <w:tab/>
      </w:r>
      <w:r>
        <w:rPr>
          <w:noProof/>
        </w:rPr>
        <w:fldChar w:fldCharType="begin"/>
      </w:r>
      <w:r>
        <w:rPr>
          <w:noProof/>
        </w:rPr>
        <w:instrText xml:space="preserve"> PAGEREF _Toc166561560 \h </w:instrText>
      </w:r>
      <w:r w:rsidR="006D081F">
        <w:rPr>
          <w:noProof/>
        </w:rPr>
      </w:r>
      <w:r>
        <w:rPr>
          <w:noProof/>
        </w:rPr>
        <w:fldChar w:fldCharType="separate"/>
      </w:r>
      <w:r>
        <w:rPr>
          <w:noProof/>
        </w:rPr>
        <w:t>70</w:t>
      </w:r>
      <w:r>
        <w:rPr>
          <w:noProof/>
        </w:rPr>
        <w:fldChar w:fldCharType="end"/>
      </w:r>
    </w:p>
    <w:p w:rsidR="00433C8B" w:rsidRDefault="00433C8B">
      <w:pPr>
        <w:pStyle w:val="Verzeichnis2"/>
        <w:rPr>
          <w:rFonts w:asciiTheme="minorHAnsi" w:eastAsiaTheme="minorEastAsia" w:hAnsiTheme="minorHAnsi" w:cstheme="minorBidi"/>
          <w:b w:val="0"/>
          <w:bCs w:val="0"/>
          <w:smallCaps w:val="0"/>
          <w:noProof/>
          <w:spacing w:val="0"/>
          <w:sz w:val="24"/>
          <w:szCs w:val="24"/>
          <w:lang w:val="de-DE"/>
        </w:rPr>
      </w:pPr>
      <w:r w:rsidRPr="00915CE3">
        <w:rPr>
          <w:noProof/>
          <w:lang w:val="en-GB"/>
        </w:rPr>
        <w:t>A.1 – MCTRL Memory Controller</w:t>
      </w:r>
      <w:r>
        <w:rPr>
          <w:noProof/>
        </w:rPr>
        <w:tab/>
      </w:r>
      <w:r>
        <w:rPr>
          <w:noProof/>
        </w:rPr>
        <w:fldChar w:fldCharType="begin"/>
      </w:r>
      <w:r>
        <w:rPr>
          <w:noProof/>
        </w:rPr>
        <w:instrText xml:space="preserve"> PAGEREF _Toc166561561 \h </w:instrText>
      </w:r>
      <w:r w:rsidR="006D081F">
        <w:rPr>
          <w:noProof/>
        </w:rPr>
      </w:r>
      <w:r>
        <w:rPr>
          <w:noProof/>
        </w:rPr>
        <w:fldChar w:fldCharType="separate"/>
      </w:r>
      <w:r>
        <w:rPr>
          <w:noProof/>
        </w:rPr>
        <w:t>70</w:t>
      </w:r>
      <w:r>
        <w:rPr>
          <w:noProof/>
        </w:rPr>
        <w:fldChar w:fldCharType="end"/>
      </w:r>
    </w:p>
    <w:p w:rsidR="00714B50" w:rsidRPr="00362298" w:rsidRDefault="00847C2D" w:rsidP="00733CC3">
      <w:r w:rsidRPr="00362298">
        <w:fldChar w:fldCharType="end"/>
      </w:r>
    </w:p>
    <w:p w:rsidR="005A152A" w:rsidRDefault="005A152A" w:rsidP="00733CC3"/>
    <w:p w:rsidR="005A152A" w:rsidRPr="005A152A" w:rsidRDefault="005A152A" w:rsidP="00733CC3">
      <w:pPr>
        <w:rPr>
          <w:b/>
          <w:sz w:val="28"/>
        </w:rPr>
      </w:pPr>
      <w:r w:rsidRPr="005A152A">
        <w:rPr>
          <w:b/>
          <w:sz w:val="28"/>
        </w:rPr>
        <w:t>Table of Figures</w:t>
      </w:r>
    </w:p>
    <w:p w:rsidR="00714B50" w:rsidRPr="00362298" w:rsidRDefault="00714B50" w:rsidP="00733CC3"/>
    <w:p w:rsidR="00462CC6" w:rsidRDefault="00847C2D">
      <w:pPr>
        <w:pStyle w:val="Abbildungsverzeichnis"/>
        <w:tabs>
          <w:tab w:val="right" w:leader="dot" w:pos="9629"/>
        </w:tabs>
        <w:rPr>
          <w:rFonts w:asciiTheme="minorHAnsi" w:eastAsiaTheme="minorEastAsia" w:hAnsiTheme="minorHAnsi" w:cstheme="minorBidi"/>
          <w:noProof/>
          <w:spacing w:val="0"/>
          <w:lang w:val="de-DE"/>
        </w:rPr>
      </w:pPr>
      <w:r>
        <w:fldChar w:fldCharType="begin"/>
      </w:r>
      <w:r w:rsidR="005A152A">
        <w:instrText xml:space="preserve"> TOC \c "Figure" </w:instrText>
      </w:r>
      <w:r>
        <w:fldChar w:fldCharType="separate"/>
      </w:r>
      <w:r w:rsidR="00462CC6">
        <w:rPr>
          <w:noProof/>
        </w:rPr>
        <w:t>Figure 1 - AMBAKit / Initiate Transaction</w:t>
      </w:r>
      <w:r w:rsidR="00462CC6">
        <w:rPr>
          <w:noProof/>
        </w:rPr>
        <w:tab/>
      </w:r>
      <w:r>
        <w:rPr>
          <w:noProof/>
        </w:rPr>
        <w:fldChar w:fldCharType="begin"/>
      </w:r>
      <w:r w:rsidR="00462CC6">
        <w:rPr>
          <w:noProof/>
        </w:rPr>
        <w:instrText xml:space="preserve"> PAGEREF _Toc166210395 \h </w:instrText>
      </w:r>
      <w:r w:rsidR="006D081F">
        <w:rPr>
          <w:noProof/>
        </w:rPr>
      </w:r>
      <w:r>
        <w:rPr>
          <w:noProof/>
        </w:rPr>
        <w:fldChar w:fldCharType="separate"/>
      </w:r>
      <w:r w:rsidR="00462CC6">
        <w:rPr>
          <w:noProof/>
        </w:rPr>
        <w:t>11</w:t>
      </w:r>
      <w:r>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2 - AMBA Slave / blocking transport</w:t>
      </w:r>
      <w:r>
        <w:rPr>
          <w:noProof/>
        </w:rPr>
        <w:tab/>
      </w:r>
      <w:r w:rsidR="00847C2D">
        <w:rPr>
          <w:noProof/>
        </w:rPr>
        <w:fldChar w:fldCharType="begin"/>
      </w:r>
      <w:r>
        <w:rPr>
          <w:noProof/>
        </w:rPr>
        <w:instrText xml:space="preserve"> PAGEREF _Toc166210396 \h </w:instrText>
      </w:r>
      <w:r w:rsidR="006D081F">
        <w:rPr>
          <w:noProof/>
        </w:rPr>
      </w:r>
      <w:r w:rsidR="00847C2D">
        <w:rPr>
          <w:noProof/>
        </w:rPr>
        <w:fldChar w:fldCharType="separate"/>
      </w:r>
      <w:r>
        <w:rPr>
          <w:noProof/>
        </w:rPr>
        <w:t>13</w:t>
      </w:r>
      <w:r w:rsidR="00847C2D">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3 - Simple_System Test</w:t>
      </w:r>
      <w:r>
        <w:rPr>
          <w:noProof/>
        </w:rPr>
        <w:tab/>
      </w:r>
      <w:r w:rsidR="00847C2D">
        <w:rPr>
          <w:noProof/>
        </w:rPr>
        <w:fldChar w:fldCharType="begin"/>
      </w:r>
      <w:r>
        <w:rPr>
          <w:noProof/>
        </w:rPr>
        <w:instrText xml:space="preserve"> PAGEREF _Toc166210397 \h </w:instrText>
      </w:r>
      <w:r w:rsidR="006D081F">
        <w:rPr>
          <w:noProof/>
        </w:rPr>
      </w:r>
      <w:r w:rsidR="00847C2D">
        <w:rPr>
          <w:noProof/>
        </w:rPr>
        <w:fldChar w:fldCharType="separate"/>
      </w:r>
      <w:r>
        <w:rPr>
          <w:noProof/>
        </w:rPr>
        <w:t>14</w:t>
      </w:r>
      <w:r w:rsidR="00847C2D">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4 – RAM address space</w:t>
      </w:r>
      <w:r>
        <w:rPr>
          <w:noProof/>
        </w:rPr>
        <w:tab/>
      </w:r>
      <w:r w:rsidR="00847C2D">
        <w:rPr>
          <w:noProof/>
        </w:rPr>
        <w:fldChar w:fldCharType="begin"/>
      </w:r>
      <w:r>
        <w:rPr>
          <w:noProof/>
        </w:rPr>
        <w:instrText xml:space="preserve"> PAGEREF _Toc166210398 \h </w:instrText>
      </w:r>
      <w:r w:rsidR="006D081F">
        <w:rPr>
          <w:noProof/>
        </w:rPr>
      </w:r>
      <w:r w:rsidR="00847C2D">
        <w:rPr>
          <w:noProof/>
        </w:rPr>
        <w:fldChar w:fldCharType="separate"/>
      </w:r>
      <w:r>
        <w:rPr>
          <w:noProof/>
        </w:rPr>
        <w:t>19</w:t>
      </w:r>
      <w:r w:rsidR="00847C2D">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5 – Structure of the MCTRL TLM</w:t>
      </w:r>
      <w:r>
        <w:rPr>
          <w:noProof/>
        </w:rPr>
        <w:tab/>
      </w:r>
      <w:r w:rsidR="00847C2D">
        <w:rPr>
          <w:noProof/>
        </w:rPr>
        <w:fldChar w:fldCharType="begin"/>
      </w:r>
      <w:r>
        <w:rPr>
          <w:noProof/>
        </w:rPr>
        <w:instrText xml:space="preserve"> PAGEREF _Toc166210399 \h </w:instrText>
      </w:r>
      <w:r w:rsidR="006D081F">
        <w:rPr>
          <w:noProof/>
        </w:rPr>
      </w:r>
      <w:r w:rsidR="00847C2D">
        <w:rPr>
          <w:noProof/>
        </w:rPr>
        <w:fldChar w:fldCharType="separate"/>
      </w:r>
      <w:r>
        <w:rPr>
          <w:noProof/>
        </w:rPr>
        <w:t>24</w:t>
      </w:r>
      <w:r w:rsidR="00847C2D">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6 - Structure of Cache Sub-System</w:t>
      </w:r>
      <w:r>
        <w:rPr>
          <w:noProof/>
        </w:rPr>
        <w:tab/>
      </w:r>
      <w:r w:rsidR="00847C2D">
        <w:rPr>
          <w:noProof/>
        </w:rPr>
        <w:fldChar w:fldCharType="begin"/>
      </w:r>
      <w:r>
        <w:rPr>
          <w:noProof/>
        </w:rPr>
        <w:instrText xml:space="preserve"> PAGEREF _Toc166210400 \h </w:instrText>
      </w:r>
      <w:r w:rsidR="006D081F">
        <w:rPr>
          <w:noProof/>
        </w:rPr>
      </w:r>
      <w:r w:rsidR="00847C2D">
        <w:rPr>
          <w:noProof/>
        </w:rPr>
        <w:fldChar w:fldCharType="separate"/>
      </w:r>
      <w:r>
        <w:rPr>
          <w:noProof/>
        </w:rPr>
        <w:t>35</w:t>
      </w:r>
      <w:r w:rsidR="00847C2D">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7 - Generic Memory Interface / Dependencies</w:t>
      </w:r>
      <w:r>
        <w:rPr>
          <w:noProof/>
        </w:rPr>
        <w:tab/>
      </w:r>
      <w:r w:rsidR="00847C2D">
        <w:rPr>
          <w:noProof/>
        </w:rPr>
        <w:fldChar w:fldCharType="begin"/>
      </w:r>
      <w:r>
        <w:rPr>
          <w:noProof/>
        </w:rPr>
        <w:instrText xml:space="preserve"> PAGEREF _Toc166210401 \h </w:instrText>
      </w:r>
      <w:r w:rsidR="006D081F">
        <w:rPr>
          <w:noProof/>
        </w:rPr>
      </w:r>
      <w:r w:rsidR="00847C2D">
        <w:rPr>
          <w:noProof/>
        </w:rPr>
        <w:fldChar w:fldCharType="separate"/>
      </w:r>
      <w:r>
        <w:rPr>
          <w:noProof/>
        </w:rPr>
        <w:t>42</w:t>
      </w:r>
      <w:r w:rsidR="00847C2D">
        <w:rPr>
          <w:noProof/>
        </w:rPr>
        <w:fldChar w:fldCharType="end"/>
      </w:r>
    </w:p>
    <w:p w:rsidR="00462CC6" w:rsidRDefault="00462CC6">
      <w:pPr>
        <w:pStyle w:val="Abbildungsverzeichnis"/>
        <w:tabs>
          <w:tab w:val="right" w:leader="dot" w:pos="9629"/>
        </w:tabs>
        <w:rPr>
          <w:rFonts w:asciiTheme="minorHAnsi" w:eastAsiaTheme="minorEastAsia" w:hAnsiTheme="minorHAnsi" w:cstheme="minorBidi"/>
          <w:noProof/>
          <w:spacing w:val="0"/>
          <w:lang w:val="de-DE"/>
        </w:rPr>
      </w:pPr>
      <w:r>
        <w:rPr>
          <w:noProof/>
        </w:rPr>
        <w:t>Figure 8 – Interrupt Distribution Scheme</w:t>
      </w:r>
      <w:r>
        <w:rPr>
          <w:noProof/>
        </w:rPr>
        <w:tab/>
      </w:r>
      <w:r w:rsidR="00847C2D">
        <w:rPr>
          <w:noProof/>
        </w:rPr>
        <w:fldChar w:fldCharType="begin"/>
      </w:r>
      <w:r>
        <w:rPr>
          <w:noProof/>
        </w:rPr>
        <w:instrText xml:space="preserve"> PAGEREF _Toc166210402 \h </w:instrText>
      </w:r>
      <w:r w:rsidR="006D081F">
        <w:rPr>
          <w:noProof/>
        </w:rPr>
      </w:r>
      <w:r w:rsidR="00847C2D">
        <w:rPr>
          <w:noProof/>
        </w:rPr>
        <w:fldChar w:fldCharType="separate"/>
      </w:r>
      <w:r>
        <w:rPr>
          <w:noProof/>
        </w:rPr>
        <w:t>57</w:t>
      </w:r>
      <w:r w:rsidR="00847C2D">
        <w:rPr>
          <w:noProof/>
        </w:rPr>
        <w:fldChar w:fldCharType="end"/>
      </w:r>
    </w:p>
    <w:p w:rsidR="005A152A" w:rsidRDefault="00847C2D" w:rsidP="00733CC3">
      <w:r>
        <w:fldChar w:fldCharType="end"/>
      </w:r>
    </w:p>
    <w:p w:rsidR="005A152A" w:rsidRPr="005A152A" w:rsidRDefault="005A152A" w:rsidP="00733CC3">
      <w:pPr>
        <w:rPr>
          <w:b/>
          <w:sz w:val="28"/>
        </w:rPr>
      </w:pPr>
      <w:r w:rsidRPr="005A152A">
        <w:rPr>
          <w:b/>
          <w:sz w:val="28"/>
        </w:rPr>
        <w:t>Table of Tables</w:t>
      </w:r>
    </w:p>
    <w:p w:rsidR="005A152A" w:rsidRDefault="005A152A" w:rsidP="00733CC3"/>
    <w:p w:rsidR="00420961" w:rsidRPr="00C82A50" w:rsidRDefault="00847C2D">
      <w:pPr>
        <w:pStyle w:val="Abbildungsverzeichnis"/>
        <w:tabs>
          <w:tab w:val="right" w:leader="dot" w:pos="9629"/>
        </w:tabs>
        <w:rPr>
          <w:rFonts w:asciiTheme="minorHAnsi" w:eastAsiaTheme="minorEastAsia" w:hAnsiTheme="minorHAnsi" w:cstheme="minorBidi"/>
          <w:noProof/>
          <w:spacing w:val="0"/>
        </w:rPr>
      </w:pPr>
      <w:r>
        <w:fldChar w:fldCharType="begin"/>
      </w:r>
      <w:r w:rsidR="005A152A">
        <w:instrText xml:space="preserve"> TOC \c "Table" </w:instrText>
      </w:r>
      <w:r>
        <w:fldChar w:fldCharType="separate"/>
      </w:r>
      <w:r w:rsidR="00420961">
        <w:rPr>
          <w:noProof/>
        </w:rPr>
        <w:t>Table 1 - Referenced Documents</w:t>
      </w:r>
      <w:r w:rsidR="00420961">
        <w:rPr>
          <w:noProof/>
        </w:rPr>
        <w:tab/>
      </w:r>
      <w:r>
        <w:rPr>
          <w:noProof/>
        </w:rPr>
        <w:fldChar w:fldCharType="begin"/>
      </w:r>
      <w:r w:rsidR="00420961">
        <w:rPr>
          <w:noProof/>
        </w:rPr>
        <w:instrText xml:space="preserve"> PAGEREF _Toc146338640 \h </w:instrText>
      </w:r>
      <w:r w:rsidR="006D081F">
        <w:rPr>
          <w:noProof/>
        </w:rPr>
      </w:r>
      <w:r>
        <w:rPr>
          <w:noProof/>
        </w:rPr>
        <w:fldChar w:fldCharType="separate"/>
      </w:r>
      <w:r w:rsidR="00937609">
        <w:rPr>
          <w:noProof/>
        </w:rPr>
        <w:t>5</w:t>
      </w:r>
      <w:r>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2 - Revisions of this document</w:t>
      </w:r>
      <w:r>
        <w:rPr>
          <w:noProof/>
        </w:rPr>
        <w:tab/>
      </w:r>
      <w:r w:rsidR="00847C2D">
        <w:rPr>
          <w:noProof/>
        </w:rPr>
        <w:fldChar w:fldCharType="begin"/>
      </w:r>
      <w:r>
        <w:rPr>
          <w:noProof/>
        </w:rPr>
        <w:instrText xml:space="preserve"> PAGEREF _Toc146338641 \h </w:instrText>
      </w:r>
      <w:r w:rsidR="006D081F">
        <w:rPr>
          <w:noProof/>
        </w:rPr>
      </w:r>
      <w:r w:rsidR="00847C2D">
        <w:rPr>
          <w:noProof/>
        </w:rPr>
        <w:fldChar w:fldCharType="separate"/>
      </w:r>
      <w:r w:rsidR="00937609">
        <w:rPr>
          <w:noProof/>
        </w:rPr>
        <w:t>5</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3 - Software Dependencies</w:t>
      </w:r>
      <w:r>
        <w:rPr>
          <w:noProof/>
        </w:rPr>
        <w:tab/>
      </w:r>
      <w:r w:rsidR="00847C2D">
        <w:rPr>
          <w:noProof/>
        </w:rPr>
        <w:fldChar w:fldCharType="begin"/>
      </w:r>
      <w:r>
        <w:rPr>
          <w:noProof/>
        </w:rPr>
        <w:instrText xml:space="preserve"> PAGEREF _Toc146338642 \h </w:instrText>
      </w:r>
      <w:r w:rsidR="006D081F">
        <w:rPr>
          <w:noProof/>
        </w:rPr>
      </w:r>
      <w:r w:rsidR="00847C2D">
        <w:rPr>
          <w:noProof/>
        </w:rPr>
        <w:fldChar w:fldCharType="separate"/>
      </w:r>
      <w:r w:rsidR="00937609">
        <w:rPr>
          <w:noProof/>
        </w:rPr>
        <w:t>6</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4 – MCTRL Registers</w:t>
      </w:r>
      <w:r>
        <w:rPr>
          <w:noProof/>
        </w:rPr>
        <w:tab/>
      </w:r>
      <w:r w:rsidR="00847C2D">
        <w:rPr>
          <w:noProof/>
        </w:rPr>
        <w:fldChar w:fldCharType="begin"/>
      </w:r>
      <w:r>
        <w:rPr>
          <w:noProof/>
        </w:rPr>
        <w:instrText xml:space="preserve"> PAGEREF _Toc146338643 \h </w:instrText>
      </w:r>
      <w:r w:rsidR="006D081F">
        <w:rPr>
          <w:noProof/>
        </w:rPr>
      </w:r>
      <w:r w:rsidR="00847C2D">
        <w:rPr>
          <w:noProof/>
        </w:rPr>
        <w:fldChar w:fldCharType="separate"/>
      </w:r>
      <w:r w:rsidR="00937609">
        <w:rPr>
          <w:b/>
          <w:noProof/>
        </w:rPr>
        <w:t>Fehler! Textmarke nicht definiert.</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5 – MCTRL Template Parameters</w:t>
      </w:r>
      <w:r>
        <w:rPr>
          <w:noProof/>
        </w:rPr>
        <w:tab/>
      </w:r>
      <w:r w:rsidR="00847C2D">
        <w:rPr>
          <w:noProof/>
        </w:rPr>
        <w:fldChar w:fldCharType="begin"/>
      </w:r>
      <w:r>
        <w:rPr>
          <w:noProof/>
        </w:rPr>
        <w:instrText xml:space="preserve"> PAGEREF _Toc146338644 \h </w:instrText>
      </w:r>
      <w:r w:rsidR="006D081F">
        <w:rPr>
          <w:noProof/>
        </w:rPr>
      </w:r>
      <w:r w:rsidR="00847C2D">
        <w:rPr>
          <w:noProof/>
        </w:rPr>
        <w:fldChar w:fldCharType="separate"/>
      </w:r>
      <w:r w:rsidR="00937609">
        <w:rPr>
          <w:b/>
          <w:noProof/>
        </w:rPr>
        <w:t>Fehler! Textmarke nicht definiert.</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6 - Supported ASIs</w:t>
      </w:r>
      <w:r>
        <w:rPr>
          <w:noProof/>
        </w:rPr>
        <w:tab/>
      </w:r>
      <w:r w:rsidR="00847C2D">
        <w:rPr>
          <w:noProof/>
        </w:rPr>
        <w:fldChar w:fldCharType="begin"/>
      </w:r>
      <w:r>
        <w:rPr>
          <w:noProof/>
        </w:rPr>
        <w:instrText xml:space="preserve"> PAGEREF _Toc146338645 \h </w:instrText>
      </w:r>
      <w:r w:rsidR="006D081F">
        <w:rPr>
          <w:noProof/>
        </w:rPr>
      </w:r>
      <w:r w:rsidR="00847C2D">
        <w:rPr>
          <w:noProof/>
        </w:rPr>
        <w:fldChar w:fldCharType="separate"/>
      </w:r>
      <w:r w:rsidR="00937609">
        <w:rPr>
          <w:noProof/>
        </w:rPr>
        <w:t>33</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7 - CACHE CONTROL REGISTER</w:t>
      </w:r>
      <w:r>
        <w:rPr>
          <w:noProof/>
        </w:rPr>
        <w:tab/>
      </w:r>
      <w:r w:rsidR="00847C2D">
        <w:rPr>
          <w:noProof/>
        </w:rPr>
        <w:fldChar w:fldCharType="begin"/>
      </w:r>
      <w:r>
        <w:rPr>
          <w:noProof/>
        </w:rPr>
        <w:instrText xml:space="preserve"> PAGEREF _Toc146338646 \h </w:instrText>
      </w:r>
      <w:r w:rsidR="006D081F">
        <w:rPr>
          <w:noProof/>
        </w:rPr>
      </w:r>
      <w:r w:rsidR="00847C2D">
        <w:rPr>
          <w:noProof/>
        </w:rPr>
        <w:fldChar w:fldCharType="separate"/>
      </w:r>
      <w:r w:rsidR="00937609">
        <w:rPr>
          <w:noProof/>
        </w:rPr>
        <w:t>33</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8 - ICACHE &amp; DCACHE Configuration Register</w:t>
      </w:r>
      <w:r>
        <w:rPr>
          <w:noProof/>
        </w:rPr>
        <w:tab/>
      </w:r>
      <w:r w:rsidR="00847C2D">
        <w:rPr>
          <w:noProof/>
        </w:rPr>
        <w:fldChar w:fldCharType="begin"/>
      </w:r>
      <w:r>
        <w:rPr>
          <w:noProof/>
        </w:rPr>
        <w:instrText xml:space="preserve"> PAGEREF _Toc146338647 \h </w:instrText>
      </w:r>
      <w:r w:rsidR="006D081F">
        <w:rPr>
          <w:noProof/>
        </w:rPr>
      </w:r>
      <w:r w:rsidR="00847C2D">
        <w:rPr>
          <w:noProof/>
        </w:rPr>
        <w:fldChar w:fldCharType="separate"/>
      </w:r>
      <w:r w:rsidR="00937609">
        <w:rPr>
          <w:noProof/>
        </w:rPr>
        <w:t>34</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9 - MMU Control Registers</w:t>
      </w:r>
      <w:r>
        <w:rPr>
          <w:noProof/>
        </w:rPr>
        <w:tab/>
      </w:r>
      <w:r w:rsidR="00847C2D">
        <w:rPr>
          <w:noProof/>
        </w:rPr>
        <w:fldChar w:fldCharType="begin"/>
      </w:r>
      <w:r>
        <w:rPr>
          <w:noProof/>
        </w:rPr>
        <w:instrText xml:space="preserve"> PAGEREF _Toc146338648 \h </w:instrText>
      </w:r>
      <w:r w:rsidR="006D081F">
        <w:rPr>
          <w:noProof/>
        </w:rPr>
      </w:r>
      <w:r w:rsidR="00847C2D">
        <w:rPr>
          <w:noProof/>
        </w:rPr>
        <w:fldChar w:fldCharType="separate"/>
      </w:r>
      <w:r w:rsidR="00937609">
        <w:rPr>
          <w:noProof/>
        </w:rPr>
        <w:t>35</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10 - Debug Extension</w:t>
      </w:r>
      <w:r>
        <w:rPr>
          <w:noProof/>
        </w:rPr>
        <w:tab/>
      </w:r>
      <w:r w:rsidR="00847C2D">
        <w:rPr>
          <w:noProof/>
        </w:rPr>
        <w:fldChar w:fldCharType="begin"/>
      </w:r>
      <w:r>
        <w:rPr>
          <w:noProof/>
        </w:rPr>
        <w:instrText xml:space="preserve"> PAGEREF _Toc146338649 \h </w:instrText>
      </w:r>
      <w:r w:rsidR="006D081F">
        <w:rPr>
          <w:noProof/>
        </w:rPr>
      </w:r>
      <w:r w:rsidR="00847C2D">
        <w:rPr>
          <w:noProof/>
        </w:rPr>
        <w:fldChar w:fldCharType="separate"/>
      </w:r>
      <w:r w:rsidR="00937609">
        <w:rPr>
          <w:noProof/>
        </w:rPr>
        <w:t>36</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11 - TLM Sockets Cache Sub-System</w:t>
      </w:r>
      <w:r>
        <w:rPr>
          <w:noProof/>
        </w:rPr>
        <w:tab/>
      </w:r>
      <w:r w:rsidR="00847C2D">
        <w:rPr>
          <w:noProof/>
        </w:rPr>
        <w:fldChar w:fldCharType="begin"/>
      </w:r>
      <w:r>
        <w:rPr>
          <w:noProof/>
        </w:rPr>
        <w:instrText xml:space="preserve"> PAGEREF _Toc146338650 \h </w:instrText>
      </w:r>
      <w:r w:rsidR="006D081F">
        <w:rPr>
          <w:noProof/>
        </w:rPr>
      </w:r>
      <w:r w:rsidR="00847C2D">
        <w:rPr>
          <w:noProof/>
        </w:rPr>
        <w:fldChar w:fldCharType="separate"/>
      </w:r>
      <w:r w:rsidR="00937609">
        <w:rPr>
          <w:noProof/>
        </w:rPr>
        <w:t>40</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12 -  Page size / index combinations</w:t>
      </w:r>
      <w:r>
        <w:rPr>
          <w:noProof/>
        </w:rPr>
        <w:tab/>
      </w:r>
      <w:r w:rsidR="00847C2D">
        <w:rPr>
          <w:noProof/>
        </w:rPr>
        <w:fldChar w:fldCharType="begin"/>
      </w:r>
      <w:r>
        <w:rPr>
          <w:noProof/>
        </w:rPr>
        <w:instrText xml:space="preserve"> PAGEREF _Toc146338651 \h </w:instrText>
      </w:r>
      <w:r w:rsidR="006D081F">
        <w:rPr>
          <w:noProof/>
        </w:rPr>
      </w:r>
      <w:r w:rsidR="00847C2D">
        <w:rPr>
          <w:noProof/>
        </w:rPr>
        <w:fldChar w:fldCharType="separate"/>
      </w:r>
      <w:r w:rsidR="00937609">
        <w:rPr>
          <w:noProof/>
        </w:rPr>
        <w:t>43</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13 - Constructor Configuration Parameters</w:t>
      </w:r>
      <w:r>
        <w:rPr>
          <w:noProof/>
        </w:rPr>
        <w:tab/>
      </w:r>
      <w:r w:rsidR="00847C2D">
        <w:rPr>
          <w:noProof/>
        </w:rPr>
        <w:fldChar w:fldCharType="begin"/>
      </w:r>
      <w:r>
        <w:rPr>
          <w:noProof/>
        </w:rPr>
        <w:instrText xml:space="preserve"> PAGEREF _Toc146338652 \h </w:instrText>
      </w:r>
      <w:r w:rsidR="006D081F">
        <w:rPr>
          <w:noProof/>
        </w:rPr>
      </w:r>
      <w:r w:rsidR="00847C2D">
        <w:rPr>
          <w:noProof/>
        </w:rPr>
        <w:fldChar w:fldCharType="separate"/>
      </w:r>
      <w:r w:rsidR="00937609">
        <w:rPr>
          <w:noProof/>
        </w:rPr>
        <w:t>44</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14 - Constructor Simulation Parameters</w:t>
      </w:r>
      <w:r>
        <w:rPr>
          <w:noProof/>
        </w:rPr>
        <w:tab/>
      </w:r>
      <w:r w:rsidR="00847C2D">
        <w:rPr>
          <w:noProof/>
        </w:rPr>
        <w:fldChar w:fldCharType="begin"/>
      </w:r>
      <w:r>
        <w:rPr>
          <w:noProof/>
        </w:rPr>
        <w:instrText xml:space="preserve"> PAGEREF _Toc146338653 \h </w:instrText>
      </w:r>
      <w:r w:rsidR="006D081F">
        <w:rPr>
          <w:noProof/>
        </w:rPr>
      </w:r>
      <w:r w:rsidR="00847C2D">
        <w:rPr>
          <w:noProof/>
        </w:rPr>
        <w:fldChar w:fldCharType="separate"/>
      </w:r>
      <w:r w:rsidR="00937609">
        <w:rPr>
          <w:noProof/>
        </w:rPr>
        <w:t>45</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15 - Tests Cache Sub-System</w:t>
      </w:r>
      <w:r>
        <w:rPr>
          <w:noProof/>
        </w:rPr>
        <w:tab/>
      </w:r>
      <w:r w:rsidR="00847C2D">
        <w:rPr>
          <w:noProof/>
        </w:rPr>
        <w:fldChar w:fldCharType="begin"/>
      </w:r>
      <w:r>
        <w:rPr>
          <w:noProof/>
        </w:rPr>
        <w:instrText xml:space="preserve"> PAGEREF _Toc146338654 \h </w:instrText>
      </w:r>
      <w:r w:rsidR="006D081F">
        <w:rPr>
          <w:noProof/>
        </w:rPr>
      </w:r>
      <w:r w:rsidR="00847C2D">
        <w:rPr>
          <w:noProof/>
        </w:rPr>
        <w:fldChar w:fldCharType="separate"/>
      </w:r>
      <w:r w:rsidR="00937609">
        <w:rPr>
          <w:noProof/>
        </w:rPr>
        <w:t>46</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 xml:space="preserve">Table 16 – </w:t>
      </w:r>
      <w:r w:rsidRPr="002D1A8C">
        <w:rPr>
          <w:noProof/>
          <w:lang w:val="en-GB"/>
        </w:rPr>
        <w:t>GPTimer Registers</w:t>
      </w:r>
      <w:r>
        <w:rPr>
          <w:noProof/>
        </w:rPr>
        <w:tab/>
      </w:r>
      <w:r w:rsidR="00847C2D">
        <w:rPr>
          <w:noProof/>
        </w:rPr>
        <w:fldChar w:fldCharType="begin"/>
      </w:r>
      <w:r>
        <w:rPr>
          <w:noProof/>
        </w:rPr>
        <w:instrText xml:space="preserve"> PAGEREF _Toc146338655 \h </w:instrText>
      </w:r>
      <w:r w:rsidR="006D081F">
        <w:rPr>
          <w:noProof/>
        </w:rPr>
      </w:r>
      <w:r w:rsidR="00847C2D">
        <w:rPr>
          <w:noProof/>
        </w:rPr>
        <w:fldChar w:fldCharType="separate"/>
      </w:r>
      <w:r w:rsidR="00937609">
        <w:rPr>
          <w:noProof/>
        </w:rPr>
        <w:t>48</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17 - GPTimer Parameters</w:t>
      </w:r>
      <w:r>
        <w:rPr>
          <w:noProof/>
        </w:rPr>
        <w:tab/>
      </w:r>
      <w:r w:rsidR="00847C2D">
        <w:rPr>
          <w:noProof/>
        </w:rPr>
        <w:fldChar w:fldCharType="begin"/>
      </w:r>
      <w:r>
        <w:rPr>
          <w:noProof/>
        </w:rPr>
        <w:instrText xml:space="preserve"> PAGEREF _Toc146338656 \h </w:instrText>
      </w:r>
      <w:r w:rsidR="006D081F">
        <w:rPr>
          <w:noProof/>
        </w:rPr>
      </w:r>
      <w:r w:rsidR="00847C2D">
        <w:rPr>
          <w:noProof/>
        </w:rPr>
        <w:fldChar w:fldCharType="separate"/>
      </w:r>
      <w:r w:rsidR="00937609">
        <w:rPr>
          <w:noProof/>
        </w:rPr>
        <w:t>51</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18 - Timer SignalKit sockets</w:t>
      </w:r>
      <w:r>
        <w:rPr>
          <w:noProof/>
        </w:rPr>
        <w:tab/>
      </w:r>
      <w:r w:rsidR="00847C2D">
        <w:rPr>
          <w:noProof/>
        </w:rPr>
        <w:fldChar w:fldCharType="begin"/>
      </w:r>
      <w:r>
        <w:rPr>
          <w:noProof/>
        </w:rPr>
        <w:instrText xml:space="preserve"> PAGEREF _Toc146338657 \h </w:instrText>
      </w:r>
      <w:r w:rsidR="006D081F">
        <w:rPr>
          <w:noProof/>
        </w:rPr>
      </w:r>
      <w:r w:rsidR="00847C2D">
        <w:rPr>
          <w:noProof/>
        </w:rPr>
        <w:fldChar w:fldCharType="separate"/>
      </w:r>
      <w:r w:rsidR="00937609">
        <w:rPr>
          <w:noProof/>
        </w:rPr>
        <w:t>52</w:t>
      </w:r>
      <w:r w:rsidR="00847C2D">
        <w:rPr>
          <w:noProof/>
        </w:rPr>
        <w:fldChar w:fldCharType="end"/>
      </w:r>
    </w:p>
    <w:p w:rsidR="00420961" w:rsidRPr="00C82A50" w:rsidRDefault="00420961">
      <w:pPr>
        <w:pStyle w:val="Abbildungsverzeichnis"/>
        <w:tabs>
          <w:tab w:val="right" w:leader="dot" w:pos="9629"/>
        </w:tabs>
        <w:rPr>
          <w:rFonts w:asciiTheme="minorHAnsi" w:eastAsiaTheme="minorEastAsia" w:hAnsiTheme="minorHAnsi" w:cstheme="minorBidi"/>
          <w:noProof/>
          <w:spacing w:val="0"/>
        </w:rPr>
      </w:pPr>
      <w:r>
        <w:rPr>
          <w:noProof/>
        </w:rPr>
        <w:t>Table 19 – IRQMP Registers</w:t>
      </w:r>
      <w:r>
        <w:rPr>
          <w:noProof/>
        </w:rPr>
        <w:tab/>
      </w:r>
      <w:r w:rsidR="00847C2D">
        <w:rPr>
          <w:noProof/>
        </w:rPr>
        <w:fldChar w:fldCharType="begin"/>
      </w:r>
      <w:r>
        <w:rPr>
          <w:noProof/>
        </w:rPr>
        <w:instrText xml:space="preserve"> PAGEREF _Toc146338658 \h </w:instrText>
      </w:r>
      <w:r w:rsidR="006D081F">
        <w:rPr>
          <w:noProof/>
        </w:rPr>
      </w:r>
      <w:r w:rsidR="00847C2D">
        <w:rPr>
          <w:noProof/>
        </w:rPr>
        <w:fldChar w:fldCharType="separate"/>
      </w:r>
      <w:r w:rsidR="00937609">
        <w:rPr>
          <w:noProof/>
        </w:rPr>
        <w:t>53</w:t>
      </w:r>
      <w:r w:rsidR="00847C2D">
        <w:rPr>
          <w:noProof/>
        </w:rPr>
        <w:fldChar w:fldCharType="end"/>
      </w:r>
    </w:p>
    <w:p w:rsidR="00420961" w:rsidRDefault="00420961">
      <w:pPr>
        <w:pStyle w:val="Abbildungsverzeichnis"/>
        <w:tabs>
          <w:tab w:val="right" w:leader="dot" w:pos="9629"/>
        </w:tabs>
        <w:rPr>
          <w:rFonts w:asciiTheme="minorHAnsi" w:eastAsiaTheme="minorEastAsia" w:hAnsiTheme="minorHAnsi" w:cstheme="minorBidi"/>
          <w:noProof/>
          <w:spacing w:val="0"/>
          <w:lang w:val="de-DE"/>
        </w:rPr>
      </w:pPr>
      <w:r>
        <w:rPr>
          <w:noProof/>
        </w:rPr>
        <w:t>Table 20 - Template Parameters</w:t>
      </w:r>
      <w:r>
        <w:rPr>
          <w:noProof/>
        </w:rPr>
        <w:tab/>
      </w:r>
      <w:r w:rsidR="00847C2D">
        <w:rPr>
          <w:noProof/>
        </w:rPr>
        <w:fldChar w:fldCharType="begin"/>
      </w:r>
      <w:r>
        <w:rPr>
          <w:noProof/>
        </w:rPr>
        <w:instrText xml:space="preserve"> PAGEREF _Toc146338659 \h </w:instrText>
      </w:r>
      <w:r w:rsidR="006D081F">
        <w:rPr>
          <w:noProof/>
        </w:rPr>
      </w:r>
      <w:r w:rsidR="00847C2D">
        <w:rPr>
          <w:noProof/>
        </w:rPr>
        <w:fldChar w:fldCharType="separate"/>
      </w:r>
      <w:r w:rsidR="00937609">
        <w:rPr>
          <w:noProof/>
        </w:rPr>
        <w:t>57</w:t>
      </w:r>
      <w:r w:rsidR="00847C2D">
        <w:rPr>
          <w:noProof/>
        </w:rPr>
        <w:fldChar w:fldCharType="end"/>
      </w:r>
    </w:p>
    <w:p w:rsidR="00714B50" w:rsidRPr="00362298" w:rsidRDefault="00847C2D" w:rsidP="00733CC3">
      <w:r>
        <w:fldChar w:fldCharType="end"/>
      </w:r>
    </w:p>
    <w:p w:rsidR="002237EA" w:rsidRDefault="002237EA">
      <w:pPr>
        <w:spacing w:before="0"/>
        <w:jc w:val="left"/>
        <w:rPr>
          <w:rFonts w:cs="Times New Roman"/>
          <w:color w:val="000000"/>
          <w:spacing w:val="0"/>
        </w:rPr>
      </w:pPr>
      <w:r>
        <w:rPr>
          <w:rFonts w:cs="Times New Roman"/>
          <w:color w:val="000000"/>
          <w:spacing w:val="0"/>
        </w:rPr>
        <w:br w:type="page"/>
      </w:r>
    </w:p>
    <w:p w:rsidR="003646DC" w:rsidRPr="00362298" w:rsidRDefault="003646DC" w:rsidP="00733CC3">
      <w:pPr>
        <w:pStyle w:val="berschrift1"/>
        <w:jc w:val="both"/>
      </w:pPr>
      <w:bookmarkStart w:id="1" w:name="_Toc166561446"/>
      <w:r w:rsidRPr="00362298">
        <w:t>Introduction</w:t>
      </w:r>
      <w:bookmarkEnd w:id="1"/>
    </w:p>
    <w:p w:rsidR="003646DC" w:rsidRPr="00362298" w:rsidRDefault="003646DC" w:rsidP="00733CC3">
      <w:pPr>
        <w:pStyle w:val="berschrift2"/>
        <w:jc w:val="both"/>
        <w:rPr>
          <w:lang w:val="en-US"/>
        </w:rPr>
      </w:pPr>
      <w:r w:rsidRPr="00362298">
        <w:rPr>
          <w:lang w:val="en-US"/>
        </w:rPr>
        <w:tab/>
      </w:r>
      <w:bookmarkStart w:id="2" w:name="_Toc166561447"/>
      <w:r w:rsidRPr="00362298">
        <w:rPr>
          <w:lang w:val="en-US"/>
        </w:rPr>
        <w:t>Purpose and Scope</w:t>
      </w:r>
      <w:bookmarkEnd w:id="2"/>
    </w:p>
    <w:p w:rsidR="003646DC" w:rsidRPr="00362298" w:rsidRDefault="003646DC" w:rsidP="00733CC3">
      <w:r w:rsidRPr="00362298">
        <w:t xml:space="preserve">This document is a user manual (UM) of the SystemC transaction level models developed in the HW-SW SystemC Co-Simulation SoC Validation Platform project. </w:t>
      </w:r>
    </w:p>
    <w:p w:rsidR="003646DC" w:rsidRPr="00362298" w:rsidRDefault="003646DC" w:rsidP="00733CC3">
      <w:pPr>
        <w:rPr>
          <w:rFonts w:cs="Times New Roman"/>
          <w:color w:val="000000"/>
          <w:spacing w:val="0"/>
        </w:rPr>
      </w:pPr>
      <w:r w:rsidRPr="00362298">
        <w:t xml:space="preserve">In compliance with the SoW, </w:t>
      </w:r>
      <w:r w:rsidRPr="00362298">
        <w:rPr>
          <w:rFonts w:cs="Times New Roman"/>
          <w:color w:val="000000"/>
          <w:spacing w:val="0"/>
        </w:rPr>
        <w:t>the „UM describes the IP interface and functions and its use from the perspective of the system architect and the programmer, including examples.“</w:t>
      </w:r>
    </w:p>
    <w:p w:rsidR="003646DC" w:rsidRPr="00362298" w:rsidRDefault="003646DC" w:rsidP="00733CC3">
      <w:pPr>
        <w:pStyle w:val="Default"/>
        <w:jc w:val="both"/>
        <w:rPr>
          <w:lang w:val="en-US"/>
        </w:rPr>
      </w:pPr>
      <w:r w:rsidRPr="00362298">
        <w:rPr>
          <w:lang w:val="en-US"/>
        </w:rPr>
        <w:t xml:space="preserve"> </w:t>
      </w:r>
    </w:p>
    <w:p w:rsidR="003646DC" w:rsidRPr="00362298" w:rsidRDefault="003646DC" w:rsidP="00733CC3">
      <w:pPr>
        <w:pStyle w:val="berschrift2"/>
        <w:jc w:val="both"/>
        <w:rPr>
          <w:lang w:val="en-US"/>
        </w:rPr>
      </w:pPr>
      <w:r w:rsidRPr="00362298">
        <w:rPr>
          <w:lang w:val="en-US"/>
        </w:rPr>
        <w:tab/>
      </w:r>
      <w:bookmarkStart w:id="3" w:name="_Toc166561448"/>
      <w:r w:rsidRPr="00362298">
        <w:rPr>
          <w:lang w:val="en-US"/>
        </w:rPr>
        <w:t>Referenced Documents</w:t>
      </w:r>
      <w:bookmarkEnd w:id="3"/>
    </w:p>
    <w:p w:rsidR="00EC6FFD" w:rsidRDefault="003646DC" w:rsidP="00733CC3">
      <w:pPr>
        <w:pStyle w:val="Default"/>
        <w:jc w:val="both"/>
        <w:rPr>
          <w:lang w:val="en-US"/>
        </w:rPr>
      </w:pPr>
      <w:r w:rsidRPr="00362298">
        <w:rPr>
          <w:lang w:val="en-US"/>
        </w:rPr>
        <w:t>The following table will be updated during the development of the UM.</w:t>
      </w:r>
    </w:p>
    <w:p w:rsidR="003646DC" w:rsidRPr="00362298" w:rsidRDefault="003646DC" w:rsidP="00733CC3">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67"/>
        <w:gridCol w:w="2642"/>
        <w:gridCol w:w="5529"/>
      </w:tblGrid>
      <w:tr w:rsidR="00692AD9" w:rsidRPr="00362298">
        <w:trPr>
          <w:trHeight w:val="401"/>
          <w:jc w:val="center"/>
        </w:trPr>
        <w:tc>
          <w:tcPr>
            <w:tcW w:w="1467" w:type="dxa"/>
            <w:tcBorders>
              <w:top w:val="single" w:sz="24" w:space="0" w:color="000000"/>
              <w:left w:val="single" w:sz="2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Reference</w:t>
            </w:r>
          </w:p>
        </w:tc>
        <w:tc>
          <w:tcPr>
            <w:tcW w:w="2642" w:type="dxa"/>
            <w:tcBorders>
              <w:top w:val="single" w:sz="24" w:space="0" w:color="000000"/>
              <w:left w:val="single" w:sz="4" w:space="0" w:color="000000"/>
              <w:bottom w:val="single" w:sz="24" w:space="0" w:color="000000"/>
              <w:right w:val="single" w:sz="4" w:space="0" w:color="000000"/>
            </w:tcBorders>
            <w:shd w:val="solid" w:color="C6D9F1" w:fill="auto"/>
          </w:tcPr>
          <w:p w:rsidR="00692AD9" w:rsidRPr="00362298" w:rsidRDefault="00692AD9" w:rsidP="00733CC3">
            <w:pPr>
              <w:rPr>
                <w:b/>
              </w:rPr>
            </w:pPr>
            <w:r w:rsidRPr="00362298">
              <w:rPr>
                <w:b/>
              </w:rPr>
              <w:t>Document Number</w:t>
            </w:r>
          </w:p>
        </w:tc>
        <w:tc>
          <w:tcPr>
            <w:tcW w:w="5529" w:type="dxa"/>
            <w:tcBorders>
              <w:top w:val="single" w:sz="24" w:space="0" w:color="000000"/>
              <w:left w:val="single" w:sz="4" w:space="0" w:color="000000"/>
              <w:bottom w:val="single" w:sz="24" w:space="0" w:color="000000"/>
              <w:right w:val="single" w:sz="24" w:space="0" w:color="000000"/>
            </w:tcBorders>
            <w:shd w:val="solid" w:color="C6D9F1" w:fill="auto"/>
          </w:tcPr>
          <w:p w:rsidR="00692AD9" w:rsidRPr="00362298" w:rsidRDefault="00692AD9" w:rsidP="00733CC3">
            <w:pPr>
              <w:rPr>
                <w:b/>
              </w:rPr>
            </w:pPr>
            <w:r w:rsidRPr="00362298">
              <w:rPr>
                <w:b/>
              </w:rPr>
              <w:t>Document Title, Author</w:t>
            </w:r>
          </w:p>
        </w:tc>
      </w:tr>
      <w:tr w:rsidR="00692AD9" w:rsidRPr="00362298">
        <w:trPr>
          <w:trHeight w:val="401"/>
          <w:jc w:val="center"/>
        </w:trPr>
        <w:tc>
          <w:tcPr>
            <w:tcW w:w="1467" w:type="dxa"/>
            <w:tcBorders>
              <w:top w:val="single" w:sz="24"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RD01</w:t>
            </w:r>
          </w:p>
        </w:tc>
        <w:tc>
          <w:tcPr>
            <w:tcW w:w="2642" w:type="dxa"/>
            <w:tcBorders>
              <w:top w:val="single" w:sz="24" w:space="0" w:color="000000"/>
              <w:left w:val="single" w:sz="6" w:space="0" w:color="000000"/>
              <w:bottom w:val="single" w:sz="6" w:space="0" w:color="000000"/>
              <w:right w:val="single" w:sz="6" w:space="0" w:color="000000"/>
            </w:tcBorders>
          </w:tcPr>
          <w:p w:rsidR="00692AD9" w:rsidRPr="00362298" w:rsidRDefault="00692AD9" w:rsidP="00733CC3">
            <w:pPr>
              <w:rPr>
                <w:sz w:val="20"/>
              </w:rPr>
            </w:pPr>
            <w:r w:rsidRPr="00362298">
              <w:rPr>
                <w:sz w:val="20"/>
              </w:rPr>
              <w:t>TEC-EDM/2008.27/BG</w:t>
            </w:r>
          </w:p>
        </w:tc>
        <w:tc>
          <w:tcPr>
            <w:tcW w:w="5529" w:type="dxa"/>
            <w:tcBorders>
              <w:top w:val="single" w:sz="24" w:space="0" w:color="000000"/>
              <w:left w:val="single" w:sz="6" w:space="0" w:color="000000"/>
              <w:bottom w:val="single" w:sz="6" w:space="0" w:color="000000"/>
              <w:right w:val="single" w:sz="24" w:space="0" w:color="000000"/>
            </w:tcBorders>
          </w:tcPr>
          <w:p w:rsidR="00692AD9" w:rsidRPr="00362298" w:rsidRDefault="00692AD9" w:rsidP="00733CC3">
            <w:pPr>
              <w:rPr>
                <w:sz w:val="20"/>
              </w:rPr>
            </w:pPr>
            <w:r w:rsidRPr="00362298">
              <w:rPr>
                <w:rFonts w:eastAsia="SimSun"/>
                <w:spacing w:val="0"/>
                <w:sz w:val="20"/>
                <w:lang w:eastAsia="zh-CN"/>
              </w:rPr>
              <w:t>Statement of Work to ITT- AO/1-6025/09/NL/JK, ESA</w:t>
            </w:r>
          </w:p>
        </w:tc>
      </w:tr>
      <w:tr w:rsidR="00692AD9" w:rsidRPr="00362298">
        <w:trPr>
          <w:trHeight w:val="417"/>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362298" w:rsidRDefault="00692AD9" w:rsidP="00733CC3">
            <w:r w:rsidRPr="00362298">
              <w:rPr>
                <w:sz w:val="22"/>
                <w:szCs w:val="22"/>
              </w:rPr>
              <w:t>RD02</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362298" w:rsidRDefault="00692AD9" w:rsidP="00733CC3">
            <w:r w:rsidRPr="00362298">
              <w:rPr>
                <w:rFonts w:eastAsia="SimSun"/>
                <w:spacing w:val="0"/>
                <w:sz w:val="20"/>
                <w:lang w:eastAsia="zh-CN"/>
              </w:rPr>
              <w:t>IDA-PPS-0309-2</w:t>
            </w: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362298" w:rsidRDefault="00692AD9" w:rsidP="00733CC3">
            <w:pPr>
              <w:rPr>
                <w:sz w:val="18"/>
                <w:szCs w:val="18"/>
              </w:rPr>
            </w:pPr>
            <w:r w:rsidRPr="00362298">
              <w:rPr>
                <w:sz w:val="18"/>
                <w:szCs w:val="18"/>
                <w:lang w:eastAsia="fr-FR"/>
              </w:rPr>
              <w:t xml:space="preserve">HW-SW Co-Simulation SystemC SoC Validation Platform – </w:t>
            </w:r>
            <w:r w:rsidRPr="00362298">
              <w:rPr>
                <w:lang w:eastAsia="fr-FR"/>
              </w:rPr>
              <w:t>Technical Proposal</w:t>
            </w:r>
          </w:p>
        </w:tc>
      </w:tr>
      <w:tr w:rsidR="00692AD9" w:rsidRPr="00362298">
        <w:trPr>
          <w:trHeight w:val="401"/>
          <w:jc w:val="center"/>
        </w:trPr>
        <w:tc>
          <w:tcPr>
            <w:tcW w:w="1467" w:type="dxa"/>
            <w:tcBorders>
              <w:top w:val="single" w:sz="6" w:space="0" w:color="000000"/>
              <w:left w:val="single" w:sz="24" w:space="0" w:color="000000"/>
              <w:bottom w:val="single" w:sz="6" w:space="0" w:color="000000"/>
              <w:right w:val="single" w:sz="6" w:space="0" w:color="000000"/>
            </w:tcBorders>
          </w:tcPr>
          <w:p w:rsidR="00692AD9" w:rsidRPr="00362298" w:rsidRDefault="00692AD9" w:rsidP="00733CC3">
            <w:r w:rsidRPr="00362298">
              <w:rPr>
                <w:sz w:val="22"/>
                <w:szCs w:val="22"/>
              </w:rPr>
              <w:t>RD03</w:t>
            </w:r>
          </w:p>
        </w:tc>
        <w:tc>
          <w:tcPr>
            <w:tcW w:w="2642" w:type="dxa"/>
            <w:tcBorders>
              <w:top w:val="single" w:sz="6" w:space="0" w:color="000000"/>
              <w:left w:val="single" w:sz="6" w:space="0" w:color="000000"/>
              <w:bottom w:val="single" w:sz="6" w:space="0" w:color="000000"/>
              <w:right w:val="single" w:sz="6" w:space="0" w:color="000000"/>
            </w:tcBorders>
          </w:tcPr>
          <w:p w:rsidR="00692AD9" w:rsidRPr="00362298" w:rsidRDefault="00692AD9" w:rsidP="00733CC3">
            <w:r w:rsidRPr="00362298">
              <w:rPr>
                <w:rFonts w:eastAsia="SimSun"/>
                <w:spacing w:val="0"/>
                <w:sz w:val="20"/>
                <w:lang w:eastAsia="zh-CN"/>
              </w:rPr>
              <w:t>IDA-PPS 0309-3</w:t>
            </w:r>
          </w:p>
        </w:tc>
        <w:tc>
          <w:tcPr>
            <w:tcW w:w="5529" w:type="dxa"/>
            <w:tcBorders>
              <w:top w:val="single" w:sz="6" w:space="0" w:color="000000"/>
              <w:left w:val="single" w:sz="6" w:space="0" w:color="000000"/>
              <w:bottom w:val="single" w:sz="6" w:space="0" w:color="000000"/>
              <w:right w:val="single" w:sz="24" w:space="0" w:color="000000"/>
            </w:tcBorders>
          </w:tcPr>
          <w:p w:rsidR="00692AD9" w:rsidRPr="00362298" w:rsidRDefault="00692AD9" w:rsidP="00733CC3">
            <w:r w:rsidRPr="00362298">
              <w:rPr>
                <w:sz w:val="18"/>
                <w:szCs w:val="18"/>
                <w:lang w:eastAsia="fr-FR"/>
              </w:rPr>
              <w:t xml:space="preserve">HW-SW Co-Simulation SystemC SoC Validation Platform – </w:t>
            </w:r>
            <w:r w:rsidRPr="00362298">
              <w:rPr>
                <w:lang w:eastAsia="fr-FR"/>
              </w:rPr>
              <w:t>Management Proposal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92AD9" w:rsidP="00733CC3">
            <w:pPr>
              <w:rPr>
                <w:sz w:val="22"/>
              </w:rPr>
            </w:pPr>
            <w:r w:rsidRPr="00433601">
              <w:rPr>
                <w:sz w:val="22"/>
              </w:rPr>
              <w:t>RD04</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92AD9" w:rsidP="00733CC3">
            <w:pPr>
              <w:rPr>
                <w:sz w:val="22"/>
              </w:rPr>
            </w:pPr>
            <w:r w:rsidRPr="00433601">
              <w:rPr>
                <w:sz w:val="22"/>
              </w:rPr>
              <w:t>GRLIB IP Core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r w:rsidRPr="00433601">
              <w:rPr>
                <w:sz w:val="22"/>
              </w:rPr>
              <w:t>RD05</w:t>
            </w:r>
          </w:p>
        </w:tc>
        <w:tc>
          <w:tcPr>
            <w:tcW w:w="2642" w:type="dxa"/>
            <w:tcBorders>
              <w:top w:val="single" w:sz="6" w:space="0" w:color="000000"/>
              <w:left w:val="single" w:sz="6" w:space="0" w:color="000000"/>
              <w:bottom w:val="single" w:sz="6" w:space="0" w:color="000000"/>
              <w:right w:val="single" w:sz="6" w:space="0" w:color="000000"/>
            </w:tcBorders>
            <w:shd w:val="solid" w:color="FFFFFF" w:themeColor="background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FFFFFF" w:themeColor="background1" w:fill="auto"/>
          </w:tcPr>
          <w:p w:rsidR="00692AD9" w:rsidRPr="00433601" w:rsidRDefault="00692AD9" w:rsidP="00733CC3">
            <w:pPr>
              <w:rPr>
                <w:sz w:val="22"/>
              </w:rPr>
            </w:pPr>
            <w:r w:rsidRPr="00433601">
              <w:rPr>
                <w:sz w:val="22"/>
              </w:rPr>
              <w:t>GRLIB IP Library User’s Manual</w:t>
            </w:r>
          </w:p>
        </w:tc>
      </w:tr>
      <w:tr w:rsidR="00692AD9"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92AD9" w:rsidRPr="00433601" w:rsidRDefault="0063353F" w:rsidP="00733CC3">
            <w:pPr>
              <w:rPr>
                <w:sz w:val="22"/>
              </w:rPr>
            </w:pPr>
            <w:r w:rsidRPr="00433601">
              <w:rPr>
                <w:sz w:val="22"/>
              </w:rPr>
              <w:t>RD06</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92AD9" w:rsidRPr="00433601" w:rsidRDefault="00692AD9"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92AD9" w:rsidRPr="00433601" w:rsidRDefault="0063353F" w:rsidP="0063353F">
            <w:pPr>
              <w:rPr>
                <w:sz w:val="22"/>
              </w:rPr>
            </w:pPr>
            <w:r w:rsidRPr="00433601">
              <w:rPr>
                <w:rFonts w:cs="LMRoman12-Regular"/>
                <w:spacing w:val="0"/>
                <w:sz w:val="22"/>
              </w:rPr>
              <w:t xml:space="preserve">GreenSocs </w:t>
            </w:r>
            <w:r w:rsidRPr="00433601">
              <w:rPr>
                <w:rFonts w:cs="LMRoman12-Regular"/>
                <w:iCs/>
                <w:spacing w:val="0"/>
                <w:sz w:val="22"/>
              </w:rPr>
              <w:t>AMBA LT/AT concepts</w:t>
            </w:r>
          </w:p>
        </w:tc>
      </w:tr>
      <w:tr w:rsidR="0063353F"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63353F" w:rsidRPr="00433601" w:rsidRDefault="0063353F" w:rsidP="00733CC3">
            <w:pPr>
              <w:rPr>
                <w:sz w:val="22"/>
              </w:rPr>
            </w:pPr>
            <w:r w:rsidRPr="00433601">
              <w:rPr>
                <w:sz w:val="22"/>
              </w:rPr>
              <w:t>RD07</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63353F" w:rsidRPr="00433601" w:rsidRDefault="0063353F"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63353F" w:rsidRPr="00433601" w:rsidRDefault="0063353F" w:rsidP="0063353F">
            <w:pPr>
              <w:rPr>
                <w:rFonts w:cs="LMRoman12-Regular"/>
                <w:spacing w:val="0"/>
                <w:sz w:val="22"/>
                <w:lang w:val="de-DE"/>
              </w:rPr>
            </w:pPr>
            <w:r w:rsidRPr="00433601">
              <w:rPr>
                <w:rFonts w:cs="LMRoman12-Regular"/>
                <w:spacing w:val="0"/>
                <w:sz w:val="22"/>
                <w:lang w:val="de-DE"/>
              </w:rPr>
              <w:t>GreenSocs AMBA TLM 2.0 Extensions</w:t>
            </w:r>
          </w:p>
        </w:tc>
      </w:tr>
      <w:tr w:rsidR="00FA03BD" w:rsidRPr="00362298">
        <w:trPr>
          <w:trHeight w:val="200"/>
          <w:jc w:val="center"/>
        </w:trPr>
        <w:tc>
          <w:tcPr>
            <w:tcW w:w="1467" w:type="dxa"/>
            <w:tcBorders>
              <w:top w:val="single" w:sz="6" w:space="0" w:color="000000"/>
              <w:left w:val="single" w:sz="24" w:space="0" w:color="000000"/>
              <w:bottom w:val="single" w:sz="6" w:space="0" w:color="000000"/>
              <w:right w:val="single" w:sz="6" w:space="0" w:color="000000"/>
            </w:tcBorders>
            <w:shd w:val="solid" w:color="C6D9F1" w:fill="auto"/>
          </w:tcPr>
          <w:p w:rsidR="00FA03BD" w:rsidRPr="00433601" w:rsidRDefault="00FA03BD" w:rsidP="00733CC3">
            <w:pPr>
              <w:rPr>
                <w:sz w:val="22"/>
              </w:rPr>
            </w:pPr>
            <w:r w:rsidRPr="00433601">
              <w:rPr>
                <w:sz w:val="22"/>
              </w:rPr>
              <w:t>RD08</w:t>
            </w:r>
          </w:p>
        </w:tc>
        <w:tc>
          <w:tcPr>
            <w:tcW w:w="2642" w:type="dxa"/>
            <w:tcBorders>
              <w:top w:val="single" w:sz="6" w:space="0" w:color="000000"/>
              <w:left w:val="single" w:sz="6" w:space="0" w:color="000000"/>
              <w:bottom w:val="single" w:sz="6" w:space="0" w:color="000000"/>
              <w:right w:val="single" w:sz="6" w:space="0" w:color="000000"/>
            </w:tcBorders>
            <w:shd w:val="solid" w:color="C6D9F1" w:fill="auto"/>
          </w:tcPr>
          <w:p w:rsidR="00FA03BD" w:rsidRPr="00433601" w:rsidRDefault="00FA03BD" w:rsidP="00733CC3">
            <w:pPr>
              <w:rPr>
                <w:sz w:val="22"/>
              </w:rPr>
            </w:pPr>
          </w:p>
        </w:tc>
        <w:tc>
          <w:tcPr>
            <w:tcW w:w="5529" w:type="dxa"/>
            <w:tcBorders>
              <w:top w:val="single" w:sz="6" w:space="0" w:color="000000"/>
              <w:left w:val="single" w:sz="6" w:space="0" w:color="000000"/>
              <w:bottom w:val="single" w:sz="6" w:space="0" w:color="000000"/>
              <w:right w:val="single" w:sz="24" w:space="0" w:color="000000"/>
            </w:tcBorders>
            <w:shd w:val="solid" w:color="C6D9F1" w:fill="auto"/>
          </w:tcPr>
          <w:p w:rsidR="00FA03BD" w:rsidRPr="00433601" w:rsidRDefault="00FA03BD" w:rsidP="0063353F">
            <w:pPr>
              <w:rPr>
                <w:rFonts w:cs="LMRoman12-Regular"/>
                <w:spacing w:val="0"/>
                <w:sz w:val="22"/>
                <w:lang w:val="de-DE"/>
              </w:rPr>
            </w:pPr>
            <w:r w:rsidRPr="00433601">
              <w:rPr>
                <w:rFonts w:cs="LMRoman12-Regular"/>
                <w:spacing w:val="0"/>
                <w:sz w:val="22"/>
                <w:lang w:val="de-DE"/>
              </w:rPr>
              <w:t>SPARC V8 Reference Manual</w:t>
            </w:r>
          </w:p>
        </w:tc>
      </w:tr>
      <w:tr w:rsidR="00FA03BD" w:rsidRPr="00362298">
        <w:trPr>
          <w:trHeight w:val="200"/>
          <w:jc w:val="center"/>
        </w:trPr>
        <w:tc>
          <w:tcPr>
            <w:tcW w:w="1467" w:type="dxa"/>
            <w:tcBorders>
              <w:top w:val="single" w:sz="6" w:space="0" w:color="000000"/>
              <w:left w:val="single" w:sz="24" w:space="0" w:color="000000"/>
              <w:bottom w:val="single" w:sz="24" w:space="0" w:color="000000"/>
              <w:right w:val="single" w:sz="6" w:space="0" w:color="000000"/>
            </w:tcBorders>
            <w:shd w:val="clear" w:color="C6D9F1" w:fill="B8CCE4" w:themeFill="accent1" w:themeFillTint="66"/>
          </w:tcPr>
          <w:p w:rsidR="00FA03BD" w:rsidRDefault="00FA03BD" w:rsidP="00733CC3"/>
        </w:tc>
        <w:tc>
          <w:tcPr>
            <w:tcW w:w="2642" w:type="dxa"/>
            <w:tcBorders>
              <w:top w:val="single" w:sz="6" w:space="0" w:color="000000"/>
              <w:left w:val="single" w:sz="6" w:space="0" w:color="000000"/>
              <w:bottom w:val="single" w:sz="24" w:space="0" w:color="000000"/>
              <w:right w:val="single" w:sz="6" w:space="0" w:color="000000"/>
            </w:tcBorders>
            <w:shd w:val="clear" w:color="C6D9F1" w:fill="B8CCE4" w:themeFill="accent1" w:themeFillTint="66"/>
          </w:tcPr>
          <w:p w:rsidR="00FA03BD" w:rsidRPr="00362298" w:rsidRDefault="00FA03BD" w:rsidP="00733CC3"/>
        </w:tc>
        <w:tc>
          <w:tcPr>
            <w:tcW w:w="5529" w:type="dxa"/>
            <w:tcBorders>
              <w:top w:val="single" w:sz="6" w:space="0" w:color="000000"/>
              <w:left w:val="single" w:sz="6" w:space="0" w:color="000000"/>
              <w:bottom w:val="single" w:sz="24" w:space="0" w:color="000000"/>
              <w:right w:val="single" w:sz="24" w:space="0" w:color="000000"/>
            </w:tcBorders>
            <w:shd w:val="solid" w:color="C6D9F1" w:fill="auto"/>
          </w:tcPr>
          <w:p w:rsidR="00FA03BD" w:rsidRDefault="00FA03BD" w:rsidP="0063353F">
            <w:pPr>
              <w:rPr>
                <w:rFonts w:cs="LMRoman12-Regular"/>
                <w:spacing w:val="0"/>
                <w:lang w:val="de-DE"/>
              </w:rPr>
            </w:pPr>
          </w:p>
        </w:tc>
      </w:tr>
    </w:tbl>
    <w:p w:rsidR="003646DC" w:rsidRPr="00362298" w:rsidRDefault="0083056B" w:rsidP="0083056B">
      <w:pPr>
        <w:pStyle w:val="Beschriftung"/>
        <w:jc w:val="center"/>
      </w:pPr>
      <w:bookmarkStart w:id="4" w:name="_Toc146338640"/>
      <w:r>
        <w:t xml:space="preserve">Table </w:t>
      </w:r>
      <w:r w:rsidR="00847C2D">
        <w:fldChar w:fldCharType="begin"/>
      </w:r>
      <w:r w:rsidR="001D2F47">
        <w:instrText xml:space="preserve"> SEQ Table \* ARABIC </w:instrText>
      </w:r>
      <w:r w:rsidR="00847C2D">
        <w:fldChar w:fldCharType="separate"/>
      </w:r>
      <w:r w:rsidR="004F2BD0">
        <w:rPr>
          <w:noProof/>
        </w:rPr>
        <w:t>1</w:t>
      </w:r>
      <w:r w:rsidR="00847C2D">
        <w:rPr>
          <w:noProof/>
        </w:rPr>
        <w:fldChar w:fldCharType="end"/>
      </w:r>
      <w:r>
        <w:t xml:space="preserve"> - Referenced Documents</w:t>
      </w:r>
      <w:bookmarkEnd w:id="4"/>
    </w:p>
    <w:p w:rsidR="004F5F74" w:rsidRDefault="00EC6FFD" w:rsidP="00EC6FFD">
      <w:pPr>
        <w:pStyle w:val="berschrift2"/>
      </w:pPr>
      <w:bookmarkStart w:id="5" w:name="_Toc166561449"/>
      <w:r>
        <w:t>Revisions</w:t>
      </w:r>
      <w:bookmarkEnd w:id="5"/>
    </w:p>
    <w:p w:rsidR="003646DC" w:rsidRPr="004F5F74" w:rsidRDefault="003646DC" w:rsidP="004F5F74">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26"/>
        <w:gridCol w:w="2693"/>
        <w:gridCol w:w="5560"/>
      </w:tblGrid>
      <w:tr w:rsidR="00EC6FFD">
        <w:tc>
          <w:tcPr>
            <w:tcW w:w="1526"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Version</w:t>
            </w:r>
          </w:p>
        </w:tc>
        <w:tc>
          <w:tcPr>
            <w:tcW w:w="2693"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Date</w:t>
            </w:r>
          </w:p>
        </w:tc>
        <w:tc>
          <w:tcPr>
            <w:tcW w:w="5560" w:type="dxa"/>
            <w:tcBorders>
              <w:top w:val="single" w:sz="24" w:space="0" w:color="000000" w:themeColor="text1"/>
              <w:bottom w:val="single" w:sz="24" w:space="0" w:color="000000" w:themeColor="text1"/>
            </w:tcBorders>
            <w:shd w:val="clear" w:color="auto" w:fill="B8CCE4" w:themeFill="accent1" w:themeFillTint="66"/>
          </w:tcPr>
          <w:p w:rsidR="00EC6FFD" w:rsidRPr="00EC6FFD" w:rsidRDefault="00EC6FFD" w:rsidP="00EC6FFD">
            <w:pPr>
              <w:rPr>
                <w:b/>
              </w:rPr>
            </w:pPr>
            <w:r w:rsidRPr="00EC6FFD">
              <w:rPr>
                <w:b/>
              </w:rPr>
              <w:t>Description</w:t>
            </w:r>
          </w:p>
        </w:tc>
      </w:tr>
      <w:tr w:rsidR="00EC6FFD">
        <w:tc>
          <w:tcPr>
            <w:tcW w:w="1526" w:type="dxa"/>
            <w:tcBorders>
              <w:top w:val="single" w:sz="24" w:space="0" w:color="000000" w:themeColor="text1"/>
            </w:tcBorders>
          </w:tcPr>
          <w:p w:rsidR="00EC6FFD" w:rsidRDefault="00EC6FFD" w:rsidP="00EC6FFD">
            <w:r>
              <w:t>1.0</w:t>
            </w:r>
          </w:p>
        </w:tc>
        <w:tc>
          <w:tcPr>
            <w:tcW w:w="2693" w:type="dxa"/>
            <w:tcBorders>
              <w:top w:val="single" w:sz="24" w:space="0" w:color="000000" w:themeColor="text1"/>
            </w:tcBorders>
          </w:tcPr>
          <w:p w:rsidR="00EC6FFD" w:rsidRDefault="00EC6FFD" w:rsidP="00EC6FFD">
            <w:r>
              <w:t>01/09/10</w:t>
            </w:r>
          </w:p>
        </w:tc>
        <w:tc>
          <w:tcPr>
            <w:tcW w:w="5560" w:type="dxa"/>
            <w:tcBorders>
              <w:top w:val="single" w:sz="24" w:space="0" w:color="000000" w:themeColor="text1"/>
            </w:tcBorders>
          </w:tcPr>
          <w:p w:rsidR="00EC6FFD" w:rsidRDefault="00EC6FFD" w:rsidP="00EC6FFD">
            <w:r>
              <w:t>Initial submission</w:t>
            </w:r>
          </w:p>
        </w:tc>
      </w:tr>
      <w:tr w:rsidR="00EC6FFD">
        <w:tc>
          <w:tcPr>
            <w:tcW w:w="1526" w:type="dxa"/>
            <w:shd w:val="clear" w:color="auto" w:fill="B8CCE4" w:themeFill="accent1" w:themeFillTint="66"/>
          </w:tcPr>
          <w:p w:rsidR="00EC6FFD" w:rsidRDefault="00EC6FFD" w:rsidP="00EC6FFD">
            <w:r>
              <w:t>1.1</w:t>
            </w:r>
          </w:p>
        </w:tc>
        <w:tc>
          <w:tcPr>
            <w:tcW w:w="2693" w:type="dxa"/>
            <w:shd w:val="clear" w:color="auto" w:fill="B8CCE4" w:themeFill="accent1" w:themeFillTint="66"/>
          </w:tcPr>
          <w:p w:rsidR="00EC6FFD" w:rsidRDefault="00FC76FE" w:rsidP="00EC6FFD">
            <w:r>
              <w:t>17/09/10</w:t>
            </w:r>
          </w:p>
        </w:tc>
        <w:tc>
          <w:tcPr>
            <w:tcW w:w="5560" w:type="dxa"/>
            <w:shd w:val="clear" w:color="auto" w:fill="B8CCE4" w:themeFill="accent1" w:themeFillTint="66"/>
          </w:tcPr>
          <w:p w:rsidR="00EC6FFD" w:rsidRDefault="00FC76FE" w:rsidP="00EC6FFD">
            <w:r>
              <w:t>Version prior to the MDR meeting</w:t>
            </w:r>
          </w:p>
        </w:tc>
      </w:tr>
      <w:tr w:rsidR="00EC6FFD">
        <w:tc>
          <w:tcPr>
            <w:tcW w:w="1526" w:type="dxa"/>
          </w:tcPr>
          <w:p w:rsidR="00EC6FFD" w:rsidRDefault="00937609" w:rsidP="00EC6FFD">
            <w:r>
              <w:t>1.2</w:t>
            </w:r>
          </w:p>
        </w:tc>
        <w:tc>
          <w:tcPr>
            <w:tcW w:w="2693" w:type="dxa"/>
          </w:tcPr>
          <w:p w:rsidR="00EC6FFD" w:rsidRDefault="00937609" w:rsidP="00EC6FFD">
            <w:r>
              <w:t>03/05/11</w:t>
            </w:r>
          </w:p>
        </w:tc>
        <w:tc>
          <w:tcPr>
            <w:tcW w:w="5560" w:type="dxa"/>
          </w:tcPr>
          <w:p w:rsidR="00EC6FFD" w:rsidRDefault="00EC6FFD" w:rsidP="004F5F74">
            <w:pPr>
              <w:keepNext/>
            </w:pPr>
          </w:p>
        </w:tc>
      </w:tr>
    </w:tbl>
    <w:p w:rsidR="004F5F74" w:rsidRDefault="004F5F74" w:rsidP="004F5F74">
      <w:pPr>
        <w:pStyle w:val="Beschriftung"/>
        <w:jc w:val="center"/>
      </w:pPr>
      <w:bookmarkStart w:id="6" w:name="_Toc146338641"/>
      <w:r>
        <w:t xml:space="preserve">Table </w:t>
      </w:r>
      <w:r w:rsidR="00847C2D">
        <w:fldChar w:fldCharType="begin"/>
      </w:r>
      <w:r w:rsidR="001D2F47">
        <w:instrText xml:space="preserve"> SEQ Table \* ARABIC </w:instrText>
      </w:r>
      <w:r w:rsidR="00847C2D">
        <w:fldChar w:fldCharType="separate"/>
      </w:r>
      <w:r w:rsidR="004F2BD0">
        <w:rPr>
          <w:noProof/>
        </w:rPr>
        <w:t>2</w:t>
      </w:r>
      <w:r w:rsidR="00847C2D">
        <w:rPr>
          <w:noProof/>
        </w:rPr>
        <w:fldChar w:fldCharType="end"/>
      </w:r>
      <w:r>
        <w:t xml:space="preserve"> - Revisions of this document</w:t>
      </w:r>
      <w:bookmarkEnd w:id="6"/>
    </w:p>
    <w:p w:rsidR="00B165C6" w:rsidRDefault="00B165C6">
      <w:pPr>
        <w:spacing w:before="0"/>
        <w:jc w:val="left"/>
      </w:pPr>
      <w:r>
        <w:br w:type="page"/>
      </w:r>
    </w:p>
    <w:p w:rsidR="00A92719" w:rsidRDefault="00B165C6" w:rsidP="00B165C6">
      <w:pPr>
        <w:pStyle w:val="berschrift1"/>
      </w:pPr>
      <w:bookmarkStart w:id="7" w:name="_Toc166561450"/>
      <w:r>
        <w:t>Installation &amp; Dependencies</w:t>
      </w:r>
      <w:bookmarkEnd w:id="7"/>
    </w:p>
    <w:p w:rsidR="00A92719" w:rsidRDefault="00A92719" w:rsidP="00A92719">
      <w:pPr>
        <w:pStyle w:val="berschrift2"/>
      </w:pPr>
      <w:bookmarkStart w:id="8" w:name="_Toc166561451"/>
      <w:r>
        <w:t>Required Software Packages</w:t>
      </w:r>
      <w:bookmarkEnd w:id="8"/>
    </w:p>
    <w:p w:rsidR="00B165C6" w:rsidRPr="00A92719" w:rsidRDefault="00B165C6" w:rsidP="00A92719">
      <w:pPr>
        <w:pStyle w:val="Default"/>
      </w:pPr>
    </w:p>
    <w:p w:rsidR="00B0050C" w:rsidRDefault="00B0050C" w:rsidP="00B165C6">
      <w:r>
        <w:t>The Model Library can be checked out from our SVN repository at following location:</w:t>
      </w:r>
    </w:p>
    <w:p w:rsidR="00B0050C" w:rsidRPr="009828E9" w:rsidRDefault="00847C2D" w:rsidP="00B0050C">
      <w:pPr>
        <w:rPr>
          <w:rFonts w:eastAsiaTheme="minorHAnsi"/>
        </w:rPr>
      </w:pPr>
      <w:hyperlink r:id="rId8" w:history="1">
        <w:r w:rsidR="00B0050C" w:rsidRPr="009828E9">
          <w:rPr>
            <w:rStyle w:val="Link"/>
            <w:rFonts w:eastAsiaTheme="minorHAnsi"/>
          </w:rPr>
          <w:t>https://ntserv1.ida.ing.tu-bs.de/svn/hwswcosim/trunk</w:t>
        </w:r>
      </w:hyperlink>
    </w:p>
    <w:p w:rsidR="00B0050C" w:rsidRDefault="00B0050C" w:rsidP="00B165C6"/>
    <w:p w:rsidR="00B0050C" w:rsidRDefault="00B0050C" w:rsidP="00B165C6">
      <w:r>
        <w:t>To compile and simulate the models following external dependencies are needed (</w:t>
      </w:r>
      <w:r w:rsidR="00847C2D">
        <w:fldChar w:fldCharType="begin"/>
      </w:r>
      <w:r w:rsidR="00EB62B8">
        <w:instrText xml:space="preserve"> REF _Ref146166047 \h </w:instrText>
      </w:r>
      <w:r w:rsidR="00847C2D">
        <w:fldChar w:fldCharType="separate"/>
      </w:r>
      <w:r w:rsidR="00937609">
        <w:t xml:space="preserve">Table </w:t>
      </w:r>
      <w:r w:rsidR="00937609">
        <w:rPr>
          <w:noProof/>
        </w:rPr>
        <w:t>3</w:t>
      </w:r>
      <w:r w:rsidR="00847C2D">
        <w:fldChar w:fldCharType="end"/>
      </w:r>
      <w:r>
        <w:t>).</w:t>
      </w:r>
    </w:p>
    <w:tbl>
      <w:tblPr>
        <w:tblpPr w:leftFromText="141" w:rightFromText="141" w:vertAnchor="text" w:horzAnchor="margin" w:tblpXSpec="center" w:tblpY="471"/>
        <w:tblW w:w="45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1E0"/>
      </w:tblPr>
      <w:tblGrid>
        <w:gridCol w:w="1594"/>
        <w:gridCol w:w="1204"/>
        <w:gridCol w:w="2106"/>
        <w:gridCol w:w="4063"/>
      </w:tblGrid>
      <w:tr w:rsidR="00B0050C" w:rsidRPr="00F92A58">
        <w:trPr>
          <w:tblHeader/>
        </w:trPr>
        <w:tc>
          <w:tcPr>
            <w:tcW w:w="1503" w:type="dxa"/>
            <w:tcBorders>
              <w:top w:val="single" w:sz="6" w:space="0" w:color="auto"/>
              <w:left w:val="single" w:sz="4" w:space="0" w:color="auto"/>
              <w:bottom w:val="single" w:sz="6" w:space="0" w:color="auto"/>
              <w:right w:val="single" w:sz="6" w:space="0" w:color="auto"/>
            </w:tcBorders>
            <w:shd w:val="pct15" w:color="auto" w:fill="auto"/>
            <w:vAlign w:val="center"/>
          </w:tcPr>
          <w:p w:rsidR="00B0050C" w:rsidRPr="00F92A58" w:rsidRDefault="00B0050C" w:rsidP="00B0050C">
            <w:r w:rsidRPr="00F92A58">
              <w:t>Tool</w:t>
            </w:r>
            <w:r>
              <w:t xml:space="preserve"> / Lib</w:t>
            </w:r>
          </w:p>
        </w:tc>
        <w:tc>
          <w:tcPr>
            <w:tcW w:w="1134" w:type="dxa"/>
            <w:tcBorders>
              <w:top w:val="single" w:sz="6" w:space="0" w:color="auto"/>
              <w:left w:val="single" w:sz="6" w:space="0" w:color="auto"/>
              <w:bottom w:val="single" w:sz="6" w:space="0" w:color="auto"/>
              <w:right w:val="single" w:sz="6" w:space="0" w:color="auto"/>
            </w:tcBorders>
            <w:shd w:val="pct15" w:color="auto" w:fill="auto"/>
            <w:vAlign w:val="center"/>
          </w:tcPr>
          <w:p w:rsidR="00B0050C" w:rsidRPr="00F92A58" w:rsidRDefault="00B0050C" w:rsidP="00B0050C">
            <w:r w:rsidRPr="00F92A58">
              <w:t>Version</w:t>
            </w:r>
          </w:p>
        </w:tc>
        <w:tc>
          <w:tcPr>
            <w:tcW w:w="1984" w:type="dxa"/>
            <w:tcBorders>
              <w:top w:val="single" w:sz="6" w:space="0" w:color="auto"/>
              <w:left w:val="single" w:sz="6" w:space="0" w:color="auto"/>
              <w:bottom w:val="single" w:sz="6" w:space="0" w:color="auto"/>
              <w:right w:val="single" w:sz="6" w:space="0" w:color="auto"/>
            </w:tcBorders>
            <w:shd w:val="pct15" w:color="auto" w:fill="auto"/>
            <w:vAlign w:val="center"/>
          </w:tcPr>
          <w:p w:rsidR="00B0050C" w:rsidRPr="00F92A58" w:rsidRDefault="00B0050C" w:rsidP="00B0050C">
            <w:r w:rsidRPr="00F92A58">
              <w:t>Vendor</w:t>
            </w:r>
          </w:p>
        </w:tc>
        <w:tc>
          <w:tcPr>
            <w:tcW w:w="3828" w:type="dxa"/>
            <w:tcBorders>
              <w:top w:val="single" w:sz="6" w:space="0" w:color="auto"/>
              <w:left w:val="single" w:sz="6" w:space="0" w:color="auto"/>
              <w:bottom w:val="single" w:sz="6" w:space="0" w:color="auto"/>
              <w:right w:val="single" w:sz="6" w:space="0" w:color="auto"/>
            </w:tcBorders>
            <w:shd w:val="pct15" w:color="auto" w:fill="auto"/>
          </w:tcPr>
          <w:p w:rsidR="00B0050C" w:rsidRPr="00F92A58" w:rsidRDefault="00B0050C" w:rsidP="00B0050C">
            <w:r>
              <w:t>Installation Path Variables</w:t>
            </w:r>
          </w:p>
        </w:tc>
      </w:tr>
      <w:tr w:rsidR="00B0050C" w:rsidRPr="00F92A58">
        <w:trPr>
          <w:trHeight w:val="386"/>
        </w:trPr>
        <w:tc>
          <w:tcPr>
            <w:tcW w:w="1503" w:type="dxa"/>
            <w:tcBorders>
              <w:bottom w:val="single" w:sz="4" w:space="0" w:color="auto"/>
            </w:tcBorders>
            <w:shd w:val="clear" w:color="auto" w:fill="auto"/>
            <w:vAlign w:val="center"/>
          </w:tcPr>
          <w:p w:rsidR="00B0050C" w:rsidRDefault="00B0050C" w:rsidP="00B0050C">
            <w:pPr>
              <w:rPr>
                <w:noProof/>
              </w:rPr>
            </w:pPr>
            <w:r>
              <w:rPr>
                <w:noProof/>
              </w:rPr>
              <w:t>Python</w:t>
            </w:r>
          </w:p>
        </w:tc>
        <w:tc>
          <w:tcPr>
            <w:tcW w:w="1134" w:type="dxa"/>
            <w:tcBorders>
              <w:bottom w:val="single" w:sz="4" w:space="0" w:color="auto"/>
            </w:tcBorders>
            <w:shd w:val="clear" w:color="auto" w:fill="auto"/>
            <w:vAlign w:val="center"/>
          </w:tcPr>
          <w:p w:rsidR="00B0050C" w:rsidRDefault="00B0050C" w:rsidP="00B0050C">
            <w:pPr>
              <w:rPr>
                <w:noProof/>
              </w:rPr>
            </w:pPr>
            <w:r>
              <w:rPr>
                <w:noProof/>
              </w:rPr>
              <w:t>&gt;2.3</w:t>
            </w:r>
          </w:p>
        </w:tc>
        <w:tc>
          <w:tcPr>
            <w:tcW w:w="1984" w:type="dxa"/>
            <w:tcBorders>
              <w:bottom w:val="single" w:sz="4" w:space="0" w:color="auto"/>
            </w:tcBorders>
            <w:shd w:val="clear" w:color="auto" w:fill="auto"/>
            <w:vAlign w:val="center"/>
          </w:tcPr>
          <w:p w:rsidR="00B0050C" w:rsidRDefault="00B0050C" w:rsidP="00B0050C">
            <w:pPr>
              <w:rPr>
                <w:noProof/>
              </w:rPr>
            </w:pPr>
            <w:r>
              <w:rPr>
                <w:noProof/>
              </w:rPr>
              <w:t>Python team</w:t>
            </w:r>
          </w:p>
        </w:tc>
        <w:tc>
          <w:tcPr>
            <w:tcW w:w="3828" w:type="dxa"/>
            <w:tcBorders>
              <w:bottom w:val="single" w:sz="4" w:space="0" w:color="auto"/>
            </w:tcBorders>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86"/>
        </w:trPr>
        <w:tc>
          <w:tcPr>
            <w:tcW w:w="1503" w:type="dxa"/>
            <w:tcBorders>
              <w:bottom w:val="single" w:sz="4" w:space="0" w:color="auto"/>
            </w:tcBorders>
            <w:shd w:val="clear" w:color="auto" w:fill="auto"/>
            <w:vAlign w:val="center"/>
          </w:tcPr>
          <w:p w:rsidR="00B0050C" w:rsidRPr="004C0780" w:rsidRDefault="00B0050C" w:rsidP="00B0050C">
            <w:pPr>
              <w:rPr>
                <w:noProof/>
              </w:rPr>
            </w:pPr>
            <w:r>
              <w:rPr>
                <w:noProof/>
              </w:rPr>
              <w:t>GCC (x86)</w:t>
            </w:r>
          </w:p>
        </w:tc>
        <w:tc>
          <w:tcPr>
            <w:tcW w:w="1134" w:type="dxa"/>
            <w:tcBorders>
              <w:bottom w:val="single" w:sz="4" w:space="0" w:color="auto"/>
            </w:tcBorders>
            <w:shd w:val="clear" w:color="auto" w:fill="auto"/>
            <w:vAlign w:val="center"/>
          </w:tcPr>
          <w:p w:rsidR="00B0050C" w:rsidRPr="004C0780" w:rsidRDefault="00B0050C" w:rsidP="00B0050C">
            <w:pPr>
              <w:rPr>
                <w:noProof/>
              </w:rPr>
            </w:pPr>
            <w:r>
              <w:rPr>
                <w:noProof/>
              </w:rPr>
              <w:t>4.1.0</w:t>
            </w:r>
          </w:p>
        </w:tc>
        <w:tc>
          <w:tcPr>
            <w:tcW w:w="1984" w:type="dxa"/>
            <w:tcBorders>
              <w:bottom w:val="single" w:sz="4" w:space="0" w:color="auto"/>
            </w:tcBorders>
            <w:shd w:val="clear" w:color="auto" w:fill="auto"/>
            <w:vAlign w:val="center"/>
          </w:tcPr>
          <w:p w:rsidR="00B0050C" w:rsidRPr="004C0780" w:rsidRDefault="00B0050C" w:rsidP="00B0050C">
            <w:pPr>
              <w:rPr>
                <w:noProof/>
              </w:rPr>
            </w:pPr>
            <w:r>
              <w:rPr>
                <w:noProof/>
              </w:rPr>
              <w:t>GCC team</w:t>
            </w:r>
          </w:p>
        </w:tc>
        <w:tc>
          <w:tcPr>
            <w:tcW w:w="3828" w:type="dxa"/>
            <w:tcBorders>
              <w:bottom w:val="single" w:sz="4" w:space="0" w:color="auto"/>
            </w:tcBorders>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GMP</w:t>
            </w:r>
          </w:p>
        </w:tc>
        <w:tc>
          <w:tcPr>
            <w:tcW w:w="1134" w:type="dxa"/>
            <w:shd w:val="clear" w:color="auto" w:fill="auto"/>
            <w:vAlign w:val="center"/>
          </w:tcPr>
          <w:p w:rsidR="00B0050C" w:rsidRPr="004C0780" w:rsidRDefault="00B0050C" w:rsidP="00B0050C">
            <w:pPr>
              <w:rPr>
                <w:noProof/>
              </w:rPr>
            </w:pPr>
            <w:r>
              <w:rPr>
                <w:noProof/>
              </w:rPr>
              <w:t>5.0.0</w:t>
            </w:r>
          </w:p>
        </w:tc>
        <w:tc>
          <w:tcPr>
            <w:tcW w:w="1984" w:type="dxa"/>
            <w:shd w:val="clear" w:color="auto" w:fill="auto"/>
            <w:vAlign w:val="center"/>
          </w:tcPr>
          <w:p w:rsidR="00B0050C" w:rsidRPr="004C0780" w:rsidRDefault="00B0050C" w:rsidP="00B0050C">
            <w:pPr>
              <w:rPr>
                <w:noProof/>
              </w:rPr>
            </w:pPr>
            <w:r>
              <w:rPr>
                <w:noProof/>
              </w:rPr>
              <w:t>GCC team</w:t>
            </w:r>
          </w:p>
        </w:tc>
        <w:tc>
          <w:tcPr>
            <w:tcW w:w="3828" w:type="dxa"/>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MPFR</w:t>
            </w:r>
          </w:p>
        </w:tc>
        <w:tc>
          <w:tcPr>
            <w:tcW w:w="1134" w:type="dxa"/>
            <w:shd w:val="clear" w:color="auto" w:fill="auto"/>
            <w:vAlign w:val="center"/>
          </w:tcPr>
          <w:p w:rsidR="00B0050C" w:rsidRPr="004C0780" w:rsidRDefault="00B0050C" w:rsidP="00B0050C">
            <w:pPr>
              <w:rPr>
                <w:noProof/>
              </w:rPr>
            </w:pPr>
            <w:r>
              <w:rPr>
                <w:noProof/>
              </w:rPr>
              <w:t>2.4.2</w:t>
            </w:r>
          </w:p>
        </w:tc>
        <w:tc>
          <w:tcPr>
            <w:tcW w:w="1984" w:type="dxa"/>
            <w:shd w:val="clear" w:color="auto" w:fill="auto"/>
            <w:vAlign w:val="center"/>
          </w:tcPr>
          <w:p w:rsidR="00B0050C" w:rsidRPr="004C0780" w:rsidRDefault="00B0050C" w:rsidP="00B0050C">
            <w:pPr>
              <w:rPr>
                <w:noProof/>
              </w:rPr>
            </w:pPr>
            <w:r>
              <w:rPr>
                <w:noProof/>
              </w:rPr>
              <w:t>GCC team</w:t>
            </w:r>
          </w:p>
        </w:tc>
        <w:tc>
          <w:tcPr>
            <w:tcW w:w="3828" w:type="dxa"/>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binutils</w:t>
            </w:r>
          </w:p>
        </w:tc>
        <w:tc>
          <w:tcPr>
            <w:tcW w:w="1134" w:type="dxa"/>
            <w:shd w:val="clear" w:color="auto" w:fill="auto"/>
            <w:vAlign w:val="center"/>
          </w:tcPr>
          <w:p w:rsidR="00B0050C" w:rsidRPr="004C0780" w:rsidRDefault="00B0050C" w:rsidP="00B0050C">
            <w:pPr>
              <w:rPr>
                <w:noProof/>
              </w:rPr>
            </w:pPr>
            <w:r>
              <w:rPr>
                <w:noProof/>
              </w:rPr>
              <w:t>2.19</w:t>
            </w:r>
          </w:p>
        </w:tc>
        <w:tc>
          <w:tcPr>
            <w:tcW w:w="1984" w:type="dxa"/>
            <w:shd w:val="clear" w:color="auto" w:fill="auto"/>
            <w:vAlign w:val="center"/>
          </w:tcPr>
          <w:p w:rsidR="00B0050C" w:rsidRPr="004C0780" w:rsidRDefault="00B0050C" w:rsidP="00B0050C">
            <w:pPr>
              <w:rPr>
                <w:noProof/>
              </w:rPr>
            </w:pPr>
            <w:r>
              <w:rPr>
                <w:noProof/>
              </w:rPr>
              <w:t>GNU team</w:t>
            </w:r>
          </w:p>
        </w:tc>
        <w:tc>
          <w:tcPr>
            <w:tcW w:w="3828" w:type="dxa"/>
          </w:tcPr>
          <w:p w:rsidR="00B0050C" w:rsidRDefault="00B0050C" w:rsidP="00B0050C">
            <w:pPr>
              <w:rPr>
                <w:noProof/>
                <w:sz w:val="18"/>
                <w:szCs w:val="18"/>
              </w:rPr>
            </w:pPr>
            <w:r>
              <w:rPr>
                <w:noProof/>
                <w:sz w:val="18"/>
                <w:szCs w:val="18"/>
              </w:rPr>
              <w:t xml:space="preserve">On </w:t>
            </w:r>
            <w:r w:rsidRPr="000B007D">
              <w:rPr>
                <w:rFonts w:ascii="Lucida Console" w:hAnsi="Lucida Console"/>
                <w:b/>
                <w:noProof/>
                <w:sz w:val="20"/>
                <w:szCs w:val="18"/>
              </w:rPr>
              <w:t>$PATH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Boost</w:t>
            </w:r>
          </w:p>
        </w:tc>
        <w:tc>
          <w:tcPr>
            <w:tcW w:w="1134" w:type="dxa"/>
            <w:shd w:val="clear" w:color="auto" w:fill="auto"/>
            <w:vAlign w:val="center"/>
          </w:tcPr>
          <w:p w:rsidR="00B0050C" w:rsidRPr="004C0780" w:rsidRDefault="00B0050C" w:rsidP="00B0050C">
            <w:pPr>
              <w:rPr>
                <w:noProof/>
              </w:rPr>
            </w:pPr>
            <w:r>
              <w:rPr>
                <w:noProof/>
              </w:rPr>
              <w:t>1_37_0</w:t>
            </w:r>
          </w:p>
        </w:tc>
        <w:tc>
          <w:tcPr>
            <w:tcW w:w="1984" w:type="dxa"/>
            <w:shd w:val="clear" w:color="auto" w:fill="auto"/>
            <w:vAlign w:val="center"/>
          </w:tcPr>
          <w:p w:rsidR="00B0050C" w:rsidRPr="004C0780" w:rsidRDefault="00B0050C" w:rsidP="00B0050C">
            <w:pPr>
              <w:rPr>
                <w:noProof/>
              </w:rPr>
            </w:pPr>
            <w:r>
              <w:rPr>
                <w:noProof/>
              </w:rPr>
              <w:t>Boost team</w:t>
            </w:r>
          </w:p>
        </w:tc>
        <w:tc>
          <w:tcPr>
            <w:tcW w:w="3828" w:type="dxa"/>
          </w:tcPr>
          <w:p w:rsidR="00B0050C" w:rsidRDefault="00B0050C" w:rsidP="00B0050C">
            <w:pPr>
              <w:jc w:val="left"/>
              <w:rPr>
                <w:noProof/>
                <w:sz w:val="18"/>
                <w:szCs w:val="18"/>
              </w:rPr>
            </w:pPr>
            <w:r w:rsidRPr="000B007D">
              <w:rPr>
                <w:rFonts w:ascii="Lucida Console" w:hAnsi="Lucida Console"/>
                <w:b/>
                <w:noProof/>
                <w:sz w:val="20"/>
                <w:szCs w:val="18"/>
              </w:rPr>
              <w:t>$BOOST_DIR</w:t>
            </w:r>
            <w:r>
              <w:rPr>
                <w:noProof/>
                <w:sz w:val="18"/>
                <w:szCs w:val="18"/>
              </w:rPr>
              <w:t xml:space="preserve"> - header path</w:t>
            </w:r>
          </w:p>
          <w:p w:rsidR="00B0050C" w:rsidRDefault="00B0050C" w:rsidP="00B0050C">
            <w:pPr>
              <w:jc w:val="left"/>
              <w:rPr>
                <w:noProof/>
                <w:sz w:val="18"/>
                <w:szCs w:val="18"/>
              </w:rPr>
            </w:pPr>
            <w:r w:rsidRPr="000B007D">
              <w:rPr>
                <w:rFonts w:ascii="Lucida Console" w:hAnsi="Lucida Console"/>
                <w:b/>
                <w:noProof/>
                <w:sz w:val="20"/>
                <w:szCs w:val="18"/>
              </w:rPr>
              <w:t>$BOOST_LIB</w:t>
            </w:r>
            <w:r w:rsidRPr="000B007D">
              <w:rPr>
                <w:noProof/>
                <w:sz w:val="20"/>
                <w:szCs w:val="18"/>
              </w:rPr>
              <w:t xml:space="preserve"> </w:t>
            </w:r>
            <w:r>
              <w:rPr>
                <w:noProof/>
                <w:sz w:val="18"/>
                <w:szCs w:val="18"/>
              </w:rPr>
              <w:t>- library path</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SystemC</w:t>
            </w:r>
          </w:p>
        </w:tc>
        <w:tc>
          <w:tcPr>
            <w:tcW w:w="1134" w:type="dxa"/>
            <w:shd w:val="clear" w:color="auto" w:fill="auto"/>
            <w:vAlign w:val="center"/>
          </w:tcPr>
          <w:p w:rsidR="00B0050C" w:rsidRPr="004C0780" w:rsidRDefault="00B0050C" w:rsidP="00B0050C">
            <w:pPr>
              <w:rPr>
                <w:noProof/>
              </w:rPr>
            </w:pPr>
            <w:r>
              <w:rPr>
                <w:noProof/>
              </w:rPr>
              <w:t>2.2.0</w:t>
            </w:r>
          </w:p>
        </w:tc>
        <w:tc>
          <w:tcPr>
            <w:tcW w:w="1984" w:type="dxa"/>
            <w:shd w:val="clear" w:color="auto" w:fill="auto"/>
            <w:vAlign w:val="center"/>
          </w:tcPr>
          <w:p w:rsidR="00B0050C" w:rsidRPr="004C0780" w:rsidRDefault="00B0050C" w:rsidP="00B0050C">
            <w:pPr>
              <w:rPr>
                <w:noProof/>
              </w:rPr>
            </w:pPr>
            <w:r>
              <w:rPr>
                <w:noProof/>
              </w:rPr>
              <w:t>OSCI</w:t>
            </w:r>
          </w:p>
        </w:tc>
        <w:tc>
          <w:tcPr>
            <w:tcW w:w="3828" w:type="dxa"/>
          </w:tcPr>
          <w:p w:rsidR="00B0050C" w:rsidRDefault="00B0050C" w:rsidP="00B0050C">
            <w:pPr>
              <w:jc w:val="left"/>
              <w:rPr>
                <w:noProof/>
                <w:sz w:val="18"/>
                <w:szCs w:val="18"/>
              </w:rPr>
            </w:pPr>
            <w:r w:rsidRPr="000B007D">
              <w:rPr>
                <w:rFonts w:ascii="Lucida Console" w:hAnsi="Lucida Console"/>
                <w:b/>
                <w:noProof/>
                <w:sz w:val="20"/>
                <w:szCs w:val="18"/>
              </w:rPr>
              <w:t>$SYSTEMC_HOME</w:t>
            </w:r>
            <w:r w:rsidRPr="000B007D">
              <w:rPr>
                <w:noProof/>
                <w:sz w:val="20"/>
                <w:szCs w:val="18"/>
              </w:rPr>
              <w:t xml:space="preserve"> </w:t>
            </w:r>
            <w:r>
              <w:rPr>
                <w:noProof/>
                <w:sz w:val="18"/>
                <w:szCs w:val="18"/>
              </w:rPr>
              <w:t>– installation root</w:t>
            </w:r>
          </w:p>
        </w:tc>
      </w:tr>
      <w:tr w:rsidR="00B0050C" w:rsidRPr="00F92A58">
        <w:trPr>
          <w:trHeight w:val="34"/>
        </w:trPr>
        <w:tc>
          <w:tcPr>
            <w:tcW w:w="1503" w:type="dxa"/>
            <w:shd w:val="clear" w:color="auto" w:fill="auto"/>
            <w:vAlign w:val="center"/>
          </w:tcPr>
          <w:p w:rsidR="00B0050C" w:rsidRDefault="00B0050C" w:rsidP="00B0050C">
            <w:pPr>
              <w:rPr>
                <w:noProof/>
              </w:rPr>
            </w:pPr>
            <w:r>
              <w:rPr>
                <w:noProof/>
              </w:rPr>
              <w:t>SCV</w:t>
            </w:r>
          </w:p>
        </w:tc>
        <w:tc>
          <w:tcPr>
            <w:tcW w:w="1134" w:type="dxa"/>
            <w:shd w:val="clear" w:color="auto" w:fill="auto"/>
            <w:vAlign w:val="center"/>
          </w:tcPr>
          <w:p w:rsidR="00B0050C" w:rsidRDefault="00B0050C" w:rsidP="00B0050C">
            <w:pPr>
              <w:rPr>
                <w:noProof/>
              </w:rPr>
            </w:pPr>
          </w:p>
        </w:tc>
        <w:tc>
          <w:tcPr>
            <w:tcW w:w="1984" w:type="dxa"/>
            <w:shd w:val="clear" w:color="auto" w:fill="auto"/>
            <w:vAlign w:val="center"/>
          </w:tcPr>
          <w:p w:rsidR="00B0050C" w:rsidRDefault="00B0050C" w:rsidP="00B0050C">
            <w:pPr>
              <w:rPr>
                <w:noProof/>
              </w:rPr>
            </w:pPr>
            <w:r>
              <w:rPr>
                <w:noProof/>
              </w:rPr>
              <w:t>OSCI</w:t>
            </w:r>
          </w:p>
        </w:tc>
        <w:tc>
          <w:tcPr>
            <w:tcW w:w="3828" w:type="dxa"/>
          </w:tcPr>
          <w:p w:rsidR="00B0050C" w:rsidRDefault="00B0050C" w:rsidP="00B0050C">
            <w:pPr>
              <w:jc w:val="left"/>
              <w:rPr>
                <w:noProof/>
                <w:sz w:val="18"/>
                <w:szCs w:val="18"/>
              </w:rPr>
            </w:pPr>
            <w:r w:rsidRPr="000B007D">
              <w:rPr>
                <w:rFonts w:ascii="Lucida Console" w:hAnsi="Lucida Console"/>
                <w:b/>
                <w:noProof/>
                <w:sz w:val="20"/>
                <w:szCs w:val="18"/>
              </w:rPr>
              <w:t>$SCV_HOME</w:t>
            </w:r>
            <w:r w:rsidRPr="000B007D">
              <w:rPr>
                <w:noProof/>
                <w:sz w:val="20"/>
                <w:szCs w:val="18"/>
              </w:rPr>
              <w:t xml:space="preserve"> </w:t>
            </w:r>
            <w:r>
              <w:rPr>
                <w:noProof/>
                <w:sz w:val="18"/>
                <w:szCs w:val="18"/>
              </w:rPr>
              <w:t>– installation root</w:t>
            </w:r>
          </w:p>
          <w:p w:rsidR="00B0050C" w:rsidRDefault="00B0050C" w:rsidP="00B0050C">
            <w:pPr>
              <w:jc w:val="left"/>
              <w:rPr>
                <w:noProof/>
                <w:sz w:val="18"/>
                <w:szCs w:val="18"/>
              </w:rPr>
            </w:pP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TLM 2.0</w:t>
            </w:r>
          </w:p>
        </w:tc>
        <w:tc>
          <w:tcPr>
            <w:tcW w:w="1134" w:type="dxa"/>
            <w:shd w:val="clear" w:color="auto" w:fill="auto"/>
            <w:vAlign w:val="center"/>
          </w:tcPr>
          <w:p w:rsidR="00B0050C" w:rsidRPr="004C0780" w:rsidRDefault="00B0050C" w:rsidP="00B0050C">
            <w:pPr>
              <w:rPr>
                <w:noProof/>
              </w:rPr>
            </w:pPr>
            <w:r>
              <w:rPr>
                <w:noProof/>
              </w:rPr>
              <w:t>2009-07-15</w:t>
            </w:r>
          </w:p>
        </w:tc>
        <w:tc>
          <w:tcPr>
            <w:tcW w:w="1984" w:type="dxa"/>
            <w:shd w:val="clear" w:color="auto" w:fill="auto"/>
            <w:vAlign w:val="center"/>
          </w:tcPr>
          <w:p w:rsidR="00B0050C" w:rsidRPr="004C0780" w:rsidRDefault="00B0050C" w:rsidP="00B0050C">
            <w:pPr>
              <w:rPr>
                <w:noProof/>
              </w:rPr>
            </w:pPr>
            <w:r>
              <w:rPr>
                <w:noProof/>
              </w:rPr>
              <w:t>OSCI</w:t>
            </w:r>
          </w:p>
        </w:tc>
        <w:tc>
          <w:tcPr>
            <w:tcW w:w="3828" w:type="dxa"/>
          </w:tcPr>
          <w:p w:rsidR="00B0050C" w:rsidRDefault="00B0050C" w:rsidP="00B0050C">
            <w:pPr>
              <w:rPr>
                <w:noProof/>
                <w:sz w:val="18"/>
                <w:szCs w:val="18"/>
              </w:rPr>
            </w:pPr>
            <w:r w:rsidRPr="000B007D">
              <w:rPr>
                <w:rFonts w:ascii="Lucida Console" w:hAnsi="Lucida Console"/>
                <w:b/>
                <w:noProof/>
                <w:sz w:val="20"/>
              </w:rPr>
              <w:t>$TLM2_HOME</w:t>
            </w:r>
            <w:r>
              <w:rPr>
                <w:noProof/>
                <w:sz w:val="18"/>
                <w:szCs w:val="18"/>
              </w:rPr>
              <w:t xml:space="preserve"> – installation root</w:t>
            </w:r>
          </w:p>
        </w:tc>
      </w:tr>
      <w:tr w:rsidR="00B0050C" w:rsidRPr="00F92A58">
        <w:trPr>
          <w:trHeight w:val="34"/>
        </w:trPr>
        <w:tc>
          <w:tcPr>
            <w:tcW w:w="1503" w:type="dxa"/>
            <w:shd w:val="clear" w:color="auto" w:fill="auto"/>
            <w:vAlign w:val="center"/>
          </w:tcPr>
          <w:p w:rsidR="00B0050C" w:rsidRPr="004C0780" w:rsidRDefault="00B0050C" w:rsidP="00B0050C">
            <w:pPr>
              <w:rPr>
                <w:noProof/>
              </w:rPr>
            </w:pPr>
            <w:r>
              <w:rPr>
                <w:noProof/>
              </w:rPr>
              <w:t>GreenSocs</w:t>
            </w:r>
          </w:p>
        </w:tc>
        <w:tc>
          <w:tcPr>
            <w:tcW w:w="1134" w:type="dxa"/>
            <w:shd w:val="clear" w:color="auto" w:fill="auto"/>
            <w:vAlign w:val="center"/>
          </w:tcPr>
          <w:p w:rsidR="00B0050C" w:rsidRPr="004C0780" w:rsidRDefault="00B0050C" w:rsidP="00B0050C">
            <w:pPr>
              <w:rPr>
                <w:noProof/>
              </w:rPr>
            </w:pPr>
            <w:r>
              <w:rPr>
                <w:noProof/>
              </w:rPr>
              <w:t>4.0.0</w:t>
            </w:r>
          </w:p>
        </w:tc>
        <w:tc>
          <w:tcPr>
            <w:tcW w:w="1984" w:type="dxa"/>
            <w:shd w:val="clear" w:color="auto" w:fill="auto"/>
            <w:vAlign w:val="center"/>
          </w:tcPr>
          <w:p w:rsidR="00B0050C" w:rsidRPr="004C0780" w:rsidRDefault="00B0050C" w:rsidP="00B0050C">
            <w:pPr>
              <w:rPr>
                <w:noProof/>
              </w:rPr>
            </w:pPr>
            <w:r>
              <w:rPr>
                <w:noProof/>
              </w:rPr>
              <w:t>GreenSocs Ltd.</w:t>
            </w:r>
          </w:p>
        </w:tc>
        <w:tc>
          <w:tcPr>
            <w:tcW w:w="3828" w:type="dxa"/>
          </w:tcPr>
          <w:p w:rsidR="00B0050C" w:rsidRDefault="00B0050C" w:rsidP="00B0050C">
            <w:pPr>
              <w:rPr>
                <w:noProof/>
                <w:sz w:val="18"/>
                <w:szCs w:val="18"/>
              </w:rPr>
            </w:pPr>
            <w:r w:rsidRPr="000B007D">
              <w:rPr>
                <w:rFonts w:ascii="Lucida Console" w:hAnsi="Lucida Console"/>
                <w:b/>
                <w:noProof/>
                <w:sz w:val="20"/>
                <w:szCs w:val="18"/>
              </w:rPr>
              <w:t>$GREENSOCS_HOME</w:t>
            </w:r>
            <w:r w:rsidRPr="000B007D">
              <w:rPr>
                <w:noProof/>
                <w:sz w:val="20"/>
                <w:szCs w:val="18"/>
              </w:rPr>
              <w:t xml:space="preserve"> </w:t>
            </w:r>
            <w:r>
              <w:rPr>
                <w:noProof/>
                <w:sz w:val="18"/>
                <w:szCs w:val="18"/>
              </w:rPr>
              <w:t>– installation root</w:t>
            </w:r>
          </w:p>
        </w:tc>
      </w:tr>
      <w:tr w:rsidR="00B0050C" w:rsidRPr="00F92A58">
        <w:trPr>
          <w:trHeight w:val="34"/>
        </w:trPr>
        <w:tc>
          <w:tcPr>
            <w:tcW w:w="1503" w:type="dxa"/>
            <w:shd w:val="clear" w:color="auto" w:fill="auto"/>
            <w:vAlign w:val="center"/>
          </w:tcPr>
          <w:p w:rsidR="00B0050C" w:rsidRDefault="00B0050C" w:rsidP="00B0050C">
            <w:pPr>
              <w:rPr>
                <w:noProof/>
              </w:rPr>
            </w:pPr>
            <w:r>
              <w:rPr>
                <w:noProof/>
              </w:rPr>
              <w:t>AMBAKit</w:t>
            </w:r>
          </w:p>
        </w:tc>
        <w:tc>
          <w:tcPr>
            <w:tcW w:w="1134" w:type="dxa"/>
            <w:shd w:val="clear" w:color="auto" w:fill="auto"/>
            <w:vAlign w:val="center"/>
          </w:tcPr>
          <w:p w:rsidR="00B0050C" w:rsidRDefault="00B0050C" w:rsidP="00B0050C">
            <w:pPr>
              <w:rPr>
                <w:noProof/>
              </w:rPr>
            </w:pPr>
            <w:r>
              <w:rPr>
                <w:noProof/>
              </w:rPr>
              <w:t>trunk</w:t>
            </w:r>
          </w:p>
        </w:tc>
        <w:tc>
          <w:tcPr>
            <w:tcW w:w="1984" w:type="dxa"/>
            <w:shd w:val="clear" w:color="auto" w:fill="auto"/>
            <w:vAlign w:val="center"/>
          </w:tcPr>
          <w:p w:rsidR="00B0050C" w:rsidRDefault="00B0050C" w:rsidP="00B0050C">
            <w:pPr>
              <w:rPr>
                <w:noProof/>
              </w:rPr>
            </w:pPr>
            <w:r>
              <w:rPr>
                <w:noProof/>
              </w:rPr>
              <w:t>GreenSocs Ltd.</w:t>
            </w:r>
          </w:p>
        </w:tc>
        <w:tc>
          <w:tcPr>
            <w:tcW w:w="3828" w:type="dxa"/>
          </w:tcPr>
          <w:p w:rsidR="00B0050C" w:rsidRDefault="00B0050C" w:rsidP="00B0050C">
            <w:pPr>
              <w:keepNext/>
              <w:rPr>
                <w:noProof/>
                <w:sz w:val="18"/>
                <w:szCs w:val="18"/>
              </w:rPr>
            </w:pPr>
            <w:r w:rsidRPr="000B007D">
              <w:rPr>
                <w:rFonts w:ascii="Lucida Console" w:hAnsi="Lucida Console"/>
                <w:b/>
                <w:noProof/>
                <w:sz w:val="20"/>
                <w:szCs w:val="18"/>
              </w:rPr>
              <w:t>$AMBA_HOME</w:t>
            </w:r>
            <w:r w:rsidRPr="000B007D">
              <w:rPr>
                <w:noProof/>
                <w:sz w:val="20"/>
                <w:szCs w:val="18"/>
              </w:rPr>
              <w:t xml:space="preserve"> </w:t>
            </w:r>
            <w:r>
              <w:rPr>
                <w:noProof/>
                <w:sz w:val="18"/>
                <w:szCs w:val="18"/>
              </w:rPr>
              <w:t>– installation root</w:t>
            </w:r>
          </w:p>
        </w:tc>
      </w:tr>
    </w:tbl>
    <w:p w:rsidR="00B0050C" w:rsidRDefault="00B0050C" w:rsidP="00B0050C">
      <w:pPr>
        <w:pStyle w:val="Beschriftung"/>
        <w:framePr w:hSpace="141" w:wrap="around" w:vAnchor="text" w:hAnchor="page" w:x="3501" w:y="7525"/>
      </w:pPr>
      <w:bookmarkStart w:id="9" w:name="_Ref146166047"/>
      <w:bookmarkStart w:id="10" w:name="_Toc146338642"/>
      <w:r>
        <w:t xml:space="preserve">Table </w:t>
      </w:r>
      <w:r w:rsidR="00847C2D">
        <w:fldChar w:fldCharType="begin"/>
      </w:r>
      <w:r w:rsidR="001D2F47">
        <w:instrText xml:space="preserve"> SEQ Table \* ARABIC </w:instrText>
      </w:r>
      <w:r w:rsidR="00847C2D">
        <w:fldChar w:fldCharType="separate"/>
      </w:r>
      <w:r w:rsidR="004F2BD0">
        <w:rPr>
          <w:noProof/>
        </w:rPr>
        <w:t>3</w:t>
      </w:r>
      <w:r w:rsidR="00847C2D">
        <w:rPr>
          <w:noProof/>
        </w:rPr>
        <w:fldChar w:fldCharType="end"/>
      </w:r>
      <w:bookmarkEnd w:id="9"/>
      <w:r>
        <w:t xml:space="preserve"> - Software Dependencies</w:t>
      </w:r>
      <w:bookmarkEnd w:id="10"/>
    </w:p>
    <w:p w:rsidR="00B0050C" w:rsidRDefault="00B0050C" w:rsidP="00B165C6"/>
    <w:p w:rsidR="00B0050C" w:rsidRDefault="00B0050C" w:rsidP="00B165C6"/>
    <w:p w:rsidR="00B0050C" w:rsidRDefault="00B0050C" w:rsidP="00B165C6"/>
    <w:p w:rsidR="00B0050C" w:rsidRDefault="00B0050C" w:rsidP="00B165C6">
      <w:r>
        <w:t>Please make sure that all the software packages mentioned above are properly installed before the library ist build.</w:t>
      </w:r>
    </w:p>
    <w:p w:rsidR="00B0050C" w:rsidRDefault="00A92719" w:rsidP="00A92719">
      <w:pPr>
        <w:pStyle w:val="berschrift2"/>
      </w:pPr>
      <w:bookmarkStart w:id="11" w:name="_Toc166561452"/>
      <w:r>
        <w:t>Installing GreenSocs Software</w:t>
      </w:r>
      <w:bookmarkEnd w:id="11"/>
    </w:p>
    <w:p w:rsidR="00C82A50" w:rsidRDefault="00C82A50" w:rsidP="00C82A50">
      <w:pPr>
        <w:pStyle w:val="berschrift3"/>
      </w:pPr>
      <w:bookmarkStart w:id="12" w:name="_Toc166561453"/>
      <w:r>
        <w:t>GreenSocs</w:t>
      </w:r>
      <w:bookmarkEnd w:id="12"/>
    </w:p>
    <w:p w:rsidR="00C82A50" w:rsidRDefault="00C82A50" w:rsidP="00C82A50">
      <w:r>
        <w:t>The GreenSocs Library can be downloaded from the following location:</w:t>
      </w:r>
    </w:p>
    <w:p w:rsidR="00C82A50" w:rsidRDefault="00847C2D" w:rsidP="00C82A50">
      <w:hyperlink r:id="rId9" w:history="1">
        <w:r w:rsidR="00C82A50" w:rsidRPr="00A35D9E">
          <w:rPr>
            <w:rStyle w:val="Link"/>
          </w:rPr>
          <w:t>http://www.greensocs.com/files/greensocs-4.0.0.tar.gz</w:t>
        </w:r>
      </w:hyperlink>
    </w:p>
    <w:p w:rsidR="00C82A50" w:rsidRDefault="00C82A50" w:rsidP="00C82A50">
      <w:r>
        <w:t>Extract the tarball to a folder on your build system:</w:t>
      </w:r>
    </w:p>
    <w:p w:rsidR="00C82A50" w:rsidRPr="00B14151" w:rsidRDefault="00C82A50" w:rsidP="00C82A50">
      <w:pPr>
        <w:rPr>
          <w:rFonts w:ascii="Lucida Console" w:eastAsiaTheme="minorHAnsi" w:hAnsi="Lucida Console" w:cs="Lucida Console"/>
          <w:spacing w:val="0"/>
          <w:sz w:val="20"/>
          <w:szCs w:val="20"/>
          <w:lang w:eastAsia="en-US"/>
        </w:rPr>
      </w:pPr>
      <w:r w:rsidRPr="00B14151">
        <w:rPr>
          <w:rFonts w:ascii="Lucida Console" w:eastAsiaTheme="minorHAnsi" w:hAnsi="Lucida Console" w:cs="Lucida Console"/>
          <w:color w:val="4040FF"/>
          <w:spacing w:val="0"/>
          <w:sz w:val="20"/>
          <w:szCs w:val="20"/>
          <w:lang w:eastAsia="en-US"/>
        </w:rPr>
        <w:t>$</w:t>
      </w:r>
      <w:r w:rsidRPr="00B14151">
        <w:rPr>
          <w:rFonts w:ascii="Lucida Console" w:eastAsiaTheme="minorHAnsi" w:hAnsi="Lucida Console" w:cs="Lucida Console"/>
          <w:spacing w:val="0"/>
          <w:sz w:val="20"/>
          <w:szCs w:val="20"/>
          <w:lang w:eastAsia="en-US"/>
        </w:rPr>
        <w:t xml:space="preserve"> tar -xvzf greensocs-4.</w:t>
      </w:r>
      <w:r>
        <w:rPr>
          <w:rFonts w:ascii="Lucida Console" w:eastAsiaTheme="minorHAnsi" w:hAnsi="Lucida Console" w:cs="Lucida Console"/>
          <w:spacing w:val="0"/>
          <w:sz w:val="20"/>
          <w:szCs w:val="20"/>
          <w:lang w:eastAsia="en-US"/>
        </w:rPr>
        <w:t>0</w:t>
      </w:r>
      <w:r w:rsidRPr="00B14151">
        <w:rPr>
          <w:rFonts w:ascii="Lucida Console" w:eastAsiaTheme="minorHAnsi" w:hAnsi="Lucida Console" w:cs="Lucida Console"/>
          <w:spacing w:val="0"/>
          <w:sz w:val="20"/>
          <w:szCs w:val="20"/>
          <w:lang w:eastAsia="en-US"/>
        </w:rPr>
        <w:t>.0.tar.gz</w:t>
      </w:r>
    </w:p>
    <w:p w:rsidR="00C82A50" w:rsidRDefault="00C82A50" w:rsidP="00C82A50">
      <w:pPr>
        <w:rPr>
          <w:rFonts w:eastAsiaTheme="minorHAnsi"/>
        </w:rPr>
      </w:pPr>
      <w:r w:rsidRPr="00641BC3">
        <w:rPr>
          <w:rFonts w:eastAsiaTheme="minorHAnsi"/>
        </w:rPr>
        <w:t xml:space="preserve">Make sure the following shell variables hold paths to </w:t>
      </w:r>
      <w:r>
        <w:rPr>
          <w:rFonts w:eastAsiaTheme="minorHAnsi"/>
        </w:rPr>
        <w:t>the corresponding libraries:</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SYSTEMC_HOME=&lt;THE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SYSTEMC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TLM</w:t>
      </w:r>
      <w:r w:rsidRPr="00D0420C">
        <w:rPr>
          <w:rFonts w:ascii="Lucida Console" w:eastAsiaTheme="minorHAnsi" w:hAnsi="Lucida Console" w:cs="Lucida Console"/>
          <w:spacing w:val="0"/>
          <w:sz w:val="20"/>
          <w:szCs w:val="20"/>
          <w:lang w:eastAsia="en-US"/>
        </w:rPr>
        <w:t xml:space="preserve">_HOME=&lt;THE </w:t>
      </w:r>
      <w:r w:rsidRPr="00090051">
        <w:rPr>
          <w:rFonts w:ascii="Lucida Console" w:eastAsiaTheme="minorHAnsi" w:hAnsi="Lucida Console" w:cs="Lucida Console"/>
          <w:b/>
          <w:spacing w:val="0"/>
          <w:sz w:val="20"/>
          <w:szCs w:val="20"/>
          <w:lang w:eastAsia="en-US"/>
        </w:rPr>
        <w:t>ROOT</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TLM2.0</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_</w:t>
      </w:r>
      <w:r>
        <w:rPr>
          <w:rFonts w:ascii="Lucida Console" w:eastAsiaTheme="minorHAnsi" w:hAnsi="Lucida Console" w:cs="Lucida Console"/>
          <w:spacing w:val="0"/>
          <w:sz w:val="20"/>
          <w:szCs w:val="20"/>
          <w:lang w:eastAsia="en-US"/>
        </w:rPr>
        <w:t>DIR</w:t>
      </w:r>
      <w:r w:rsidRPr="00D0420C">
        <w:rPr>
          <w:rFonts w:ascii="Lucida Console" w:eastAsiaTheme="minorHAnsi" w:hAnsi="Lucida Console" w:cs="Lucida Console"/>
          <w:spacing w:val="0"/>
          <w:sz w:val="20"/>
          <w:szCs w:val="20"/>
          <w:lang w:eastAsia="en-US"/>
        </w:rPr>
        <w:t xml:space="preserve">=&lt;THE </w:t>
      </w:r>
      <w:r w:rsidRPr="00090051">
        <w:rPr>
          <w:rFonts w:ascii="Lucida Console" w:eastAsiaTheme="minorHAnsi" w:hAnsi="Lucida Console" w:cs="Lucida Console"/>
          <w:b/>
          <w:spacing w:val="0"/>
          <w:sz w:val="20"/>
          <w:szCs w:val="20"/>
          <w:lang w:eastAsia="en-US"/>
        </w:rPr>
        <w:t>INCLUDE</w:t>
      </w:r>
      <w:r>
        <w:rPr>
          <w:rFonts w:ascii="Lucida Console" w:eastAsiaTheme="minorHAnsi" w:hAnsi="Lucida Console" w:cs="Lucida Console"/>
          <w:spacing w:val="0"/>
          <w:sz w:val="20"/>
          <w:szCs w:val="20"/>
          <w:lang w:eastAsia="en-US"/>
        </w:rPr>
        <w:t xml:space="preserve"> DIR</w:t>
      </w:r>
      <w:r w:rsidRPr="00D0420C">
        <w:rPr>
          <w:rFonts w:ascii="Lucida Console" w:eastAsiaTheme="minorHAnsi" w:hAnsi="Lucida Console" w:cs="Lucida Console"/>
          <w:spacing w:val="0"/>
          <w:sz w:val="20"/>
          <w:szCs w:val="20"/>
          <w:lang w:eastAsia="en-US"/>
        </w:rPr>
        <w:t xml:space="preserve"> OF YOUR </w:t>
      </w:r>
      <w:r>
        <w:rPr>
          <w:rFonts w:ascii="Lucida Console" w:eastAsiaTheme="minorHAnsi" w:hAnsi="Lucida Console" w:cs="Lucida Console"/>
          <w:spacing w:val="0"/>
          <w:sz w:val="20"/>
          <w:szCs w:val="20"/>
          <w:lang w:eastAsia="en-US"/>
        </w:rPr>
        <w:t>BOOST</w:t>
      </w:r>
      <w:r w:rsidRPr="00D0420C">
        <w:rPr>
          <w:rFonts w:ascii="Lucida Console" w:eastAsiaTheme="minorHAnsi" w:hAnsi="Lucida Console" w:cs="Lucida Console"/>
          <w:spacing w:val="0"/>
          <w:sz w:val="20"/>
          <w:szCs w:val="20"/>
          <w:lang w:eastAsia="en-US"/>
        </w:rPr>
        <w:t xml:space="preserve"> INSTALLATION&gt;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GSGPSOCKET_DIR=$GREENSOCS_HOME/gsgpsocket</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GREENSOCKET_DIR=$GREENSOCS_HOME/greensocket</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GREENREG_DIR=$GREENSOCS_HOME/greenreg</w:t>
      </w:r>
    </w:p>
    <w:p w:rsidR="00C82A50" w:rsidRPr="00D0420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GREENCONTROL_DIR=$GREENSOCS_HOME</w:t>
      </w:r>
    </w:p>
    <w:p w:rsidR="00C82A50" w:rsidRDefault="00C82A50" w:rsidP="00C82A50">
      <w:pPr>
        <w:rPr>
          <w:rFonts w:eastAsiaTheme="minorHAnsi"/>
        </w:rPr>
      </w:pPr>
      <w:r>
        <w:rPr>
          <w:rFonts w:eastAsiaTheme="minorHAnsi"/>
        </w:rPr>
        <w:t xml:space="preserve">Change to the greensocs-4.0.0/greenreg folder and make a small change in the </w:t>
      </w:r>
      <w:r w:rsidRPr="0018618C">
        <w:rPr>
          <w:rFonts w:eastAsiaTheme="minorHAnsi"/>
          <w:b/>
        </w:rPr>
        <w:t>Makefile.conf</w:t>
      </w:r>
      <w:r>
        <w:rPr>
          <w:rFonts w:eastAsiaTheme="minorHAnsi"/>
        </w:rPr>
        <w:t>:</w:t>
      </w:r>
    </w:p>
    <w:p w:rsidR="00C82A50" w:rsidRDefault="00C82A50" w:rsidP="00C82A50">
      <w:pPr>
        <w:rPr>
          <w:rFonts w:eastAsiaTheme="minorHAnsi"/>
        </w:rPr>
      </w:pPr>
      <w:r>
        <w:rPr>
          <w:rFonts w:eastAsiaTheme="minorHAnsi"/>
        </w:rPr>
        <w:t>Comment out the 2</w:t>
      </w:r>
      <w:r w:rsidRPr="00090051">
        <w:rPr>
          <w:rFonts w:eastAsiaTheme="minorHAnsi"/>
          <w:vertAlign w:val="superscript"/>
        </w:rPr>
        <w:t>nd</w:t>
      </w:r>
      <w:r>
        <w:rPr>
          <w:rFonts w:eastAsiaTheme="minorHAnsi"/>
        </w:rPr>
        <w:t xml:space="preserve"> to 4</w:t>
      </w:r>
      <w:r w:rsidRPr="00090051">
        <w:rPr>
          <w:rFonts w:eastAsiaTheme="minorHAnsi"/>
          <w:vertAlign w:val="superscript"/>
        </w:rPr>
        <w:t>th</w:t>
      </w:r>
      <w:r>
        <w:rPr>
          <w:rFonts w:eastAsiaTheme="minorHAnsi"/>
        </w:rPr>
        <w:t xml:space="preserve"> lines with #:</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to:</w:t>
      </w:r>
    </w:p>
    <w:p w:rsidR="00C82A50"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2</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r w:rsidRPr="0018618C">
        <w:rPr>
          <w:rFonts w:ascii="Lucida Console" w:eastAsiaTheme="minorHAnsi" w:hAnsi="Lucida Console" w:cs="Lucida Console"/>
          <w:spacing w:val="0"/>
          <w:sz w:val="20"/>
          <w:szCs w:val="20"/>
          <w:lang w:eastAsia="en-US"/>
        </w:rPr>
        <w:t>TOP := $(dir $(lastword $(MAKEFILE_LIST)))</w:t>
      </w:r>
    </w:p>
    <w:p w:rsidR="00C82A50" w:rsidRPr="0018618C" w:rsidRDefault="00C82A50" w:rsidP="00C82A50">
      <w:pPr>
        <w:rPr>
          <w:rFonts w:ascii="Lucida Console" w:eastAsiaTheme="minorHAnsi" w:hAnsi="Lucida Console" w:cs="Lucida Console"/>
          <w:b/>
          <w:spacing w:val="0"/>
          <w:sz w:val="20"/>
          <w:szCs w:val="20"/>
          <w:lang w:eastAsia="en-US"/>
        </w:rPr>
      </w:pPr>
      <w:r>
        <w:rPr>
          <w:rStyle w:val="apple-style-span"/>
          <w:rFonts w:ascii="Courier New" w:hAnsi="Courier New" w:cs="Courier New"/>
          <w:color w:val="7F7F7F"/>
          <w:sz w:val="18"/>
          <w:szCs w:val="27"/>
        </w:rPr>
        <w:t xml:space="preserve"> 3</w:t>
      </w:r>
      <w:r w:rsidRPr="004E2915">
        <w:rPr>
          <w:rStyle w:val="apple-converted-space"/>
          <w:rFonts w:ascii="Courier New" w:hAnsi="Courier New" w:cs="Courier New"/>
          <w:color w:val="7F7F7F"/>
          <w:sz w:val="18"/>
          <w:szCs w:val="27"/>
        </w:rPr>
        <w:t> </w:t>
      </w:r>
      <w:r w:rsidRPr="0018618C">
        <w:rPr>
          <w:rFonts w:ascii="Lucida Console" w:eastAsiaTheme="minorHAnsi" w:hAnsi="Lucida Console" w:cs="Lucida Console"/>
          <w:b/>
          <w:spacing w:val="0"/>
          <w:sz w:val="20"/>
          <w:szCs w:val="20"/>
          <w:lang w:eastAsia="en-US"/>
        </w:rPr>
        <w:t>#</w:t>
      </w:r>
    </w:p>
    <w:p w:rsidR="00C82A50" w:rsidRPr="00090051" w:rsidRDefault="00C82A50" w:rsidP="00C82A50">
      <w:pPr>
        <w:rPr>
          <w:rFonts w:ascii="Lucida Console" w:eastAsiaTheme="minorHAnsi" w:hAnsi="Lucida Console" w:cs="Lucida Console"/>
          <w:spacing w:val="0"/>
          <w:sz w:val="20"/>
          <w:szCs w:val="20"/>
          <w:lang w:eastAsia="en-US"/>
        </w:rPr>
      </w:pPr>
      <w:r>
        <w:rPr>
          <w:rStyle w:val="apple-style-span"/>
          <w:rFonts w:ascii="Courier New" w:hAnsi="Courier New" w:cs="Courier New"/>
          <w:color w:val="7F7F7F"/>
          <w:sz w:val="18"/>
          <w:szCs w:val="27"/>
        </w:rPr>
        <w:t xml:space="preserve"> 4</w:t>
      </w:r>
      <w:r w:rsidRPr="004E2915">
        <w:rPr>
          <w:rStyle w:val="apple-converted-space"/>
          <w:rFonts w:ascii="Courier New" w:hAnsi="Courier New" w:cs="Courier New"/>
          <w:color w:val="7F7F7F"/>
          <w:sz w:val="18"/>
          <w:szCs w:val="27"/>
        </w:rPr>
        <w:t> </w:t>
      </w:r>
      <w:r w:rsidRPr="00090051">
        <w:rPr>
          <w:rFonts w:ascii="Lucida Console" w:eastAsiaTheme="minorHAnsi" w:hAnsi="Lucida Console" w:cs="Lucida Console"/>
          <w:b/>
          <w:spacing w:val="0"/>
          <w:sz w:val="20"/>
          <w:szCs w:val="20"/>
          <w:lang w:eastAsia="en-US"/>
        </w:rPr>
        <w:t>#</w:t>
      </w:r>
      <w:r w:rsidRPr="00090051">
        <w:rPr>
          <w:rFonts w:ascii="Lucida Console" w:eastAsiaTheme="minorHAnsi" w:hAnsi="Lucida Console" w:cs="Lucida Console"/>
          <w:spacing w:val="0"/>
          <w:sz w:val="20"/>
          <w:szCs w:val="20"/>
          <w:lang w:eastAsia="en-US"/>
        </w:rPr>
        <w:t>GREENREG_DIR=$(TOP)</w:t>
      </w:r>
    </w:p>
    <w:p w:rsidR="00C82A50" w:rsidRDefault="00C82A50" w:rsidP="00C82A50">
      <w:pPr>
        <w:rPr>
          <w:rFonts w:eastAsiaTheme="minorHAnsi"/>
        </w:rPr>
      </w:pPr>
      <w:r>
        <w:rPr>
          <w:rFonts w:eastAsiaTheme="minorHAnsi"/>
        </w:rPr>
        <w:t>Compile the GreenReg library:</w:t>
      </w:r>
    </w:p>
    <w:p w:rsidR="00C82A50"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make</w:t>
      </w:r>
    </w:p>
    <w:p w:rsidR="00C82A50" w:rsidRDefault="00C82A50" w:rsidP="00C82A50">
      <w:pPr>
        <w:rPr>
          <w:rFonts w:eastAsiaTheme="minorHAnsi"/>
        </w:rPr>
      </w:pPr>
      <w:r>
        <w:rPr>
          <w:rFonts w:eastAsiaTheme="minorHAnsi"/>
        </w:rPr>
        <w:t>A static library is build in the GreenReg directory. This is needed by the model library for the APB modules.</w:t>
      </w:r>
    </w:p>
    <w:p w:rsidR="00C82A50" w:rsidRDefault="00C82A50" w:rsidP="00C82A50">
      <w:pPr>
        <w:rPr>
          <w:rFonts w:eastAsiaTheme="minorHAnsi"/>
        </w:rPr>
      </w:pPr>
    </w:p>
    <w:p w:rsidR="00C82A50" w:rsidRDefault="00C82A50" w:rsidP="00C82A50">
      <w:pPr>
        <w:rPr>
          <w:rFonts w:eastAsiaTheme="minorHAnsi"/>
        </w:rPr>
      </w:pPr>
      <w:r>
        <w:rPr>
          <w:rFonts w:eastAsiaTheme="minorHAnsi"/>
        </w:rPr>
        <w:t>Now the GreenSocs library is ready to use with our model library.</w:t>
      </w:r>
    </w:p>
    <w:p w:rsidR="00C82A50" w:rsidRDefault="00C82A50" w:rsidP="00C82A50">
      <w:pPr>
        <w:rPr>
          <w:rFonts w:eastAsiaTheme="minorHAnsi"/>
        </w:rPr>
      </w:pPr>
      <w:r>
        <w:rPr>
          <w:rFonts w:eastAsiaTheme="minorHAnsi"/>
        </w:rPr>
        <w:t>Simply export the GreenSocs root directory as GREENSOCS_HOME:</w:t>
      </w:r>
    </w:p>
    <w:p w:rsidR="00C82A50" w:rsidRDefault="00C82A50" w:rsidP="00C82A50">
      <w:pPr>
        <w:rPr>
          <w:rFonts w:ascii="Lucida Console" w:eastAsiaTheme="minorHAnsi" w:hAnsi="Lucida Console" w:cs="Lucida Console"/>
          <w:spacing w:val="0"/>
          <w:sz w:val="20"/>
          <w:szCs w:val="20"/>
          <w:lang w:eastAsia="en-US"/>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export </w:t>
      </w:r>
      <w:r>
        <w:rPr>
          <w:rFonts w:ascii="Lucida Console" w:eastAsiaTheme="minorHAnsi" w:hAnsi="Lucida Console" w:cs="Lucida Console"/>
          <w:spacing w:val="0"/>
          <w:sz w:val="20"/>
          <w:szCs w:val="20"/>
          <w:lang w:eastAsia="en-US"/>
        </w:rPr>
        <w:t xml:space="preserve">GREENSOCS_HOME=&lt;THE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pPr>
        <w:rPr>
          <w:rFonts w:eastAsiaTheme="minorHAnsi"/>
        </w:rPr>
      </w:pPr>
      <w:r>
        <w:rPr>
          <w:rFonts w:eastAsiaTheme="minorHAnsi"/>
        </w:rPr>
        <w:t xml:space="preserve">Or use the waf configuration parameter </w:t>
      </w:r>
      <w:r>
        <w:rPr>
          <w:rFonts w:ascii="Lucida Console" w:eastAsiaTheme="minorHAnsi" w:hAnsi="Lucida Console" w:cs="Lucida Console"/>
          <w:spacing w:val="0"/>
          <w:sz w:val="20"/>
          <w:lang w:eastAsia="en-US"/>
        </w:rPr>
        <w:t>–</w:t>
      </w:r>
      <w:r w:rsidRPr="00D923BE">
        <w:rPr>
          <w:rFonts w:ascii="Lucida Console" w:eastAsiaTheme="minorHAnsi" w:hAnsi="Lucida Console" w:cs="Lucida Console"/>
          <w:spacing w:val="0"/>
          <w:sz w:val="20"/>
          <w:lang w:eastAsia="en-US"/>
        </w:rPr>
        <w:t>greensocs</w:t>
      </w:r>
      <w:r>
        <w:rPr>
          <w:rFonts w:eastAsiaTheme="minorHAnsi"/>
        </w:rPr>
        <w:t xml:space="preserve"> with the greensocs root directory of the model library:</w:t>
      </w:r>
    </w:p>
    <w:p w:rsidR="00C82A50" w:rsidRPr="0018618C" w:rsidRDefault="00C82A50" w:rsidP="00C82A50">
      <w:pPr>
        <w:rPr>
          <w:rFonts w:eastAsiaTheme="minorHAnsi"/>
        </w:rPr>
      </w:pPr>
      <w:r w:rsidRPr="00D0420C">
        <w:rPr>
          <w:rFonts w:ascii="Lucida Console" w:eastAsiaTheme="minorHAnsi" w:hAnsi="Lucida Console" w:cs="Lucida Console"/>
          <w:color w:val="4040FF"/>
          <w:spacing w:val="0"/>
          <w:sz w:val="20"/>
          <w:szCs w:val="20"/>
          <w:lang w:eastAsia="en-US"/>
        </w:rPr>
        <w:t>$</w:t>
      </w:r>
      <w:r w:rsidRPr="00D0420C">
        <w:rPr>
          <w:rFonts w:ascii="Lucida Console" w:eastAsiaTheme="minorHAnsi" w:hAnsi="Lucida Console" w:cs="Lucida Console"/>
          <w:spacing w:val="0"/>
          <w:sz w:val="20"/>
          <w:szCs w:val="20"/>
          <w:lang w:eastAsia="en-US"/>
        </w:rPr>
        <w:t xml:space="preserve"> </w:t>
      </w:r>
      <w:r>
        <w:rPr>
          <w:rFonts w:ascii="Lucida Console" w:eastAsiaTheme="minorHAnsi" w:hAnsi="Lucida Console" w:cs="Lucida Console"/>
          <w:spacing w:val="0"/>
          <w:sz w:val="20"/>
          <w:szCs w:val="20"/>
          <w:lang w:eastAsia="en-US"/>
        </w:rPr>
        <w:t xml:space="preserve">./waf configure –greensocs=&lt;THE FOLDER YOU </w:t>
      </w:r>
      <w:r w:rsidRPr="00090051">
        <w:rPr>
          <w:rFonts w:ascii="Lucida Console" w:eastAsiaTheme="minorHAnsi" w:hAnsi="Lucida Console" w:cs="Lucida Console"/>
          <w:b/>
          <w:spacing w:val="0"/>
          <w:sz w:val="20"/>
          <w:szCs w:val="20"/>
          <w:lang w:eastAsia="en-US"/>
        </w:rPr>
        <w:t>EXTRACTED</w:t>
      </w:r>
      <w:r>
        <w:rPr>
          <w:rFonts w:ascii="Lucida Console" w:eastAsiaTheme="minorHAnsi" w:hAnsi="Lucida Console" w:cs="Lucida Console"/>
          <w:spacing w:val="0"/>
          <w:sz w:val="20"/>
          <w:szCs w:val="20"/>
          <w:lang w:eastAsia="en-US"/>
        </w:rPr>
        <w:t xml:space="preserve"> GREENSOCS</w:t>
      </w:r>
      <w:r w:rsidRPr="00D0420C">
        <w:rPr>
          <w:rFonts w:ascii="Lucida Console" w:eastAsiaTheme="minorHAnsi" w:hAnsi="Lucida Console" w:cs="Lucida Console"/>
          <w:spacing w:val="0"/>
          <w:sz w:val="20"/>
          <w:szCs w:val="20"/>
          <w:lang w:eastAsia="en-US"/>
        </w:rPr>
        <w:t>&gt;</w:t>
      </w:r>
    </w:p>
    <w:p w:rsidR="00C82A50" w:rsidRDefault="00C82A50" w:rsidP="00C82A50">
      <w:r>
        <w:t>It is recommended to apply the AMBAKit Sockets patch to the GreenSocs library. This enables you to build your own models with GreenReg and AMBA Sockets outside the model library. Anyway the model library arrives with a workaround.</w:t>
      </w:r>
    </w:p>
    <w:p w:rsidR="00C82A50" w:rsidRDefault="00C82A50" w:rsidP="00C82A50"/>
    <w:p w:rsidR="00C82A50" w:rsidRDefault="006903A6" w:rsidP="00C82A50">
      <w:pPr>
        <w:pStyle w:val="berschrift3"/>
      </w:pPr>
      <w:bookmarkStart w:id="13" w:name="_Toc166561454"/>
      <w:r>
        <w:t>GreenSocs/Carbon AMBA Sockets</w:t>
      </w:r>
      <w:bookmarkEnd w:id="13"/>
    </w:p>
    <w:p w:rsidR="006903A6" w:rsidRDefault="006903A6" w:rsidP="00C82A50">
      <w:r>
        <w:t>The GreenSocs/Carbon AMBA Sockets are available from the Website of Carbon Design Systems …</w:t>
      </w:r>
    </w:p>
    <w:p w:rsidR="00C82A50" w:rsidRPr="006903A6" w:rsidRDefault="00C82A50" w:rsidP="00C82A50">
      <w:pPr>
        <w:rPr>
          <w:color w:val="FF0000"/>
        </w:rPr>
      </w:pPr>
      <w:commentRangeStart w:id="14"/>
      <w:r w:rsidRPr="006903A6">
        <w:rPr>
          <w:color w:val="FF0000"/>
        </w:rPr>
        <w:t>Extract the tarball to a folder on your build system:</w:t>
      </w:r>
    </w:p>
    <w:p w:rsidR="00C82A50" w:rsidRPr="006903A6" w:rsidRDefault="00C82A50" w:rsidP="00C82A50">
      <w:pPr>
        <w:rPr>
          <w:rFonts w:ascii="Lucida Console" w:eastAsiaTheme="minorHAnsi" w:hAnsi="Lucida Console" w:cs="Lucida Console"/>
          <w:color w:val="FF0000"/>
          <w:spacing w:val="0"/>
          <w:sz w:val="20"/>
          <w:szCs w:val="20"/>
          <w:lang w:eastAsia="en-US"/>
        </w:rPr>
      </w:pPr>
      <w:r w:rsidRPr="006903A6">
        <w:rPr>
          <w:rFonts w:ascii="Lucida Console" w:eastAsiaTheme="minorHAnsi" w:hAnsi="Lucida Console" w:cs="Lucida Console"/>
          <w:color w:val="FF0000"/>
          <w:spacing w:val="0"/>
          <w:sz w:val="20"/>
          <w:szCs w:val="20"/>
          <w:lang w:eastAsia="en-US"/>
        </w:rPr>
        <w:t>$ tar -xvzf AMBAKit-trunk.tar.gz</w:t>
      </w:r>
    </w:p>
    <w:p w:rsidR="00C82A50" w:rsidRPr="006903A6" w:rsidRDefault="00C82A50" w:rsidP="00C82A50">
      <w:pPr>
        <w:rPr>
          <w:color w:val="FF0000"/>
        </w:rPr>
      </w:pPr>
      <w:r w:rsidRPr="006903A6">
        <w:rPr>
          <w:color w:val="FF0000"/>
        </w:rPr>
        <w:t>The AMBAKit is like the TLM Library only a collection of headers. Just export the location to the build system of de model library:</w:t>
      </w:r>
    </w:p>
    <w:p w:rsidR="00C82A50" w:rsidRPr="006903A6" w:rsidRDefault="00C82A50" w:rsidP="00C82A50">
      <w:pPr>
        <w:rPr>
          <w:rFonts w:ascii="Lucida Console" w:eastAsiaTheme="minorHAnsi" w:hAnsi="Lucida Console" w:cs="Lucida Console"/>
          <w:color w:val="FF0000"/>
          <w:spacing w:val="0"/>
          <w:sz w:val="20"/>
          <w:szCs w:val="20"/>
          <w:lang w:eastAsia="en-US"/>
        </w:rPr>
      </w:pPr>
      <w:r w:rsidRPr="006903A6">
        <w:rPr>
          <w:rFonts w:ascii="Lucida Console" w:eastAsiaTheme="minorHAnsi" w:hAnsi="Lucida Console" w:cs="Lucida Console"/>
          <w:color w:val="FF0000"/>
          <w:spacing w:val="0"/>
          <w:sz w:val="20"/>
          <w:szCs w:val="20"/>
          <w:lang w:eastAsia="en-US"/>
        </w:rPr>
        <w:t xml:space="preserve">$ export AMBA_HOME=&lt;THE FOLDER YOU </w:t>
      </w:r>
      <w:r w:rsidRPr="006903A6">
        <w:rPr>
          <w:rFonts w:ascii="Lucida Console" w:eastAsiaTheme="minorHAnsi" w:hAnsi="Lucida Console" w:cs="Lucida Console"/>
          <w:b/>
          <w:color w:val="FF0000"/>
          <w:spacing w:val="0"/>
          <w:sz w:val="20"/>
          <w:szCs w:val="20"/>
          <w:lang w:eastAsia="en-US"/>
        </w:rPr>
        <w:t>EXTRACTED</w:t>
      </w:r>
      <w:r w:rsidRPr="006903A6">
        <w:rPr>
          <w:rFonts w:ascii="Lucida Console" w:eastAsiaTheme="minorHAnsi" w:hAnsi="Lucida Console" w:cs="Lucida Console"/>
          <w:color w:val="FF0000"/>
          <w:spacing w:val="0"/>
          <w:sz w:val="20"/>
          <w:szCs w:val="20"/>
          <w:lang w:eastAsia="en-US"/>
        </w:rPr>
        <w:t xml:space="preserve"> THE AMBAKIT&gt;</w:t>
      </w:r>
    </w:p>
    <w:p w:rsidR="00C82A50" w:rsidRPr="006903A6" w:rsidRDefault="00C82A50" w:rsidP="00C82A50">
      <w:pPr>
        <w:rPr>
          <w:rFonts w:eastAsiaTheme="minorHAnsi"/>
          <w:color w:val="FF0000"/>
        </w:rPr>
      </w:pPr>
      <w:r w:rsidRPr="006903A6">
        <w:rPr>
          <w:rFonts w:eastAsiaTheme="minorHAnsi"/>
          <w:color w:val="FF0000"/>
        </w:rPr>
        <w:t xml:space="preserve">Or use the waf configuration parameter </w:t>
      </w:r>
      <w:r w:rsidRPr="006903A6">
        <w:rPr>
          <w:rFonts w:ascii="Lucida Console" w:eastAsiaTheme="minorHAnsi" w:hAnsi="Lucida Console" w:cs="Lucida Console"/>
          <w:color w:val="FF0000"/>
          <w:spacing w:val="0"/>
          <w:sz w:val="20"/>
          <w:lang w:eastAsia="en-US"/>
        </w:rPr>
        <w:t>–amba</w:t>
      </w:r>
      <w:r w:rsidRPr="006903A6">
        <w:rPr>
          <w:rFonts w:eastAsiaTheme="minorHAnsi"/>
          <w:color w:val="FF0000"/>
        </w:rPr>
        <w:t xml:space="preserve"> with the greensocs root directory of the model library:</w:t>
      </w:r>
    </w:p>
    <w:p w:rsidR="00C82A50" w:rsidRPr="006903A6" w:rsidRDefault="00C82A50" w:rsidP="00C82A50">
      <w:pPr>
        <w:rPr>
          <w:rFonts w:eastAsiaTheme="minorHAnsi"/>
          <w:color w:val="FF0000"/>
        </w:rPr>
      </w:pPr>
      <w:r w:rsidRPr="006903A6">
        <w:rPr>
          <w:rFonts w:ascii="Lucida Console" w:eastAsiaTheme="minorHAnsi" w:hAnsi="Lucida Console" w:cs="Lucida Console"/>
          <w:color w:val="FF0000"/>
          <w:spacing w:val="0"/>
          <w:sz w:val="20"/>
          <w:szCs w:val="20"/>
          <w:lang w:eastAsia="en-US"/>
        </w:rPr>
        <w:t xml:space="preserve">$ ./waf configure –amba=&lt;THE FOLDER YOU </w:t>
      </w:r>
      <w:r w:rsidRPr="006903A6">
        <w:rPr>
          <w:rFonts w:ascii="Lucida Console" w:eastAsiaTheme="minorHAnsi" w:hAnsi="Lucida Console" w:cs="Lucida Console"/>
          <w:b/>
          <w:color w:val="FF0000"/>
          <w:spacing w:val="0"/>
          <w:sz w:val="20"/>
          <w:szCs w:val="20"/>
          <w:lang w:eastAsia="en-US"/>
        </w:rPr>
        <w:t>EXTRACTED</w:t>
      </w:r>
      <w:r w:rsidRPr="006903A6">
        <w:rPr>
          <w:rFonts w:ascii="Lucida Console" w:eastAsiaTheme="minorHAnsi" w:hAnsi="Lucida Console" w:cs="Lucida Console"/>
          <w:color w:val="FF0000"/>
          <w:spacing w:val="0"/>
          <w:sz w:val="20"/>
          <w:szCs w:val="20"/>
          <w:lang w:eastAsia="en-US"/>
        </w:rPr>
        <w:t xml:space="preserve"> THE AMBAKIT&gt;</w:t>
      </w:r>
    </w:p>
    <w:commentRangeEnd w:id="14"/>
    <w:p w:rsidR="00C82A50" w:rsidRPr="00C82A50" w:rsidRDefault="006903A6" w:rsidP="00C82A50">
      <w:pPr>
        <w:pStyle w:val="Default"/>
        <w:rPr>
          <w:lang w:val="en-US"/>
        </w:rPr>
      </w:pPr>
      <w:r>
        <w:rPr>
          <w:rStyle w:val="Kommentarzeichen"/>
          <w:vanish/>
          <w:color w:val="auto"/>
          <w:spacing w:val="10"/>
          <w:lang w:val="en-US"/>
        </w:rPr>
        <w:commentReference w:id="14"/>
      </w:r>
    </w:p>
    <w:p w:rsidR="00A92719" w:rsidRPr="00376E6D" w:rsidRDefault="00A92719" w:rsidP="00A92719">
      <w:pPr>
        <w:pStyle w:val="berschrift2"/>
        <w:rPr>
          <w:lang w:val="en-US"/>
        </w:rPr>
      </w:pPr>
      <w:bookmarkStart w:id="15" w:name="_Toc166561455"/>
      <w:r w:rsidRPr="00376E6D">
        <w:rPr>
          <w:lang w:val="en-US"/>
        </w:rPr>
        <w:t>Building IP Model Library and Tests</w:t>
      </w:r>
      <w:bookmarkEnd w:id="15"/>
    </w:p>
    <w:p w:rsidR="00B0050C" w:rsidRDefault="00B0050C" w:rsidP="00B0050C">
      <w:r>
        <w:t xml:space="preserve">The build system is written in </w:t>
      </w:r>
      <w:r w:rsidRPr="000B007D">
        <w:rPr>
          <w:rFonts w:ascii="Lucida Console" w:hAnsi="Lucida Console" w:cs="Courier New"/>
          <w:b/>
          <w:sz w:val="20"/>
        </w:rPr>
        <w:t>waf</w:t>
      </w:r>
      <w:r>
        <w:t xml:space="preserve">. All dependencies will be checked before the compilation of the project begins. The </w:t>
      </w:r>
      <w:r w:rsidRPr="000B007D">
        <w:rPr>
          <w:rFonts w:ascii="Lucida Console" w:hAnsi="Lucida Console" w:cs="Courier New"/>
          <w:b/>
          <w:sz w:val="20"/>
        </w:rPr>
        <w:t>waf</w:t>
      </w:r>
      <w:r w:rsidRPr="00D923BE">
        <w:rPr>
          <w:sz w:val="20"/>
        </w:rPr>
        <w:t xml:space="preserve"> </w:t>
      </w:r>
      <w:r>
        <w:t>binary is located in the project root. It requires at least python 2.3 to run.</w:t>
      </w:r>
    </w:p>
    <w:p w:rsidR="00B0050C" w:rsidRDefault="00B0050C" w:rsidP="00B0050C"/>
    <w:p w:rsidR="00B0050C" w:rsidRDefault="00B0050C" w:rsidP="00B0050C">
      <w:r>
        <w:t xml:space="preserve">Do a </w:t>
      </w:r>
      <w:r w:rsidRPr="00D923BE">
        <w:rPr>
          <w:rFonts w:ascii="Lucida Console" w:hAnsi="Lucida Console"/>
          <w:sz w:val="20"/>
        </w:rPr>
        <w:t>“</w:t>
      </w:r>
      <w:r w:rsidRPr="000B007D">
        <w:rPr>
          <w:rFonts w:ascii="Lucida Console" w:hAnsi="Lucida Console" w:cs="Courier New"/>
          <w:b/>
          <w:sz w:val="20"/>
        </w:rPr>
        <w:t>./waf –h</w:t>
      </w:r>
      <w:r w:rsidRPr="00D923BE">
        <w:rPr>
          <w:rFonts w:ascii="Lucida Console" w:hAnsi="Lucida Console"/>
          <w:sz w:val="20"/>
        </w:rPr>
        <w:t>”</w:t>
      </w:r>
      <w:r>
        <w:t xml:space="preserve"> to get help on all available commands 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waf [command] [options]</w:t>
      </w:r>
    </w:p>
    <w:p w:rsidR="00B0050C" w:rsidRDefault="00B0050C" w:rsidP="00B0050C">
      <w:pPr>
        <w:autoSpaceDE w:val="0"/>
        <w:autoSpaceDN w:val="0"/>
        <w:adjustRightInd w:val="0"/>
        <w:spacing w:before="0"/>
        <w:jc w:val="left"/>
        <w:rPr>
          <w:rFonts w:ascii="Lucida Console" w:eastAsiaTheme="minorHAnsi" w:hAnsi="Lucida Console" w:cs="Lucida Console"/>
          <w:spacing w:val="0"/>
          <w:sz w:val="20"/>
          <w:lang w:eastAsia="en-US"/>
        </w:rPr>
      </w:pPr>
    </w:p>
    <w:p w:rsidR="00B0050C" w:rsidRDefault="00B0050C" w:rsidP="00B0050C">
      <w:pPr>
        <w:autoSpaceDE w:val="0"/>
        <w:autoSpaceDN w:val="0"/>
        <w:adjustRightInd w:val="0"/>
        <w:spacing w:before="0"/>
        <w:jc w:val="left"/>
        <w:rPr>
          <w:rFonts w:eastAsiaTheme="minorHAnsi"/>
        </w:rPr>
      </w:pPr>
      <w:r>
        <w:rPr>
          <w:rFonts w:eastAsiaTheme="minorHAnsi"/>
        </w:rPr>
        <w:t>Building the project requires following steps:</w:t>
      </w:r>
    </w:p>
    <w:p w:rsidR="00B0050C" w:rsidRDefault="00B0050C" w:rsidP="00B0050C">
      <w:pPr>
        <w:autoSpaceDE w:val="0"/>
        <w:autoSpaceDN w:val="0"/>
        <w:adjustRightInd w:val="0"/>
        <w:spacing w:before="0"/>
        <w:jc w:val="left"/>
        <w:rPr>
          <w:rFonts w:eastAsiaTheme="minorHAnsi"/>
        </w:rPr>
      </w:pPr>
    </w:p>
    <w:p w:rsidR="00B0050C" w:rsidRPr="00FE42E0" w:rsidRDefault="00B0050C" w:rsidP="00ED351B">
      <w:pPr>
        <w:pStyle w:val="Listenabsatz"/>
        <w:numPr>
          <w:ilvl w:val="0"/>
          <w:numId w:val="9"/>
        </w:numPr>
        <w:rPr>
          <w:rFonts w:eastAsiaTheme="minorHAnsi"/>
        </w:rPr>
      </w:pPr>
      <w:r>
        <w:rPr>
          <w:rFonts w:eastAsiaTheme="minorHAnsi"/>
        </w:rPr>
        <w:t xml:space="preserve">Execute </w:t>
      </w:r>
      <w:r w:rsidRPr="00FE42E0">
        <w:rPr>
          <w:rFonts w:ascii="Lucida Console" w:eastAsiaTheme="minorHAnsi" w:hAnsi="Lucida Console"/>
          <w:sz w:val="20"/>
        </w:rPr>
        <w:t>“</w:t>
      </w:r>
      <w:r w:rsidRPr="000B007D">
        <w:rPr>
          <w:rFonts w:ascii="Lucida Console" w:eastAsiaTheme="minorHAnsi" w:hAnsi="Lucida Console"/>
          <w:b/>
          <w:sz w:val="20"/>
        </w:rPr>
        <w:t>./waf configure</w:t>
      </w:r>
      <w:r w:rsidRPr="00FE42E0">
        <w:rPr>
          <w:rFonts w:ascii="Lucida Console" w:eastAsiaTheme="minorHAnsi" w:hAnsi="Lucida Console"/>
          <w:sz w:val="20"/>
        </w:rPr>
        <w:t>”</w:t>
      </w:r>
      <w:r w:rsidRPr="00FE42E0">
        <w:rPr>
          <w:rFonts w:eastAsiaTheme="minorHAnsi"/>
          <w:sz w:val="20"/>
        </w:rPr>
        <w:t xml:space="preserve"> </w:t>
      </w:r>
      <w:r w:rsidRPr="00FE42E0">
        <w:rPr>
          <w:rFonts w:eastAsiaTheme="minorHAnsi"/>
        </w:rPr>
        <w:t>– to configure the build environment:</w:t>
      </w:r>
    </w:p>
    <w:p w:rsidR="00B0050C" w:rsidRDefault="00B0050C" w:rsidP="00ED351B">
      <w:pPr>
        <w:pStyle w:val="Listenabsatz"/>
        <w:ind w:left="360"/>
        <w:rPr>
          <w:rFonts w:eastAsiaTheme="minorHAnsi"/>
        </w:rPr>
      </w:pPr>
      <w:r>
        <w:rPr>
          <w:rFonts w:eastAsiaTheme="minorHAnsi"/>
        </w:rPr>
        <w:t xml:space="preserve">The configuration step succeeds </w:t>
      </w:r>
      <w:r w:rsidR="00ED351B">
        <w:rPr>
          <w:rFonts w:eastAsiaTheme="minorHAnsi"/>
        </w:rPr>
        <w:t xml:space="preserve">in case all the required software packages are available. </w:t>
      </w:r>
      <w:r>
        <w:rPr>
          <w:rFonts w:eastAsiaTheme="minorHAnsi"/>
        </w:rPr>
        <w:t>Otherwise</w:t>
      </w:r>
      <w:r w:rsidR="00ED351B">
        <w:rPr>
          <w:rFonts w:eastAsiaTheme="minorHAnsi"/>
        </w:rPr>
        <w:t>,</w:t>
      </w:r>
      <w:r>
        <w:rPr>
          <w:rFonts w:eastAsiaTheme="minorHAnsi"/>
        </w:rPr>
        <w:t xml:space="preserve"> it fail</w:t>
      </w:r>
      <w:r w:rsidR="00ED351B">
        <w:rPr>
          <w:rFonts w:eastAsiaTheme="minorHAnsi"/>
        </w:rPr>
        <w:t>s</w:t>
      </w:r>
      <w:r>
        <w:rPr>
          <w:rFonts w:eastAsiaTheme="minorHAnsi"/>
        </w:rPr>
        <w:t xml:space="preserve"> and show</w:t>
      </w:r>
      <w:r w:rsidR="00ED351B">
        <w:rPr>
          <w:rFonts w:eastAsiaTheme="minorHAnsi"/>
        </w:rPr>
        <w:t>s</w:t>
      </w:r>
      <w:r>
        <w:rPr>
          <w:rFonts w:eastAsiaTheme="minorHAnsi"/>
        </w:rPr>
        <w:t xml:space="preserve"> the broken dependency. </w:t>
      </w:r>
      <w:r w:rsidR="00ED351B">
        <w:rPr>
          <w:rFonts w:eastAsiaTheme="minorHAnsi"/>
        </w:rPr>
        <w:t>If so, the</w:t>
      </w:r>
      <w:r>
        <w:rPr>
          <w:rFonts w:eastAsiaTheme="minorHAnsi"/>
        </w:rPr>
        <w:t xml:space="preserve"> install path variable</w:t>
      </w:r>
      <w:r w:rsidR="00ED351B">
        <w:rPr>
          <w:rFonts w:eastAsiaTheme="minorHAnsi"/>
        </w:rPr>
        <w:t xml:space="preserve"> must be corrected. I</w:t>
      </w:r>
      <w:r>
        <w:rPr>
          <w:rFonts w:eastAsiaTheme="minorHAnsi"/>
        </w:rPr>
        <w:t xml:space="preserve">t </w:t>
      </w:r>
      <w:r w:rsidR="00ED351B">
        <w:rPr>
          <w:rFonts w:eastAsiaTheme="minorHAnsi"/>
        </w:rPr>
        <w:t>is also possible to specify the location of a missing package by</w:t>
      </w:r>
      <w:r>
        <w:rPr>
          <w:rFonts w:eastAsiaTheme="minorHAnsi"/>
        </w:rPr>
        <w:t xml:space="preserve"> one of the following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Common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 BLDDIR, --blddir=BLDDIR</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build dir for the project (configuration)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 SRCDIR, --srcdir=SRCDIR</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src dir for the project (configuration)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--prefix=PREFIX     installation prefix (configuration) [default: '/usr/local/']</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--download          try to download the tools if missing</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--cxxflags=CXXFLAGS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 compiler flags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 Compiler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--check-cxx-compiler=CHECK_CXX_COMPILER</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On this platform (linux) the following C++ Compiler will be checked by default: "g++ icpc sunc++"</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--boost=BOOST_HOME  Basedir of your Boost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--boost_inc=BOOST_INC</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Include dir of your Boost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--boost_lib=BOOST_LIB</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Library dir of your Boost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SystemC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--systemc=SYSTEMC_HOME</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Basedir of your SystemC installation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--tlm2=TLM2_HOME    Basedir of your TLM-2.0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--tlm2tests=TLM2_TESTS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Example of your TLM-2.0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--scv=SCV_HOME      Basedir of your SCV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GreenSoCs Configuration Options:</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--greensocs=GREENSOCS_HOME</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Basedir of your GreenSoCs instalation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--amba=AMBA_HOME    Basedir of your AMBAKit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--grlib=GRLIB_HOME  Basedir of your grlib distribution</w:t>
      </w:r>
    </w:p>
    <w:p w:rsidR="00B0050C" w:rsidRPr="00D923BE" w:rsidRDefault="00B0050C" w:rsidP="00ED351B">
      <w:pPr>
        <w:pStyle w:val="Listenabsatz"/>
        <w:ind w:left="360"/>
        <w:rPr>
          <w:rFonts w:ascii="Lucida Console" w:eastAsiaTheme="minorHAnsi" w:hAnsi="Lucida Console" w:cs="Lucida Console"/>
          <w:color w:val="000000"/>
          <w:spacing w:val="0"/>
          <w:sz w:val="20"/>
          <w:highlight w:val="black"/>
          <w:lang w:eastAsia="en-US"/>
        </w:rPr>
      </w:pPr>
      <w:r w:rsidRPr="00D923BE">
        <w:rPr>
          <w:rFonts w:ascii="Lucida Console" w:eastAsiaTheme="minorHAnsi" w:hAnsi="Lucida Console" w:cs="Lucida Console"/>
          <w:spacing w:val="0"/>
          <w:sz w:val="20"/>
          <w:lang w:eastAsia="en-US"/>
        </w:rPr>
        <w:t xml:space="preserve">    --ambaexamples=AMBA_EXAMPLES</w:t>
      </w:r>
    </w:p>
    <w:p w:rsidR="00ED351B" w:rsidRDefault="00B0050C" w:rsidP="00ED351B">
      <w:pPr>
        <w:pStyle w:val="Listenabsatz"/>
        <w:ind w:left="360"/>
        <w:rPr>
          <w:rFonts w:ascii="Lucida Console" w:eastAsiaTheme="minorHAnsi" w:hAnsi="Lucida Console" w:cs="Lucida Console"/>
          <w:spacing w:val="0"/>
          <w:sz w:val="20"/>
          <w:lang w:eastAsia="en-US"/>
        </w:rPr>
      </w:pPr>
      <w:r w:rsidRPr="00D923BE">
        <w:rPr>
          <w:rFonts w:ascii="Lucida Console" w:eastAsiaTheme="minorHAnsi" w:hAnsi="Lucida Console" w:cs="Lucida Console"/>
          <w:spacing w:val="0"/>
          <w:sz w:val="20"/>
          <w:lang w:eastAsia="en-US"/>
        </w:rPr>
        <w:t xml:space="preserve">                        Basedir of your AMBAKit Examples</w:t>
      </w:r>
    </w:p>
    <w:p w:rsidR="00ED351B" w:rsidRDefault="00ED351B" w:rsidP="00ED351B">
      <w:pPr>
        <w:pStyle w:val="Listenabsatz"/>
        <w:rPr>
          <w:rFonts w:ascii="Lucida Console" w:eastAsiaTheme="minorHAnsi" w:hAnsi="Lucida Console" w:cs="Lucida Console"/>
          <w:spacing w:val="0"/>
          <w:sz w:val="20"/>
          <w:lang w:eastAsia="en-US"/>
        </w:rPr>
      </w:pPr>
    </w:p>
    <w:p w:rsidR="00ED351B" w:rsidRPr="00ED351B" w:rsidRDefault="00ED351B" w:rsidP="00ED351B">
      <w:pPr>
        <w:pStyle w:val="Listenabsatz"/>
        <w:numPr>
          <w:ilvl w:val="0"/>
          <w:numId w:val="9"/>
        </w:numPr>
        <w:jc w:val="left"/>
        <w:rPr>
          <w:rFonts w:eastAsiaTheme="minorHAnsi"/>
        </w:rPr>
      </w:pPr>
      <w:r>
        <w:rPr>
          <w:rFonts w:eastAsiaTheme="minorHAnsi"/>
        </w:rPr>
        <w:t>E</w:t>
      </w:r>
      <w:r w:rsidRPr="00FE42E0">
        <w:rPr>
          <w:rFonts w:eastAsiaTheme="minorHAnsi"/>
        </w:rPr>
        <w:t xml:space="preserve">xecute </w:t>
      </w:r>
      <w:r w:rsidRPr="00FE42E0">
        <w:rPr>
          <w:rFonts w:ascii="Lucida Console" w:eastAsiaTheme="minorHAnsi" w:hAnsi="Lucida Console"/>
          <w:sz w:val="20"/>
        </w:rPr>
        <w:t>“</w:t>
      </w:r>
      <w:r w:rsidRPr="000B007D">
        <w:rPr>
          <w:rFonts w:ascii="Lucida Console" w:eastAsiaTheme="minorHAnsi" w:hAnsi="Lucida Console"/>
          <w:b/>
          <w:sz w:val="20"/>
        </w:rPr>
        <w:t>./waf</w:t>
      </w:r>
      <w:r w:rsidRPr="00FE42E0">
        <w:rPr>
          <w:rFonts w:ascii="Lucida Console" w:eastAsiaTheme="minorHAnsi" w:hAnsi="Lucida Console"/>
          <w:sz w:val="20"/>
        </w:rPr>
        <w:t>”</w:t>
      </w:r>
      <w:r w:rsidRPr="00FE42E0">
        <w:rPr>
          <w:rFonts w:eastAsiaTheme="minorHAnsi"/>
          <w:sz w:val="20"/>
        </w:rPr>
        <w:t xml:space="preserve"> </w:t>
      </w:r>
      <w:r>
        <w:rPr>
          <w:rFonts w:eastAsiaTheme="minorHAnsi"/>
        </w:rPr>
        <w:t>– to build all models and tests.</w:t>
      </w:r>
      <w:r>
        <w:rPr>
          <w:rFonts w:eastAsiaTheme="minorHAnsi"/>
        </w:rPr>
        <w:br/>
      </w:r>
      <w:r w:rsidRPr="00ED351B">
        <w:rPr>
          <w:rFonts w:eastAsiaTheme="minorHAnsi"/>
        </w:rPr>
        <w:br/>
      </w:r>
      <w:r>
        <w:rPr>
          <w:rFonts w:eastAsiaTheme="minorHAnsi"/>
        </w:rPr>
        <w:t>As an alternative you may</w:t>
      </w:r>
      <w:r w:rsidRPr="00ED351B">
        <w:rPr>
          <w:rFonts w:eastAsiaTheme="minorHAnsi"/>
        </w:rPr>
        <w:t xml:space="preserve"> </w:t>
      </w:r>
      <w:r>
        <w:rPr>
          <w:rFonts w:eastAsiaTheme="minorHAnsi"/>
        </w:rPr>
        <w:t xml:space="preserve">select a </w:t>
      </w:r>
      <w:r w:rsidRPr="00ED351B">
        <w:rPr>
          <w:rFonts w:eastAsiaTheme="minorHAnsi"/>
        </w:rPr>
        <w:t xml:space="preserve">specific target (test or library) </w:t>
      </w:r>
      <w:r>
        <w:rPr>
          <w:rFonts w:eastAsiaTheme="minorHAnsi"/>
        </w:rPr>
        <w:t>using</w:t>
      </w:r>
      <w:r w:rsidRPr="00ED351B">
        <w:rPr>
          <w:rFonts w:eastAsiaTheme="minorHAnsi"/>
        </w:rPr>
        <w:t xml:space="preserve"> </w:t>
      </w:r>
      <w:r>
        <w:rPr>
          <w:rFonts w:eastAsiaTheme="minorHAnsi"/>
        </w:rPr>
        <w:br/>
      </w:r>
      <w:r w:rsidRPr="00ED351B">
        <w:rPr>
          <w:rFonts w:eastAsiaTheme="minorHAnsi"/>
        </w:rPr>
        <w:t>“</w:t>
      </w:r>
      <w:r w:rsidRPr="00ED351B">
        <w:rPr>
          <w:rFonts w:ascii="Lucida Console" w:eastAsiaTheme="minorHAnsi" w:hAnsi="Lucida Console"/>
          <w:b/>
          <w:sz w:val="20"/>
        </w:rPr>
        <w:t>./waf</w:t>
      </w:r>
      <w:r>
        <w:rPr>
          <w:rFonts w:ascii="Lucida Console" w:eastAsiaTheme="minorHAnsi" w:hAnsi="Lucida Console"/>
          <w:b/>
          <w:sz w:val="20"/>
        </w:rPr>
        <w:t xml:space="preserve"> </w:t>
      </w:r>
      <w:r w:rsidRPr="00ED351B">
        <w:rPr>
          <w:rFonts w:ascii="Lucida Console" w:eastAsiaTheme="minorHAnsi" w:hAnsi="Lucida Console"/>
          <w:b/>
          <w:sz w:val="20"/>
        </w:rPr>
        <w:t>--targets=”list,of,targets”</w:t>
      </w:r>
      <w:r w:rsidRPr="00ED351B">
        <w:rPr>
          <w:rFonts w:eastAsiaTheme="minorHAnsi"/>
        </w:rPr>
        <w:t xml:space="preserve">”. </w:t>
      </w:r>
      <w:r>
        <w:rPr>
          <w:rFonts w:eastAsiaTheme="minorHAnsi"/>
        </w:rPr>
        <w:br/>
      </w:r>
      <w:r>
        <w:rPr>
          <w:rFonts w:eastAsiaTheme="minorHAnsi"/>
        </w:rPr>
        <w:br/>
      </w:r>
      <w:r w:rsidRPr="00ED351B">
        <w:rPr>
          <w:rFonts w:eastAsiaTheme="minorHAnsi"/>
        </w:rPr>
        <w:t xml:space="preserve">A list of targets </w:t>
      </w:r>
      <w:r>
        <w:rPr>
          <w:rFonts w:eastAsiaTheme="minorHAnsi"/>
        </w:rPr>
        <w:t>can be generated w</w:t>
      </w:r>
      <w:r w:rsidRPr="00ED351B">
        <w:rPr>
          <w:rFonts w:eastAsiaTheme="minorHAnsi"/>
        </w:rPr>
        <w:t>ith “</w:t>
      </w:r>
      <w:r w:rsidRPr="00ED351B">
        <w:rPr>
          <w:rFonts w:ascii="Lucida Console" w:eastAsiaTheme="minorHAnsi" w:hAnsi="Lucida Console"/>
          <w:b/>
          <w:sz w:val="20"/>
        </w:rPr>
        <w:t>./waf list</w:t>
      </w:r>
      <w:r w:rsidRPr="00ED351B">
        <w:rPr>
          <w:rFonts w:eastAsiaTheme="minorHAnsi"/>
        </w:rPr>
        <w:t>”</w:t>
      </w:r>
      <w:r>
        <w:rPr>
          <w:rFonts w:eastAsiaTheme="minorHAnsi"/>
        </w:rPr>
        <w:t>.</w:t>
      </w:r>
      <w:r w:rsidRPr="00ED351B">
        <w:rPr>
          <w:rFonts w:eastAsiaTheme="minorHAnsi"/>
        </w:rPr>
        <w:br/>
      </w:r>
    </w:p>
    <w:p w:rsidR="002237EA" w:rsidRPr="00ED351B" w:rsidRDefault="00ED351B" w:rsidP="00B165C6">
      <w:pPr>
        <w:pStyle w:val="Listenabsatz"/>
        <w:numPr>
          <w:ilvl w:val="0"/>
          <w:numId w:val="9"/>
        </w:numPr>
        <w:rPr>
          <w:rFonts w:eastAsiaTheme="minorHAnsi"/>
        </w:rPr>
      </w:pPr>
      <w:r w:rsidRPr="00ED351B">
        <w:rPr>
          <w:rFonts w:eastAsiaTheme="minorHAnsi"/>
        </w:rPr>
        <w:t>Execute “</w:t>
      </w:r>
      <w:r w:rsidRPr="00ED351B">
        <w:rPr>
          <w:rFonts w:ascii="Lucida Console" w:eastAsiaTheme="minorHAnsi" w:hAnsi="Lucida Console"/>
          <w:b/>
          <w:sz w:val="20"/>
        </w:rPr>
        <w:t>./waf docs</w:t>
      </w:r>
      <w:r w:rsidRPr="00ED351B">
        <w:rPr>
          <w:rFonts w:eastAsiaTheme="minorHAnsi"/>
        </w:rPr>
        <w:t>” – to generate the source doxygen documentation.</w:t>
      </w:r>
      <w:r w:rsidR="002237EA">
        <w:br w:type="page"/>
      </w:r>
    </w:p>
    <w:p w:rsidR="00DB7BB9" w:rsidRDefault="006F5231" w:rsidP="00733CC3">
      <w:pPr>
        <w:pStyle w:val="berschrift1"/>
        <w:jc w:val="both"/>
      </w:pPr>
      <w:bookmarkStart w:id="16" w:name="_Toc166561456"/>
      <w:r>
        <w:t>Modeling Concepts</w:t>
      </w:r>
      <w:bookmarkEnd w:id="16"/>
    </w:p>
    <w:p w:rsidR="003646DC" w:rsidRPr="00DB7BB9" w:rsidRDefault="00DB7BB9" w:rsidP="00DB7BB9">
      <w:pPr>
        <w:pStyle w:val="berschrift2"/>
      </w:pPr>
      <w:bookmarkStart w:id="17" w:name="_Toc166561457"/>
      <w:r>
        <w:t>Concepts</w:t>
      </w:r>
      <w:bookmarkEnd w:id="17"/>
    </w:p>
    <w:p w:rsidR="0038151F" w:rsidRDefault="0063353F" w:rsidP="0063353F">
      <w:pPr>
        <w:rPr>
          <w:rFonts w:eastAsiaTheme="minorEastAsia"/>
        </w:rPr>
      </w:pPr>
      <w:r>
        <w:rPr>
          <w:rFonts w:eastAsiaTheme="minorEastAsia"/>
        </w:rPr>
        <w:t>The IP components</w:t>
      </w:r>
      <w:r w:rsidR="006903A6">
        <w:rPr>
          <w:rFonts w:eastAsiaTheme="minorEastAsia"/>
        </w:rPr>
        <w:t xml:space="preserve"> described in this project are build respecting the OSCI TLM2.0 transaction level mo</w:t>
      </w:r>
      <w:r w:rsidR="0038151F">
        <w:rPr>
          <w:rFonts w:eastAsiaTheme="minorEastAsia"/>
        </w:rPr>
        <w:t>deling standard. Respectively, all models are available in a loosely timed flavor with bloc</w:t>
      </w:r>
      <w:r w:rsidR="00CD4061">
        <w:rPr>
          <w:rFonts w:eastAsiaTheme="minorEastAsia"/>
        </w:rPr>
        <w:t>king transport interfaces and in</w:t>
      </w:r>
      <w:r w:rsidR="0038151F">
        <w:rPr>
          <w:rFonts w:eastAsiaTheme="minorEastAsia"/>
        </w:rPr>
        <w:t xml:space="preserve"> approximately timed non-blocking flavor.</w:t>
      </w:r>
    </w:p>
    <w:p w:rsidR="0038151F" w:rsidRDefault="00CD4061" w:rsidP="0063353F">
      <w:pPr>
        <w:rPr>
          <w:rFonts w:eastAsiaTheme="minorEastAsia"/>
        </w:rPr>
      </w:pPr>
      <w:r>
        <w:rPr>
          <w:rFonts w:eastAsiaTheme="minorEastAsia"/>
        </w:rPr>
        <w:t>The</w:t>
      </w:r>
      <w:r w:rsidR="0038151F">
        <w:rPr>
          <w:rFonts w:eastAsiaTheme="minorEastAsia"/>
        </w:rPr>
        <w:t xml:space="preserve"> models </w:t>
      </w:r>
      <w:r>
        <w:rPr>
          <w:rFonts w:eastAsiaTheme="minorEastAsia"/>
        </w:rPr>
        <w:t xml:space="preserve">in this library </w:t>
      </w:r>
      <w:r w:rsidR="0038151F">
        <w:rPr>
          <w:rFonts w:eastAsiaTheme="minorEastAsia"/>
        </w:rPr>
        <w:t>depend on the GreenSocs GreenReg framework</w:t>
      </w:r>
      <w:r>
        <w:rPr>
          <w:rFonts w:eastAsiaTheme="minorEastAsia"/>
        </w:rPr>
        <w:t xml:space="preserve"> and the GreenSocs/Carbon TLM AMBA socket implementation. GreenReg registers can be directly hooked onto TLM sockets facilitating the</w:t>
      </w:r>
      <w:r w:rsidR="0038151F">
        <w:rPr>
          <w:rFonts w:eastAsiaTheme="minorEastAsia"/>
        </w:rPr>
        <w:t xml:space="preserve"> modeling </w:t>
      </w:r>
      <w:r>
        <w:rPr>
          <w:rFonts w:eastAsiaTheme="minorEastAsia"/>
        </w:rPr>
        <w:t xml:space="preserve">of </w:t>
      </w:r>
      <w:r w:rsidR="0038151F">
        <w:rPr>
          <w:rFonts w:eastAsiaTheme="minorEastAsia"/>
        </w:rPr>
        <w:t>memory</w:t>
      </w:r>
      <w:r>
        <w:rPr>
          <w:rFonts w:eastAsiaTheme="minorEastAsia"/>
        </w:rPr>
        <w:t xml:space="preserve"> mapped registers. The mentioned combination</w:t>
      </w:r>
      <w:r w:rsidR="00103603">
        <w:rPr>
          <w:rFonts w:eastAsiaTheme="minorEastAsia"/>
        </w:rPr>
        <w:t xml:space="preserve"> of sockets and GreenReg registers is a powerful tool. We advocat this modeling style for potential extensions of the library, although it is not mandatory.</w:t>
      </w:r>
    </w:p>
    <w:p w:rsidR="0063353F" w:rsidRDefault="00DB7BB9" w:rsidP="00DB7BB9">
      <w:pPr>
        <w:pStyle w:val="berschrift2"/>
        <w:rPr>
          <w:rFonts w:eastAsiaTheme="minorEastAsia"/>
        </w:rPr>
      </w:pPr>
      <w:bookmarkStart w:id="18" w:name="_Toc166561458"/>
      <w:r>
        <w:rPr>
          <w:rFonts w:eastAsiaTheme="minorEastAsia"/>
        </w:rPr>
        <w:t>Coding AMBA Masters and Slaves</w:t>
      </w:r>
      <w:bookmarkEnd w:id="18"/>
    </w:p>
    <w:p w:rsidR="00BB7F88" w:rsidRDefault="0063353F" w:rsidP="0063353F">
      <w:pPr>
        <w:rPr>
          <w:rFonts w:eastAsiaTheme="minorEastAsia"/>
        </w:rPr>
      </w:pPr>
      <w:r>
        <w:rPr>
          <w:rFonts w:eastAsiaTheme="minorEastAsia"/>
        </w:rPr>
        <w:t xml:space="preserve">The </w:t>
      </w:r>
      <w:r w:rsidR="00BB7F88">
        <w:rPr>
          <w:rFonts w:eastAsiaTheme="minorEastAsia"/>
        </w:rPr>
        <w:t>GreenSocs/Carbon AMB</w:t>
      </w:r>
      <w:r w:rsidR="002F3311">
        <w:rPr>
          <w:rFonts w:eastAsiaTheme="minorEastAsia"/>
        </w:rPr>
        <w:t>A TLM sockets provide a</w:t>
      </w:r>
      <w:r w:rsidR="00BB7F88">
        <w:rPr>
          <w:rFonts w:eastAsiaTheme="minorEastAsia"/>
        </w:rPr>
        <w:t xml:space="preserve"> TLM phase protocol and a set of TLM payload extensions that has been </w:t>
      </w:r>
      <w:r w:rsidR="002F3311">
        <w:rPr>
          <w:rFonts w:eastAsiaTheme="minorEastAsia"/>
        </w:rPr>
        <w:t>adopted</w:t>
      </w:r>
      <w:r w:rsidR="00BB7F88">
        <w:rPr>
          <w:rFonts w:eastAsiaTheme="minorEastAsia"/>
        </w:rPr>
        <w:t xml:space="preserve"> by ARM. It can therefore be expected to become a defacto standard fo</w:t>
      </w:r>
      <w:r w:rsidR="002F3311">
        <w:rPr>
          <w:rFonts w:eastAsiaTheme="minorEastAsia"/>
        </w:rPr>
        <w:t>r TLM AMBA bus modeling. Reuse</w:t>
      </w:r>
      <w:r w:rsidR="00BB7F88">
        <w:rPr>
          <w:rFonts w:eastAsiaTheme="minorEastAsia"/>
        </w:rPr>
        <w:t xml:space="preserve"> </w:t>
      </w:r>
      <w:r w:rsidR="0068098D">
        <w:rPr>
          <w:rFonts w:eastAsiaTheme="minorEastAsia"/>
        </w:rPr>
        <w:t xml:space="preserve">of </w:t>
      </w:r>
      <w:r w:rsidR="00BB7F88">
        <w:rPr>
          <w:rFonts w:eastAsiaTheme="minorEastAsia"/>
        </w:rPr>
        <w:t xml:space="preserve">this preexisting solution </w:t>
      </w:r>
      <w:r w:rsidR="00C71DCA">
        <w:rPr>
          <w:rFonts w:eastAsiaTheme="minorEastAsia"/>
        </w:rPr>
        <w:t>will also allo</w:t>
      </w:r>
      <w:r w:rsidR="002F3311">
        <w:rPr>
          <w:rFonts w:eastAsiaTheme="minorEastAsia"/>
        </w:rPr>
        <w:t>w users to be compatible with and benefit from the</w:t>
      </w:r>
      <w:r w:rsidR="00C71DCA">
        <w:rPr>
          <w:rFonts w:eastAsiaTheme="minorEastAsia"/>
        </w:rPr>
        <w:t xml:space="preserve"> cycle timed verifi</w:t>
      </w:r>
      <w:r w:rsidR="003160D0">
        <w:rPr>
          <w:rFonts w:eastAsiaTheme="minorEastAsia"/>
        </w:rPr>
        <w:t>cation IP offered by ARM and Carbon.</w:t>
      </w:r>
    </w:p>
    <w:p w:rsidR="00BB7F88" w:rsidRDefault="00BB7F88" w:rsidP="0063353F">
      <w:pPr>
        <w:rPr>
          <w:rFonts w:eastAsiaTheme="minorEastAsia"/>
        </w:rPr>
      </w:pPr>
      <w:r>
        <w:rPr>
          <w:rFonts w:eastAsiaTheme="minorEastAsia"/>
        </w:rPr>
        <w:t>The respective software pack is available from the Carbon Website free of charge.</w:t>
      </w:r>
    </w:p>
    <w:p w:rsidR="003160D0" w:rsidRDefault="0063353F" w:rsidP="0063353F">
      <w:pPr>
        <w:rPr>
          <w:rFonts w:eastAsiaTheme="minorEastAsia"/>
        </w:rPr>
      </w:pPr>
      <w:r>
        <w:rPr>
          <w:rFonts w:eastAsiaTheme="minorEastAsia"/>
        </w:rPr>
        <w:t xml:space="preserve">In the following the usage of </w:t>
      </w:r>
      <w:r w:rsidR="003160D0">
        <w:rPr>
          <w:rFonts w:eastAsiaTheme="minorEastAsia"/>
        </w:rPr>
        <w:t>the AHB sockets is demonstrated on an example.</w:t>
      </w:r>
    </w:p>
    <w:p w:rsidR="00FE3D05" w:rsidRDefault="003160D0" w:rsidP="0063353F">
      <w:pPr>
        <w:rPr>
          <w:rFonts w:eastAsiaTheme="minorEastAsia"/>
        </w:rPr>
      </w:pPr>
      <w:r>
        <w:rPr>
          <w:rFonts w:eastAsiaTheme="minorEastAsia"/>
        </w:rPr>
        <w:t xml:space="preserve"> </w:t>
      </w:r>
    </w:p>
    <w:p w:rsidR="0063353F" w:rsidRDefault="00FE3D05" w:rsidP="00FE3D05">
      <w:pPr>
        <w:keepNext/>
        <w:jc w:val="left"/>
      </w:pPr>
      <w:r>
        <w:rPr>
          <w:rStyle w:val="apple-style-span"/>
          <w:rFonts w:ascii="Courier New" w:hAnsi="Courier New" w:cs="Courier New"/>
          <w:color w:val="7F7F7F"/>
          <w:sz w:val="18"/>
          <w:szCs w:val="27"/>
        </w:rPr>
        <w:t xml:space="preserve"> </w:t>
      </w:r>
      <w:r w:rsidRPr="004E2915">
        <w:rPr>
          <w:rStyle w:val="apple-style-span"/>
          <w:rFonts w:ascii="Courier New" w:hAnsi="Courier New" w:cs="Courier New"/>
          <w:color w:val="7F7F7F"/>
          <w:sz w:val="18"/>
          <w:szCs w:val="27"/>
        </w:rPr>
        <w:t>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6397C4"/>
          <w:sz w:val="18"/>
          <w:szCs w:val="27"/>
        </w:rPr>
        <w:t>class</w:t>
      </w:r>
      <w:r w:rsidRPr="004E2915">
        <w:rPr>
          <w:rStyle w:val="apple-style-span"/>
          <w:rFonts w:ascii="Courier New" w:hAnsi="Courier New" w:cs="Courier New"/>
          <w:color w:val="262626"/>
          <w:sz w:val="18"/>
          <w:szCs w:val="27"/>
        </w:rPr>
        <w:t> amba_master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 amba_master_socket&lt;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 sc_module_name _name, amba_bus_type _type,</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amba_layer_ids _layer,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bool</w:t>
      </w:r>
      <w:r w:rsidRPr="004E2915">
        <w:rPr>
          <w:rStyle w:val="apple-style-span"/>
          <w:rFonts w:ascii="Courier New" w:hAnsi="Courier New" w:cs="Courier New"/>
          <w:color w:val="262626"/>
          <w:sz w:val="18"/>
          <w:szCs w:val="27"/>
        </w:rPr>
        <w:t>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amba_master_socket&lt;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&gt;(_name, _type, _layer, _arbiter)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6</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write(</w:t>
      </w:r>
      <w:r w:rsidRPr="004E2915">
        <w:rPr>
          <w:rStyle w:val="apple-style-span"/>
          <w:rFonts w:ascii="Courier New" w:hAnsi="Courier New" w:cs="Courier New"/>
          <w:color w:val="6495ED"/>
          <w:sz w:val="18"/>
          <w:szCs w:val="27"/>
        </w:rPr>
        <w:t>uint32_t</w:t>
      </w:r>
      <w:r w:rsidRPr="004E2915">
        <w:rPr>
          <w:rStyle w:val="apple-style-span"/>
          <w:rFonts w:ascii="Courier New" w:hAnsi="Courier New" w:cs="Courier New"/>
          <w:color w:val="262626"/>
          <w:sz w:val="18"/>
          <w:szCs w:val="27"/>
        </w:rPr>
        <w:t> addr,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char</w:t>
      </w:r>
      <w:r w:rsidRPr="004E2915">
        <w:rPr>
          <w:rStyle w:val="apple-style-span"/>
          <w:rFonts w:ascii="Courier New" w:hAnsi="Courier New" w:cs="Courier New"/>
          <w:color w:val="262626"/>
          <w:sz w:val="18"/>
          <w:szCs w:val="27"/>
        </w:rPr>
        <w:t> *data,</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uint32_t</w:t>
      </w:r>
      <w:r w:rsidRPr="004E2915">
        <w:rPr>
          <w:rStyle w:val="apple-style-span"/>
          <w:rFonts w:ascii="Courier New" w:hAnsi="Courier New" w:cs="Courier New"/>
          <w:color w:val="262626"/>
          <w:sz w:val="18"/>
          <w:szCs w:val="27"/>
        </w:rPr>
        <w:t> length)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sc_core::sc_time 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tlm::tlm_generic_payload *gp = amba_master.get_transaction();</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gp-&gt;set_command(tlm::TLM_WRITE_COMMAND);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gp-&gt;set_address(addr);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gp-&gt;set_data_length(length);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gp-&gt;set_streaming_width(length);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gp-&gt;set_byte_enable_ptr(</w:t>
      </w:r>
      <w:r w:rsidRPr="004E2915">
        <w:rPr>
          <w:rStyle w:val="apple-style-span"/>
          <w:rFonts w:ascii="Courier New" w:hAnsi="Courier New" w:cs="Courier New"/>
          <w:color w:val="B37171"/>
          <w:sz w:val="18"/>
          <w:szCs w:val="27"/>
        </w:rPr>
        <w:t>NULL</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gp-&gt;set_data_ptr(data);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amba_master-&gt;b_transport(*gp,t);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wait(t);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amba_master.release_transaction(gp);</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w:t>
      </w:r>
    </w:p>
    <w:p w:rsidR="00F704C9" w:rsidRDefault="0063353F" w:rsidP="0063353F">
      <w:pPr>
        <w:pStyle w:val="Beschriftung"/>
        <w:jc w:val="center"/>
      </w:pPr>
      <w:bookmarkStart w:id="19" w:name="_Ref144608375"/>
      <w:bookmarkStart w:id="20" w:name="_Toc166210395"/>
      <w:r>
        <w:t xml:space="preserve">Figure </w:t>
      </w:r>
      <w:r w:rsidR="00847C2D">
        <w:fldChar w:fldCharType="begin"/>
      </w:r>
      <w:r w:rsidR="001D2F47">
        <w:instrText xml:space="preserve"> SEQ Figure \* ARABIC </w:instrText>
      </w:r>
      <w:r w:rsidR="00847C2D">
        <w:fldChar w:fldCharType="separate"/>
      </w:r>
      <w:r w:rsidR="00937609">
        <w:rPr>
          <w:noProof/>
        </w:rPr>
        <w:t>1</w:t>
      </w:r>
      <w:r w:rsidR="00847C2D">
        <w:rPr>
          <w:noProof/>
        </w:rPr>
        <w:fldChar w:fldCharType="end"/>
      </w:r>
      <w:bookmarkEnd w:id="19"/>
      <w:r>
        <w:t xml:space="preserve"> - AMBAKit / Initiate Transaction</w:t>
      </w:r>
      <w:bookmarkEnd w:id="20"/>
    </w:p>
    <w:p w:rsidR="0063353F" w:rsidRPr="00F704C9" w:rsidRDefault="0063353F" w:rsidP="00F704C9"/>
    <w:p w:rsidR="0063353F" w:rsidRDefault="00847C2D" w:rsidP="0063353F">
      <w:pPr>
        <w:rPr>
          <w:rFonts w:eastAsiaTheme="minorEastAsia"/>
        </w:rPr>
      </w:pPr>
      <w:r>
        <w:rPr>
          <w:rFonts w:eastAsiaTheme="minorEastAsia"/>
        </w:rPr>
        <w:fldChar w:fldCharType="begin"/>
      </w:r>
      <w:r w:rsidR="0063353F">
        <w:rPr>
          <w:rFonts w:eastAsiaTheme="minorEastAsia"/>
        </w:rPr>
        <w:instrText xml:space="preserve"> REF _Ref144608375 \h </w:instrText>
      </w:r>
      <w:r w:rsidR="006D081F" w:rsidRPr="00847C2D">
        <w:rPr>
          <w:rFonts w:eastAsiaTheme="minorEastAsia"/>
        </w:rPr>
      </w:r>
      <w:r>
        <w:rPr>
          <w:rFonts w:eastAsiaTheme="minorEastAsia"/>
        </w:rPr>
        <w:fldChar w:fldCharType="separate"/>
      </w:r>
      <w:r w:rsidR="00937609">
        <w:t xml:space="preserve">Figure </w:t>
      </w:r>
      <w:r w:rsidR="00937609">
        <w:rPr>
          <w:noProof/>
        </w:rPr>
        <w:t>1</w:t>
      </w:r>
      <w:r>
        <w:rPr>
          <w:rFonts w:eastAsiaTheme="minorEastAsia"/>
        </w:rPr>
        <w:fldChar w:fldCharType="end"/>
      </w:r>
      <w:r w:rsidR="00F704C9">
        <w:rPr>
          <w:rFonts w:eastAsiaTheme="minorEastAsia"/>
        </w:rPr>
        <w:t xml:space="preserve"> shows the setup</w:t>
      </w:r>
      <w:r w:rsidR="0063353F">
        <w:rPr>
          <w:rFonts w:eastAsiaTheme="minorEastAsia"/>
        </w:rPr>
        <w:t xml:space="preserve"> of a transaction within an AMBA master module. First an object of typ</w:t>
      </w:r>
      <w:r w:rsidR="00690D5E">
        <w:rPr>
          <w:rFonts w:eastAsiaTheme="minorEastAsia"/>
        </w:rPr>
        <w:t>e</w:t>
      </w:r>
      <w:r w:rsidR="0063353F">
        <w:rPr>
          <w:rFonts w:eastAsiaTheme="minorEastAsia"/>
        </w:rPr>
        <w:t xml:space="preserve"> </w:t>
      </w:r>
      <w:r w:rsidR="0063353F" w:rsidRPr="0086771B">
        <w:rPr>
          <w:rFonts w:eastAsiaTheme="minorEastAsia"/>
          <w:i/>
        </w:rPr>
        <w:t>tlm_generic_payload</w:t>
      </w:r>
      <w:r w:rsidR="0063353F">
        <w:rPr>
          <w:rFonts w:eastAsiaTheme="minorEastAsia"/>
          <w:i/>
        </w:rPr>
        <w:t xml:space="preserve"> </w:t>
      </w:r>
      <w:r w:rsidR="0063353F">
        <w:rPr>
          <w:rFonts w:eastAsiaTheme="minorEastAsia"/>
        </w:rPr>
        <w:t xml:space="preserve">is retrieved from the transaction pool of the AMBA master socket. The payload object can also be newly created. </w:t>
      </w:r>
      <w:r w:rsidR="00F704C9">
        <w:rPr>
          <w:rFonts w:eastAsiaTheme="minorEastAsia"/>
        </w:rPr>
        <w:t>Alt</w:t>
      </w:r>
      <w:r w:rsidR="0063353F">
        <w:rPr>
          <w:rFonts w:eastAsiaTheme="minorEastAsia"/>
        </w:rPr>
        <w:t>hough, for performance reasons it</w:t>
      </w:r>
      <w:r w:rsidR="00690D5E">
        <w:rPr>
          <w:rFonts w:eastAsiaTheme="minorEastAsia"/>
        </w:rPr>
        <w:t xml:space="preserve"> i</w:t>
      </w:r>
      <w:r w:rsidR="0063353F">
        <w:rPr>
          <w:rFonts w:eastAsiaTheme="minorEastAsia"/>
        </w:rPr>
        <w:t>s recommended to reuse existing objects. Afterwards</w:t>
      </w:r>
      <w:r w:rsidR="00F704C9">
        <w:rPr>
          <w:rFonts w:eastAsiaTheme="minorEastAsia"/>
        </w:rPr>
        <w:t>,</w:t>
      </w:r>
      <w:r w:rsidR="0063353F">
        <w:rPr>
          <w:rFonts w:eastAsiaTheme="minorEastAsia"/>
        </w:rPr>
        <w:t xml:space="preserve"> the various attributes of the payload object are initialized by calling the appropriate payload member functions. In the most simple case, which is shown here, the payload receives information about the target address, the number of bytes to be transferred and the streaming width. The request may be a TLM_WRITE_COMMAND or a TLM_READ_COMMAND. In case of a write the </w:t>
      </w:r>
      <w:r w:rsidR="0063353F" w:rsidRPr="0086771B">
        <w:rPr>
          <w:rFonts w:eastAsiaTheme="minorEastAsia"/>
          <w:i/>
        </w:rPr>
        <w:t>set_data_ptr</w:t>
      </w:r>
      <w:r w:rsidR="0063353F">
        <w:rPr>
          <w:rFonts w:eastAsiaTheme="minorEastAsia"/>
        </w:rPr>
        <w:t xml:space="preserve"> function receives a pointer to the data to be written as an argument. Read requests also require a data pointer. In that case, the slave copies the data directly to the given target address. The transaction is started by calling the transport function of the master socket (</w:t>
      </w:r>
      <w:r w:rsidR="0063353F" w:rsidRPr="00494A24">
        <w:rPr>
          <w:rFonts w:eastAsiaTheme="minorEastAsia"/>
          <w:i/>
        </w:rPr>
        <w:t>master_sock-&gt;b_transport</w:t>
      </w:r>
      <w:r w:rsidR="0063353F">
        <w:rPr>
          <w:rFonts w:eastAsiaTheme="minorEastAsia"/>
        </w:rPr>
        <w:t>). The transport function requires two arguments: the address of the payload object and a delay pointer. In a blocking communication</w:t>
      </w:r>
      <w:r w:rsidR="00CE227A">
        <w:rPr>
          <w:rFonts w:eastAsiaTheme="minorEastAsia"/>
        </w:rPr>
        <w:t xml:space="preserve"> the delay is incremented by</w:t>
      </w:r>
      <w:r w:rsidR="0063353F">
        <w:rPr>
          <w:rFonts w:eastAsiaTheme="minorEastAsia"/>
        </w:rPr>
        <w:t xml:space="preserve"> the target component and by all transfer components (busses, bridges) the transaction passes through. After return of the transport function the master advances the system time by calling the SystemC wait function. Finally, the payload object can be released (</w:t>
      </w:r>
      <w:r w:rsidR="0063353F" w:rsidRPr="00D0405A">
        <w:rPr>
          <w:rFonts w:eastAsiaTheme="minorEastAsia"/>
          <w:i/>
        </w:rPr>
        <w:t>amba_master.release_transaction</w:t>
      </w:r>
      <w:r w:rsidR="0063353F">
        <w:rPr>
          <w:rFonts w:eastAsiaTheme="minorEastAsia"/>
        </w:rPr>
        <w:t>). That means it goes back to the transaction pool, waiting to be allocated again. For non-blocking communication the structure of the master is more complicated, because the slaves are allowed to independently advance the simulation time (call wait). Respectively, the state of a transaction has to pass through multiple phases along a well-defined protocol.</w:t>
      </w:r>
    </w:p>
    <w:p w:rsidR="00DB7BB9" w:rsidRDefault="0063353F" w:rsidP="0063353F">
      <w:r>
        <w:rPr>
          <w:rFonts w:eastAsiaTheme="minorEastAsia"/>
        </w:rPr>
        <w:t>The structure of a</w:t>
      </w:r>
      <w:r w:rsidR="00690D5E">
        <w:rPr>
          <w:rFonts w:eastAsiaTheme="minorEastAsia"/>
        </w:rPr>
        <w:t>n</w:t>
      </w:r>
      <w:r>
        <w:rPr>
          <w:rFonts w:eastAsiaTheme="minorEastAsia"/>
        </w:rPr>
        <w:t xml:space="preserve"> AMBA slave component for blocking communication is shown in</w:t>
      </w:r>
      <w:r w:rsidR="001F4D8F">
        <w:rPr>
          <w:rFonts w:eastAsiaTheme="minorEastAsia"/>
        </w:rPr>
        <w:t xml:space="preserve"> </w:t>
      </w:r>
      <w:r w:rsidR="00847C2D">
        <w:rPr>
          <w:rFonts w:eastAsiaTheme="minorEastAsia"/>
        </w:rPr>
        <w:fldChar w:fldCharType="begin"/>
      </w:r>
      <w:r w:rsidR="001F4D8F">
        <w:rPr>
          <w:rFonts w:eastAsiaTheme="minorEastAsia"/>
        </w:rPr>
        <w:instrText xml:space="preserve"> REF _Ref146167286 \h </w:instrText>
      </w:r>
      <w:r w:rsidR="006D081F" w:rsidRPr="00847C2D">
        <w:rPr>
          <w:rFonts w:eastAsiaTheme="minorEastAsia"/>
        </w:rPr>
      </w:r>
      <w:r w:rsidR="00847C2D">
        <w:rPr>
          <w:rFonts w:eastAsiaTheme="minorEastAsia"/>
        </w:rPr>
        <w:fldChar w:fldCharType="separate"/>
      </w:r>
      <w:r w:rsidR="00937609">
        <w:t xml:space="preserve">Figure </w:t>
      </w:r>
      <w:r w:rsidR="00937609">
        <w:rPr>
          <w:noProof/>
        </w:rPr>
        <w:t>2</w:t>
      </w:r>
      <w:r w:rsidR="00847C2D">
        <w:rPr>
          <w:rFonts w:eastAsiaTheme="minorEastAsia"/>
        </w:rPr>
        <w:fldChar w:fldCharType="end"/>
      </w:r>
      <w:r>
        <w:rPr>
          <w:rFonts w:eastAsiaTheme="minorEastAsia"/>
        </w:rPr>
        <w:t>. To be able to react on incoming transactions, each slave has to implement a transport function. First the latter is ought to be registered at the slave socket (</w:t>
      </w:r>
      <w:r>
        <w:t>amba_slave::register_b_transport). The transport function expects a payload pointer and a delay pointer as arguments. In the function body the payload object is extracted. First the information about target address and access type are evaluated (</w:t>
      </w:r>
      <w:r w:rsidRPr="00B22931">
        <w:rPr>
          <w:i/>
        </w:rPr>
        <w:t>gp.get_address(), gp.is_write(), gp.is_read()</w:t>
      </w:r>
      <w:r>
        <w:t>). Depending on the functionality of the component, the data is now directly read/written or other transactions are started (e.g. router). Afterwards the function returns. At AT-level each phase of the bus protocol must be executed one by one. This is mostly implemented within the AMBA sockets and not in all aspects visible to the user. Ne</w:t>
      </w:r>
      <w:r w:rsidR="00690D5E">
        <w:t>v</w:t>
      </w:r>
      <w:r>
        <w:t>ertheless, master and slave thread rotationally receive control in order to prepare the following protocol step, similar to real hardware. For more detailed information please see RD</w:t>
      </w:r>
      <w:r w:rsidR="00817078">
        <w:t>0</w:t>
      </w:r>
      <w:r>
        <w:t>6 and RD</w:t>
      </w:r>
      <w:r w:rsidR="00817078">
        <w:t>0</w:t>
      </w:r>
      <w:r>
        <w:t>7.</w:t>
      </w:r>
    </w:p>
    <w:p w:rsidR="0063353F" w:rsidRPr="00C82A50" w:rsidRDefault="0063353F" w:rsidP="0063353F">
      <w:pPr>
        <w:keepNext/>
        <w:rPr>
          <w:noProof/>
        </w:rPr>
      </w:pPr>
    </w:p>
    <w:p w:rsidR="00FE3D05" w:rsidRDefault="00FE3D05" w:rsidP="00FE3D05">
      <w:pPr>
        <w:keepNext/>
        <w:jc w:val="left"/>
      </w:pPr>
      <w:r w:rsidRPr="004E2915">
        <w:rPr>
          <w:rStyle w:val="apple-style-span"/>
          <w:rFonts w:ascii="Courier New" w:hAnsi="Courier New" w:cs="Courier New"/>
          <w:color w:val="7F7F7F"/>
          <w:sz w:val="18"/>
          <w:szCs w:val="27"/>
        </w:rPr>
        <w:t> 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6397C4"/>
          <w:sz w:val="18"/>
          <w:szCs w:val="27"/>
        </w:rPr>
        <w:t>class</w:t>
      </w:r>
      <w:r w:rsidRPr="004E2915">
        <w:rPr>
          <w:rStyle w:val="apple-style-span"/>
          <w:rFonts w:ascii="Courier New" w:hAnsi="Courier New" w:cs="Courier New"/>
          <w:color w:val="262626"/>
          <w:sz w:val="18"/>
          <w:szCs w:val="27"/>
        </w:rPr>
        <w:t> amba_slave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 amba_slave_socket&lt;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public</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amba_slave( sc_module_name _name, gr_uint_t _base_address,</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gr_uint_t _decode_size, amba_bus_type _type,</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amba_layer_ids _layer,</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bool</w:t>
      </w:r>
      <w:r w:rsidRPr="004E2915">
        <w:rPr>
          <w:rStyle w:val="apple-style-span"/>
          <w:rFonts w:ascii="Courier New" w:hAnsi="Courier New" w:cs="Courier New"/>
          <w:color w:val="262626"/>
          <w:sz w:val="18"/>
          <w:szCs w:val="27"/>
        </w:rPr>
        <w:t>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amba_slave_socket&lt;</w:t>
      </w:r>
      <w:r w:rsidRPr="004E2915">
        <w:rPr>
          <w:rStyle w:val="apple-style-span"/>
          <w:rFonts w:ascii="Courier New" w:hAnsi="Courier New" w:cs="Courier New"/>
          <w:color w:val="A63C3C"/>
          <w:sz w:val="18"/>
          <w:szCs w:val="27"/>
        </w:rPr>
        <w:t>32</w:t>
      </w:r>
      <w:r w:rsidRPr="004E2915">
        <w:rPr>
          <w:rStyle w:val="apple-style-span"/>
          <w:rFonts w:ascii="Courier New" w:hAnsi="Courier New" w:cs="Courier New"/>
          <w:color w:val="262626"/>
          <w:sz w:val="18"/>
          <w:szCs w:val="27"/>
        </w:rPr>
        <w:t>&gt;(_name, _type, _layer, _arbiter)</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 m_base( _base_address), m_high( _base_address + _decode_size)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106E10"/>
          <w:sz w:val="18"/>
          <w:szCs w:val="27"/>
        </w:rPr>
        <w:t>// Bind amba blocking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 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amba_slave::register_b_transport(</w:t>
      </w:r>
      <w:r w:rsidRPr="004E2915">
        <w:rPr>
          <w:rStyle w:val="apple-style-span"/>
          <w:rFonts w:ascii="Courier New" w:hAnsi="Courier New" w:cs="Courier New"/>
          <w:color w:val="6495ED"/>
          <w:sz w:val="18"/>
          <w:szCs w:val="27"/>
        </w:rPr>
        <w:t>this</w:t>
      </w:r>
      <w:r w:rsidRPr="004E2915">
        <w:rPr>
          <w:rStyle w:val="apple-style-span"/>
          <w:rFonts w:ascii="Courier New" w:hAnsi="Courier New" w:cs="Courier New"/>
          <w:color w:val="262626"/>
          <w:sz w:val="18"/>
          <w:szCs w:val="27"/>
        </w:rPr>
        <w:t>, &amp;amba_slave::b_transport);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b_transport(tlm::tlm_generic_payload&amp; gp, sc_core::sc_time&amp;)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addr = gp.get_address() - m_base;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length, msk, 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transaction_type trans(</w:t>
      </w:r>
      <w:r w:rsidRPr="004E2915">
        <w:rPr>
          <w:rStyle w:val="apple-style-span"/>
          <w:rFonts w:ascii="Courier New" w:hAnsi="Courier New" w:cs="Courier New"/>
          <w:color w:val="6495ED"/>
          <w:sz w:val="18"/>
          <w:szCs w:val="27"/>
        </w:rPr>
        <w:t>this</w:t>
      </w:r>
      <w:r w:rsidRPr="004E2915">
        <w:rPr>
          <w:rStyle w:val="apple-style-span"/>
          <w:rFonts w:ascii="Courier New" w:hAnsi="Courier New" w:cs="Courier New"/>
          <w:color w:val="262626"/>
          <w:sz w:val="18"/>
          <w:szCs w:val="27"/>
        </w:rPr>
        <w:t>, &amp;gp);</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if</w:t>
      </w:r>
      <w:r w:rsidRPr="004E2915">
        <w:rPr>
          <w:rStyle w:val="apple-style-span"/>
          <w:rFonts w:ascii="Courier New" w:hAnsi="Courier New" w:cs="Courier New"/>
          <w:color w:val="262626"/>
          <w:sz w:val="18"/>
          <w:szCs w:val="27"/>
        </w:rPr>
        <w:t>(gp.is_write())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length = gp.get_data_length();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msk = len2mask(length);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memcpy(&amp;data, &amp;(gp.get_data_ptr()[</w:t>
      </w:r>
      <w:r w:rsidRPr="004E2915">
        <w:rPr>
          <w:rStyle w:val="apple-style-span"/>
          <w:rFonts w:ascii="Courier New" w:hAnsi="Courier New" w:cs="Courier New"/>
          <w:color w:val="A63C3C"/>
          <w:sz w:val="18"/>
          <w:szCs w:val="27"/>
        </w:rPr>
        <w:t>0</w:t>
      </w:r>
      <w:r w:rsidRPr="004E2915">
        <w:rPr>
          <w:rStyle w:val="apple-style-span"/>
          <w:rFonts w:ascii="Courier New" w:hAnsi="Courier New" w:cs="Courier New"/>
          <w:color w:val="262626"/>
          <w:sz w:val="18"/>
          <w:szCs w:val="27"/>
        </w:rPr>
        <w:t>]), 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19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m_registers-&gt;bus_write(data, addr, msk,</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&amp;trans, m_delay_enabled);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else</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if</w:t>
      </w:r>
      <w:r w:rsidRPr="004E2915">
        <w:rPr>
          <w:rStyle w:val="apple-style-span"/>
          <w:rFonts w:ascii="Courier New" w:hAnsi="Courier New" w:cs="Courier New"/>
          <w:color w:val="262626"/>
          <w:sz w:val="18"/>
          <w:szCs w:val="27"/>
        </w:rPr>
        <w:t>(gp.is_read())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msk = len2mask(length);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m_registers-&gt;bus_read(m_rdata, addr, msk,</w:t>
      </w:r>
      <w:r w:rsidRPr="004E2915">
        <w:rPr>
          <w:rStyle w:val="apple-converted-space"/>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&amp;trans, m_delay_enabled);</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gs::MData</w:t>
      </w:r>
      <w:r>
        <w:rPr>
          <w:rStyle w:val="apple-style-span"/>
          <w:rFonts w:ascii="Courier New" w:hAnsi="Courier New" w:cs="Courier New"/>
          <w:color w:val="262626"/>
          <w:sz w:val="18"/>
          <w:szCs w:val="27"/>
        </w:rPr>
        <w:t xml:space="preserve"> </w:t>
      </w:r>
      <w:r w:rsidRPr="004E2915">
        <w:rPr>
          <w:rStyle w:val="apple-style-span"/>
          <w:rFonts w:ascii="Courier New" w:hAnsi="Courier New" w:cs="Courier New"/>
          <w:color w:val="262626"/>
          <w:sz w:val="18"/>
          <w:szCs w:val="27"/>
        </w:rPr>
        <w:t>mdata(gs::GSDataType::dtype((</w:t>
      </w:r>
      <w:r w:rsidRPr="004E2915">
        <w:rPr>
          <w:rStyle w:val="apple-style-span"/>
          <w:rFonts w:ascii="Courier New" w:hAnsi="Courier New" w:cs="Courier New"/>
          <w:color w:val="6495ED"/>
          <w:sz w:val="18"/>
          <w:szCs w:val="27"/>
        </w:rPr>
        <w:t>u</w:t>
      </w:r>
      <w:r>
        <w:rPr>
          <w:rStyle w:val="apple-style-span"/>
          <w:rFonts w:ascii="Courier New" w:hAnsi="Courier New" w:cs="Courier New"/>
          <w:color w:val="6495ED"/>
          <w:sz w:val="18"/>
          <w:szCs w:val="27"/>
        </w:rPr>
        <w:t>int8_t</w:t>
      </w:r>
      <w:r w:rsidRPr="004E2915">
        <w:rPr>
          <w:rStyle w:val="apple-style-span"/>
          <w:rFonts w:ascii="Courier New" w:hAnsi="Courier New" w:cs="Courier New"/>
          <w:color w:val="262626"/>
          <w:sz w:val="18"/>
          <w:szCs w:val="27"/>
        </w:rPr>
        <w:t> *)&amp;m_rdata,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26</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trans-&gt;getMBurstLength()));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trans-&gt;setSData(mdata);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29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gp.set_response_status(tlm::TLM_OK_RESPONSE);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30</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31</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106E10"/>
          <w:sz w:val="18"/>
          <w:szCs w:val="27"/>
        </w:rPr>
        <w:t>// tlm_slave_if implementation</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virtual</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setAddress(uint64 base, uint64 high)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m_base = base; m_high = high;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35</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36</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37</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uint64 get_base_addr()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return</w:t>
      </w:r>
      <w:r w:rsidRPr="004E2915">
        <w:rPr>
          <w:rStyle w:val="apple-style-span"/>
          <w:rFonts w:ascii="Courier New" w:hAnsi="Courier New" w:cs="Courier New"/>
          <w:color w:val="262626"/>
          <w:sz w:val="18"/>
          <w:szCs w:val="27"/>
        </w:rPr>
        <w:t> m_base;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38</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uint64 get_size() {</w:t>
      </w:r>
      <w:r w:rsidRPr="004E2915">
        <w:rPr>
          <w:rStyle w:val="apple-converted-space"/>
          <w:rFonts w:ascii="Courier New" w:hAnsi="Courier New" w:cs="Courier New"/>
          <w:color w:val="262626"/>
          <w:sz w:val="18"/>
          <w:szCs w:val="27"/>
        </w:rPr>
        <w:t> </w:t>
      </w:r>
      <w:r w:rsidRPr="004E2915">
        <w:rPr>
          <w:rStyle w:val="apple-style-span"/>
          <w:rFonts w:ascii="Courier New" w:hAnsi="Courier New" w:cs="Courier New"/>
          <w:color w:val="6495ED"/>
          <w:sz w:val="18"/>
          <w:szCs w:val="27"/>
        </w:rPr>
        <w:t>return</w:t>
      </w:r>
      <w:r w:rsidRPr="004E2915">
        <w:rPr>
          <w:rStyle w:val="apple-style-span"/>
          <w:rFonts w:ascii="Courier New" w:hAnsi="Courier New" w:cs="Courier New"/>
          <w:color w:val="262626"/>
          <w:sz w:val="18"/>
          <w:szCs w:val="27"/>
        </w:rPr>
        <w:t> m_high - m_base;}</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39</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inline</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void</w:t>
      </w:r>
      <w:r w:rsidRPr="004E2915">
        <w:rPr>
          <w:rStyle w:val="apple-style-span"/>
          <w:rFonts w:ascii="Courier New" w:hAnsi="Courier New" w:cs="Courier New"/>
          <w:color w:val="262626"/>
          <w:sz w:val="18"/>
          <w:szCs w:val="27"/>
        </w:rPr>
        <w:t> set_delay()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40</w:t>
      </w:r>
      <w:r w:rsidRPr="004E2915">
        <w:rPr>
          <w:rStyle w:val="apple-converted-space"/>
          <w:rFonts w:ascii="Courier New" w:hAnsi="Courier New" w:cs="Courier New"/>
          <w:color w:val="7F7F7F"/>
          <w:sz w:val="18"/>
          <w:szCs w:val="27"/>
        </w:rPr>
        <w:t> </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41</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protected</w:t>
      </w:r>
      <w:r w:rsidRPr="004E2915">
        <w:rPr>
          <w:rStyle w:val="apple-style-span"/>
          <w:rFonts w:ascii="Courier New" w:hAnsi="Courier New" w:cs="Courier New"/>
          <w:color w:val="262626"/>
          <w:sz w:val="18"/>
          <w:szCs w:val="27"/>
        </w:rPr>
        <w:t>:</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42</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uint64 m_base, m_high;</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43</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unsigned</w:t>
      </w:r>
      <w:r w:rsidRPr="004E2915">
        <w:rPr>
          <w:rStyle w:val="apple-style-span"/>
          <w:rFonts w:ascii="Courier New" w:hAnsi="Courier New" w:cs="Courier New"/>
          <w:color w:val="262626"/>
          <w:sz w:val="18"/>
          <w:szCs w:val="27"/>
        </w:rPr>
        <w:t> </w:t>
      </w:r>
      <w:r w:rsidRPr="004E2915">
        <w:rPr>
          <w:rStyle w:val="apple-style-span"/>
          <w:rFonts w:ascii="Courier New" w:hAnsi="Courier New" w:cs="Courier New"/>
          <w:color w:val="6495ED"/>
          <w:sz w:val="18"/>
          <w:szCs w:val="27"/>
        </w:rPr>
        <w:t>int</w:t>
      </w:r>
      <w:r w:rsidRPr="004E2915">
        <w:rPr>
          <w:rStyle w:val="apple-style-span"/>
          <w:rFonts w:ascii="Courier New" w:hAnsi="Courier New" w:cs="Courier New"/>
          <w:color w:val="262626"/>
          <w:sz w:val="18"/>
          <w:szCs w:val="27"/>
        </w:rPr>
        <w:t> m_rdata;</w:t>
      </w:r>
      <w:r w:rsidRPr="004E2915">
        <w:rPr>
          <w:rFonts w:ascii="Courier New" w:hAnsi="Courier New" w:cs="Courier New"/>
          <w:color w:val="262626"/>
          <w:sz w:val="18"/>
          <w:szCs w:val="27"/>
        </w:rPr>
        <w:br/>
      </w:r>
      <w:r w:rsidRPr="004E2915">
        <w:rPr>
          <w:rStyle w:val="apple-style-span"/>
          <w:rFonts w:ascii="Courier New" w:hAnsi="Courier New" w:cs="Courier New"/>
          <w:color w:val="7F7F7F"/>
          <w:sz w:val="18"/>
          <w:szCs w:val="27"/>
        </w:rPr>
        <w:t>44</w:t>
      </w:r>
      <w:r w:rsidRPr="004E2915">
        <w:rPr>
          <w:rStyle w:val="apple-converted-space"/>
          <w:rFonts w:ascii="Courier New" w:hAnsi="Courier New" w:cs="Courier New"/>
          <w:color w:val="7F7F7F"/>
          <w:sz w:val="18"/>
          <w:szCs w:val="27"/>
        </w:rPr>
        <w:t> </w:t>
      </w:r>
      <w:r w:rsidRPr="004E2915">
        <w:rPr>
          <w:rStyle w:val="apple-style-span"/>
          <w:rFonts w:ascii="Courier New" w:hAnsi="Courier New" w:cs="Courier New"/>
          <w:color w:val="262626"/>
          <w:sz w:val="18"/>
          <w:szCs w:val="27"/>
        </w:rPr>
        <w:t>};</w:t>
      </w:r>
    </w:p>
    <w:p w:rsidR="00817078" w:rsidRDefault="0063353F" w:rsidP="0063353F">
      <w:pPr>
        <w:pStyle w:val="Beschriftung"/>
        <w:jc w:val="center"/>
      </w:pPr>
      <w:bookmarkStart w:id="21" w:name="_Ref146167286"/>
      <w:bookmarkStart w:id="22" w:name="_Toc166210396"/>
      <w:r>
        <w:t xml:space="preserve">Figure </w:t>
      </w:r>
      <w:r w:rsidR="00847C2D">
        <w:fldChar w:fldCharType="begin"/>
      </w:r>
      <w:r w:rsidR="001D2F47">
        <w:instrText xml:space="preserve"> SEQ Figure \* ARABIC </w:instrText>
      </w:r>
      <w:r w:rsidR="00847C2D">
        <w:fldChar w:fldCharType="separate"/>
      </w:r>
      <w:r w:rsidR="00937609">
        <w:rPr>
          <w:noProof/>
        </w:rPr>
        <w:t>2</w:t>
      </w:r>
      <w:r w:rsidR="00847C2D">
        <w:rPr>
          <w:noProof/>
        </w:rPr>
        <w:fldChar w:fldCharType="end"/>
      </w:r>
      <w:bookmarkEnd w:id="21"/>
      <w:r>
        <w:t xml:space="preserve"> - AMBA Slave / blocking transport</w:t>
      </w:r>
      <w:bookmarkEnd w:id="22"/>
    </w:p>
    <w:p w:rsidR="00CA0A40" w:rsidRDefault="00CA0A40" w:rsidP="00817078"/>
    <w:p w:rsidR="00CA0A40" w:rsidRDefault="00CA0A40" w:rsidP="00CA0A40">
      <w:pPr>
        <w:pStyle w:val="berschrift2"/>
      </w:pPr>
      <w:bookmarkStart w:id="23" w:name="_Toc166561459"/>
      <w:r>
        <w:t>GreenReg</w:t>
      </w:r>
      <w:bookmarkEnd w:id="23"/>
    </w:p>
    <w:p w:rsidR="00817078" w:rsidRPr="00CA0A40" w:rsidRDefault="00CA0A40" w:rsidP="00CA0A40">
      <w:pPr>
        <w:pStyle w:val="berschrift2"/>
      </w:pPr>
      <w:bookmarkStart w:id="24" w:name="_Toc166561460"/>
      <w:r>
        <w:t>TLM Signal Communication Kit</w:t>
      </w:r>
      <w:bookmarkEnd w:id="24"/>
    </w:p>
    <w:p w:rsidR="00817078" w:rsidRDefault="00817078" w:rsidP="00817078">
      <w:pPr>
        <w:pStyle w:val="berschrift2"/>
      </w:pPr>
      <w:bookmarkStart w:id="25" w:name="_Toc166561461"/>
      <w:r>
        <w:t>The Simple_System Example</w:t>
      </w:r>
      <w:bookmarkEnd w:id="25"/>
    </w:p>
    <w:p w:rsidR="00817078" w:rsidRPr="006D081F" w:rsidRDefault="00817078" w:rsidP="00817078">
      <w:pPr>
        <w:pStyle w:val="Default"/>
        <w:rPr>
          <w:rFonts w:eastAsiaTheme="minorEastAsia"/>
          <w:color w:val="FF0000"/>
        </w:rPr>
      </w:pPr>
      <w:commentRangeStart w:id="26"/>
      <w:r w:rsidRPr="006D081F">
        <w:rPr>
          <w:rFonts w:eastAsiaTheme="minorEastAsia"/>
          <w:color w:val="FF0000"/>
          <w:lang w:val="en-US"/>
        </w:rPr>
        <w:t xml:space="preserve">A good </w:t>
      </w:r>
      <w:r w:rsidR="006D081F" w:rsidRPr="006D081F">
        <w:rPr>
          <w:rFonts w:eastAsiaTheme="minorEastAsia"/>
          <w:color w:val="FF0000"/>
          <w:lang w:val="en-US"/>
        </w:rPr>
        <w:t xml:space="preserve">starting point for working with the library </w:t>
      </w:r>
      <w:r w:rsidRPr="006D081F">
        <w:rPr>
          <w:rFonts w:eastAsiaTheme="minorEastAsia"/>
          <w:color w:val="FF0000"/>
          <w:lang w:val="en-US"/>
        </w:rPr>
        <w:t xml:space="preserve">is the Simple_System example. It is located in the library-level test directory (tests/simple_system). </w:t>
      </w:r>
      <w:r w:rsidRPr="006D081F">
        <w:rPr>
          <w:rFonts w:eastAsiaTheme="minorEastAsia"/>
          <w:color w:val="FF0000"/>
        </w:rPr>
        <w:t xml:space="preserve">The structure of the system is depicted in </w:t>
      </w:r>
      <w:r w:rsidR="00847C2D" w:rsidRPr="006D081F">
        <w:rPr>
          <w:rFonts w:eastAsiaTheme="minorEastAsia"/>
          <w:color w:val="FF0000"/>
        </w:rPr>
        <w:fldChar w:fldCharType="begin"/>
      </w:r>
      <w:r w:rsidR="00305FD8" w:rsidRPr="006D081F">
        <w:rPr>
          <w:rFonts w:eastAsiaTheme="minorEastAsia"/>
          <w:color w:val="FF0000"/>
        </w:rPr>
        <w:instrText xml:space="preserve"> REF _Ref144615503 \h </w:instrText>
      </w:r>
      <w:r w:rsidR="006D081F" w:rsidRPr="006D081F">
        <w:rPr>
          <w:rFonts w:eastAsiaTheme="minorEastAsia"/>
          <w:color w:val="FF0000"/>
        </w:rPr>
      </w:r>
      <w:r w:rsidR="00847C2D" w:rsidRPr="006D081F">
        <w:rPr>
          <w:rFonts w:eastAsiaTheme="minorEastAsia"/>
          <w:color w:val="FF0000"/>
        </w:rPr>
        <w:fldChar w:fldCharType="separate"/>
      </w:r>
      <w:r w:rsidR="00937609" w:rsidRPr="006D081F">
        <w:rPr>
          <w:color w:val="FF0000"/>
        </w:rPr>
        <w:t xml:space="preserve">Figure </w:t>
      </w:r>
      <w:r w:rsidR="00937609" w:rsidRPr="006D081F">
        <w:rPr>
          <w:noProof/>
          <w:color w:val="FF0000"/>
        </w:rPr>
        <w:t>3</w:t>
      </w:r>
      <w:r w:rsidR="00847C2D" w:rsidRPr="006D081F">
        <w:rPr>
          <w:rFonts w:eastAsiaTheme="minorEastAsia"/>
          <w:color w:val="FF0000"/>
        </w:rPr>
        <w:fldChar w:fldCharType="end"/>
      </w:r>
      <w:r w:rsidR="00305FD8" w:rsidRPr="006D081F">
        <w:rPr>
          <w:rFonts w:eastAsiaTheme="minorEastAsia"/>
          <w:color w:val="FF0000"/>
        </w:rPr>
        <w:t>.</w:t>
      </w:r>
    </w:p>
    <w:p w:rsidR="0063353F" w:rsidRPr="006D081F" w:rsidRDefault="0063353F" w:rsidP="00817078">
      <w:pPr>
        <w:rPr>
          <w:color w:val="FF0000"/>
        </w:rPr>
      </w:pPr>
    </w:p>
    <w:p w:rsidR="00817078" w:rsidRPr="006D081F" w:rsidRDefault="005065F6" w:rsidP="00817078">
      <w:pPr>
        <w:keepNext/>
        <w:spacing w:before="0"/>
        <w:jc w:val="center"/>
        <w:rPr>
          <w:color w:val="FF0000"/>
        </w:rPr>
      </w:pPr>
      <w:r w:rsidRPr="006D081F">
        <w:rPr>
          <w:noProof/>
          <w:color w:val="FF0000"/>
          <w:lang w:val="de-DE"/>
        </w:rPr>
        <w:drawing>
          <wp:inline distT="0" distB="0" distL="0" distR="0">
            <wp:extent cx="4711933" cy="6463072"/>
            <wp:effectExtent l="25400" t="0" r="12467" b="0"/>
            <wp:docPr id="3" name="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11933" cy="6463072"/>
                      <a:chOff x="1865110" y="279151"/>
                      <a:chExt cx="4711933" cy="6463072"/>
                    </a:xfrm>
                  </a:grpSpPr>
                  <a:grpSp>
                    <a:nvGrpSpPr>
                      <a:cNvPr id="77" name="Gruppierung 76"/>
                      <a:cNvGrpSpPr/>
                    </a:nvGrpSpPr>
                    <a:grpSpPr>
                      <a:xfrm>
                        <a:off x="1865110" y="279151"/>
                        <a:ext cx="4711933" cy="6463072"/>
                        <a:chOff x="1865110" y="279151"/>
                        <a:chExt cx="4711933" cy="6463072"/>
                      </a:xfrm>
                    </a:grpSpPr>
                    <a:sp>
                      <a:nvSpPr>
                        <a:cNvPr id="5" name="Pfeil nach links und rechts 4"/>
                        <a:cNvSpPr/>
                      </a:nvSpPr>
                      <a:spPr>
                        <a:xfrm>
                          <a:off x="2750521" y="3459515"/>
                          <a:ext cx="2319378"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ahb_simple_bus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3279042" y="279151"/>
                          <a:ext cx="1250295" cy="580572"/>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400" dirty="0" smtClean="0"/>
                              <a:t>Testbench</a:t>
                            </a:r>
                          </a:p>
                          <a:p>
                            <a:pPr algn="ctr"/>
                            <a:r>
                              <a:rPr lang="de-DE" sz="1000" dirty="0" smtClean="0"/>
                              <a:t>(Processor)</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2848844" y="1367801"/>
                          <a:ext cx="2138441" cy="1259245"/>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mmu_cache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925045"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icache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4029983" y="1878011"/>
                          <a:ext cx="868402" cy="59705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dcache</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468872"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174298" y="859723"/>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174298"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3468872" y="1230574"/>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14" name="Gerade Verbindung mit Pfeil 13"/>
                        <a:cNvCxnSpPr>
                          <a:stCxn id="10" idx="2"/>
                          <a:endCxn id="13" idx="0"/>
                        </a:cNvCxnSpPr>
                      </a:nvCxnSpPr>
                      <a:spPr>
                        <a:xfrm rot="5400000">
                          <a:off x="3432086"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15" name="Gerade Verbindung mit Pfeil 14"/>
                        <a:cNvCxnSpPr/>
                      </a:nvCxnSpPr>
                      <a:spPr>
                        <a:xfrm rot="5400000">
                          <a:off x="4135205" y="1113762"/>
                          <a:ext cx="233624" cy="1588"/>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16" name="Textfeld 15"/>
                        <a:cNvSpPr txBox="1"/>
                      </a:nvSpPr>
                      <a:spPr>
                        <a:xfrm>
                          <a:off x="3084686" y="958850"/>
                          <a:ext cx="365379"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icio</a:t>
                            </a:r>
                            <a:endParaRPr lang="de-DE" sz="1000" dirty="0"/>
                          </a:p>
                        </a:txBody>
                        <a:useSpRect/>
                      </a:txSp>
                    </a:sp>
                    <a:sp>
                      <a:nvSpPr>
                        <a:cNvPr id="17" name="Textfeld 16"/>
                        <a:cNvSpPr txBox="1"/>
                      </a:nvSpPr>
                      <a:spPr>
                        <a:xfrm>
                          <a:off x="4315300" y="959644"/>
                          <a:ext cx="40332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d</a:t>
                            </a:r>
                            <a:r>
                              <a:rPr lang="de-DE" sz="1000" dirty="0" smtClean="0"/>
                              <a:t>cio</a:t>
                            </a:r>
                            <a:endParaRPr lang="de-DE" sz="1000" dirty="0"/>
                          </a:p>
                        </a:txBody>
                        <a:useSpRect/>
                      </a:txSp>
                    </a:sp>
                    <a:sp>
                      <a:nvSpPr>
                        <a:cNvPr id="18" name="Rechteck 17"/>
                        <a:cNvSpPr/>
                      </a:nvSpPr>
                      <a:spPr>
                        <a:xfrm>
                          <a:off x="3834647" y="2627046"/>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3830822" y="33697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3477339" y="2975942"/>
                          <a:ext cx="868402"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LT -&gt; CT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1" name="Gerade Verbindung mit Pfeil 20"/>
                        <a:cNvCxnSpPr>
                          <a:stCxn id="18" idx="2"/>
                          <a:endCxn id="20" idx="0"/>
                        </a:cNvCxnSpPr>
                      </a:nvCxnSpPr>
                      <a:spPr>
                        <a:xfrm rot="5400000">
                          <a:off x="3807273" y="2868541"/>
                          <a:ext cx="211669" cy="3133"/>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2" name="Gerade Verbindung mit Pfeil 21"/>
                        <a:cNvCxnSpPr>
                          <a:stCxn id="20" idx="2"/>
                          <a:endCxn id="19" idx="0"/>
                        </a:cNvCxnSpPr>
                      </a:nvCxnSpPr>
                      <a:spPr>
                        <a:xfrm rot="5400000">
                          <a:off x="3787362" y="3245556"/>
                          <a:ext cx="247664" cy="692"/>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23" name="Rechteck 22"/>
                        <a:cNvSpPr/>
                      </a:nvSpPr>
                      <a:spPr>
                        <a:xfrm>
                          <a:off x="1870486" y="4818675"/>
                          <a:ext cx="1504114"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mctrl</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24" name="Rechteck 23"/>
                        <a:cNvSpPr/>
                      </a:nvSpPr>
                      <a:spPr>
                        <a:xfrm>
                          <a:off x="3829457" y="3653012"/>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5" name="Rechteck 24"/>
                        <a:cNvSpPr/>
                      </a:nvSpPr>
                      <a:spPr>
                        <a:xfrm>
                          <a:off x="2542517" y="4681448"/>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Rechteck 25"/>
                        <a:cNvSpPr/>
                      </a:nvSpPr>
                      <a:spPr>
                        <a:xfrm>
                          <a:off x="2239834" y="4281306"/>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27" name="Gerade Verbindung mit Pfeil 26"/>
                        <a:cNvCxnSpPr>
                          <a:endCxn id="26" idx="0"/>
                        </a:cNvCxnSpPr>
                      </a:nvCxnSpPr>
                      <a:spPr>
                        <a:xfrm rot="5400000">
                          <a:off x="2434251" y="4093010"/>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28" name="Gerade Verbindung mit Pfeil 27"/>
                        <a:cNvCxnSpPr>
                          <a:stCxn id="26" idx="2"/>
                          <a:endCxn id="25" idx="0"/>
                        </a:cNvCxnSpPr>
                      </a:nvCxnSpPr>
                      <a:spPr>
                        <a:xfrm rot="16200000" flipH="1">
                          <a:off x="2495007" y="455391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29" name="Rechteck 28"/>
                        <a:cNvSpPr/>
                      </a:nvSpPr>
                      <a:spPr>
                        <a:xfrm>
                          <a:off x="19276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337590"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750145" y="5223931"/>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3161006" y="52306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rot="16200000">
                          <a:off x="2716838"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rom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4" name="Rechteck 33"/>
                        <a:cNvSpPr/>
                      </a:nvSpPr>
                      <a:spPr>
                        <a:xfrm rot="16200000">
                          <a:off x="2301141" y="6097377"/>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t>i</a:t>
                            </a:r>
                            <a:r>
                              <a:rPr lang="de-DE" sz="1000" dirty="0" smtClean="0"/>
                              <a:t>o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5" name="Rechteck 34"/>
                        <a:cNvSpPr/>
                      </a:nvSpPr>
                      <a:spPr>
                        <a:xfrm rot="16200000">
                          <a:off x="1885361" y="6097376"/>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6" name="Rechteck 35"/>
                        <a:cNvSpPr/>
                      </a:nvSpPr>
                      <a:spPr>
                        <a:xfrm rot="16200000">
                          <a:off x="1479242" y="6097378"/>
                          <a:ext cx="1044157" cy="245534"/>
                        </a:xfrm>
                        <a:prstGeom prst="rect">
                          <a:avLst/>
                        </a:prstGeom>
                      </a:spPr>
                      <a:txSp>
                        <a:txBody>
                          <a:bodyPr rtlCol="0" anchor="ctr"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sdram - memory</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37" name="Rechteck 36"/>
                        <a:cNvSpPr/>
                      </a:nvSpPr>
                      <a:spPr>
                        <a:xfrm>
                          <a:off x="19276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8" name="Rechteck 37"/>
                        <a:cNvSpPr/>
                      </a:nvSpPr>
                      <a:spPr>
                        <a:xfrm>
                          <a:off x="2337584"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9" name="Rechteck 38"/>
                        <a:cNvSpPr/>
                      </a:nvSpPr>
                      <a:spPr>
                        <a:xfrm>
                          <a:off x="2750139" y="555413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40" name="Rechteck 39"/>
                        <a:cNvSpPr/>
                      </a:nvSpPr>
                      <a:spPr>
                        <a:xfrm>
                          <a:off x="3161000" y="5552377"/>
                          <a:ext cx="160052" cy="137227"/>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41" name="Gerade Verbindung mit Pfeil 40"/>
                        <a:cNvCxnSpPr>
                          <a:stCxn id="29" idx="2"/>
                          <a:endCxn id="37" idx="0"/>
                        </a:cNvCxnSpPr>
                      </a:nvCxnSpPr>
                      <a:spPr>
                        <a:xfrm rot="5400000">
                          <a:off x="1911179" y="5457644"/>
                          <a:ext cx="192979"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2" name="Gerade Verbindung mit Pfeil 41"/>
                        <a:cNvCxnSpPr/>
                      </a:nvCxnSpPr>
                      <a:spPr>
                        <a:xfrm rot="5400000">
                          <a:off x="2326675" y="5460118"/>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3" name="Gerade Verbindung mit Pfeil 42"/>
                        <a:cNvCxnSpPr/>
                      </a:nvCxnSpPr>
                      <a:spPr>
                        <a:xfrm rot="5400000">
                          <a:off x="2733075" y="5460119"/>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cxnSp>
                      <a:nvCxnSpPr>
                        <a:cNvPr id="44" name="Gerade Verbindung mit Pfeil 43"/>
                        <a:cNvCxnSpPr/>
                      </a:nvCxnSpPr>
                      <a:spPr>
                        <a:xfrm rot="5400000">
                          <a:off x="3157245" y="5460120"/>
                          <a:ext cx="184513" cy="6"/>
                        </a:xfrm>
                        <a:prstGeom prst="straightConnector1">
                          <a:avLst/>
                        </a:prstGeom>
                        <a:ln>
                          <a:tailEnd type="arrow"/>
                        </a:ln>
                      </a:spPr>
                      <a:style>
                        <a:lnRef idx="2">
                          <a:schemeClr val="accent1"/>
                        </a:lnRef>
                        <a:fillRef idx="0">
                          <a:schemeClr val="accent1"/>
                        </a:fillRef>
                        <a:effectRef idx="1">
                          <a:schemeClr val="accent1"/>
                        </a:effectRef>
                        <a:fontRef idx="minor">
                          <a:schemeClr val="tx1"/>
                        </a:fontRef>
                      </a:style>
                    </a:cxnSp>
                    <a:sp>
                      <a:nvSpPr>
                        <a:cNvPr id="45" name="Rechteck 44"/>
                        <a:cNvSpPr/>
                      </a:nvSpPr>
                      <a:spPr>
                        <a:xfrm rot="5400000">
                          <a:off x="3431722" y="4962004"/>
                          <a:ext cx="760923" cy="152401"/>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sp>
                      <a:nvSpPr>
                        <a:cNvPr id="46" name="Rechteck 45"/>
                        <a:cNvSpPr/>
                      </a:nvSpPr>
                      <a:spPr>
                        <a:xfrm>
                          <a:off x="3374600" y="497107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47" name="Gerade Verbindung mit Pfeil 46"/>
                        <a:cNvCxnSpPr>
                          <a:endCxn id="46" idx="3"/>
                        </a:cNvCxnSpPr>
                      </a:nvCxnSpPr>
                      <a:spPr>
                        <a:xfrm rot="10800000" flipV="1">
                          <a:off x="3534653" y="5034793"/>
                          <a:ext cx="201331"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stCxn id="52" idx="2"/>
                        </a:cNvCxnSpPr>
                      </a:nvCxnSpPr>
                      <a:spPr>
                        <a:xfrm rot="5400000">
                          <a:off x="4521775" y="4808525"/>
                          <a:ext cx="475031" cy="158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49" name="Gerade Verbindung mit Pfeil 48"/>
                        <a:cNvCxnSpPr/>
                      </a:nvCxnSpPr>
                      <a:spPr>
                        <a:xfrm rot="10800000" flipV="1">
                          <a:off x="3888386" y="5036248"/>
                          <a:ext cx="870246" cy="4896"/>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50" name="Pfeil nach links und rechts 49"/>
                        <a:cNvSpPr/>
                      </a:nvSpPr>
                      <a:spPr>
                        <a:xfrm>
                          <a:off x="3969759" y="4236856"/>
                          <a:ext cx="1586491" cy="237947"/>
                        </a:xfrm>
                        <a:prstGeom prst="leftRightArrow">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smtClean="0"/>
                              <a:t>ahb_apb_bridge (CT)</a:t>
                            </a:r>
                            <a:endParaRPr lang="de-DE" sz="1000" dirty="0"/>
                          </a:p>
                        </a:txBody>
                        <a:useSpRect/>
                      </a:txSp>
                      <a:style>
                        <a:lnRef idx="1">
                          <a:schemeClr val="accent1"/>
                        </a:lnRef>
                        <a:fillRef idx="3">
                          <a:schemeClr val="accent1"/>
                        </a:fillRef>
                        <a:effectRef idx="2">
                          <a:schemeClr val="accent1"/>
                        </a:effectRef>
                        <a:fontRef idx="minor">
                          <a:schemeClr val="lt1"/>
                        </a:fontRef>
                      </a:style>
                    </a:sp>
                    <a:sp>
                      <a:nvSpPr>
                        <a:cNvPr id="51" name="Rechteck 50"/>
                        <a:cNvSpPr/>
                      </a:nvSpPr>
                      <a:spPr>
                        <a:xfrm>
                          <a:off x="4677556" y="4144155"/>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52" name="Rechteck 51"/>
                        <a:cNvSpPr/>
                      </a:nvSpPr>
                      <a:spPr>
                        <a:xfrm>
                          <a:off x="4679264" y="4433783"/>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3" name="Gerade Verbindung mit Pfeil 52"/>
                        <a:cNvCxnSpPr/>
                      </a:nvCxnSpPr>
                      <a:spPr>
                        <a:xfrm rot="5400000">
                          <a:off x="4641428" y="4024436"/>
                          <a:ext cx="238378" cy="1059"/>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cxnSp>
                      <a:nvCxnSpPr>
                        <a:cNvPr id="54" name="Gerade Verbindung 53"/>
                        <a:cNvCxnSpPr/>
                      </a:nvCxnSpPr>
                      <a:spPr>
                        <a:xfrm flipV="1">
                          <a:off x="2622546" y="3898195"/>
                          <a:ext cx="3555685" cy="9169"/>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endCxn id="24" idx="2"/>
                        </a:cNvCxnSpPr>
                      </a:nvCxnSpPr>
                      <a:spPr>
                        <a:xfrm rot="5400000" flipH="1" flipV="1">
                          <a:off x="3849273" y="3848742"/>
                          <a:ext cx="118713" cy="1708"/>
                        </a:xfrm>
                        <a:prstGeom prst="line">
                          <a:avLst/>
                        </a:prstGeom>
                        <a:ln>
                          <a:solidFill>
                            <a:srgbClr val="FF0000"/>
                          </a:solidFill>
                        </a:ln>
                      </a:spPr>
                      <a:style>
                        <a:lnRef idx="2">
                          <a:schemeClr val="accent1"/>
                        </a:lnRef>
                        <a:fillRef idx="0">
                          <a:schemeClr val="accent1"/>
                        </a:fillRef>
                        <a:effectRef idx="1">
                          <a:schemeClr val="accent1"/>
                        </a:effectRef>
                        <a:fontRef idx="minor">
                          <a:schemeClr val="tx1"/>
                        </a:fontRef>
                      </a:style>
                    </a:cxnSp>
                    <a:sp>
                      <a:nvSpPr>
                        <a:cNvPr id="56" name="Textfeld 55"/>
                        <a:cNvSpPr txBox="1"/>
                      </a:nvSpPr>
                      <a:spPr>
                        <a:xfrm>
                          <a:off x="3021264" y="2609412"/>
                          <a:ext cx="81304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a:t>a</a:t>
                            </a:r>
                            <a:r>
                              <a:rPr lang="de-DE" sz="1000" dirty="0" smtClean="0"/>
                              <a:t>hb_master</a:t>
                            </a:r>
                            <a:endParaRPr lang="de-DE" sz="1000" dirty="0"/>
                          </a:p>
                        </a:txBody>
                        <a:useSpRect/>
                      </a:txSp>
                    </a:sp>
                    <a:sp>
                      <a:nvSpPr>
                        <a:cNvPr id="57" name="Textfeld 56"/>
                        <a:cNvSpPr txBox="1"/>
                      </a:nvSpPr>
                      <a:spPr>
                        <a:xfrm>
                          <a:off x="3948660" y="3602212"/>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58" name="Textfeld 57"/>
                        <a:cNvSpPr txBox="1"/>
                      </a:nvSpPr>
                      <a:spPr>
                        <a:xfrm>
                          <a:off x="4802946" y="4424908"/>
                          <a:ext cx="851515"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master_sock</a:t>
                            </a:r>
                            <a:endParaRPr lang="de-DE" sz="1000" dirty="0"/>
                          </a:p>
                        </a:txBody>
                        <a:useSpRect/>
                      </a:txSp>
                    </a:sp>
                    <a:sp>
                      <a:nvSpPr>
                        <a:cNvPr id="59" name="Textfeld 58"/>
                        <a:cNvSpPr txBox="1"/>
                      </a:nvSpPr>
                      <a:spPr>
                        <a:xfrm>
                          <a:off x="3142534" y="3305889"/>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60" name="Textfeld 59"/>
                        <a:cNvSpPr txBox="1"/>
                      </a:nvSpPr>
                      <a:spPr>
                        <a:xfrm>
                          <a:off x="2656395" y="4571010"/>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ahb</a:t>
                            </a:r>
                            <a:endParaRPr lang="de-DE" sz="1000" dirty="0"/>
                          </a:p>
                        </a:txBody>
                        <a:useSpRect/>
                      </a:txSp>
                    </a:sp>
                    <a:sp>
                      <a:nvSpPr>
                        <a:cNvPr id="61" name="Textfeld 60"/>
                        <a:cNvSpPr txBox="1"/>
                      </a:nvSpPr>
                      <a:spPr>
                        <a:xfrm>
                          <a:off x="3316508" y="4724854"/>
                          <a:ext cx="3808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apb</a:t>
                            </a:r>
                            <a:endParaRPr lang="de-DE" sz="1000" dirty="0"/>
                          </a:p>
                        </a:txBody>
                        <a:useSpRect/>
                      </a:txSp>
                    </a:sp>
                    <a:sp>
                      <a:nvSpPr>
                        <a:cNvPr id="62" name="Textfeld 61"/>
                        <a:cNvSpPr txBox="1"/>
                      </a:nvSpPr>
                      <a:spPr>
                        <a:xfrm>
                          <a:off x="4805858" y="4034475"/>
                          <a:ext cx="7489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slave_sock</a:t>
                            </a:r>
                            <a:endParaRPr lang="de-DE" sz="1000" dirty="0"/>
                          </a:p>
                        </a:txBody>
                        <a:useSpRect/>
                      </a:txSp>
                    </a:sp>
                    <a:sp>
                      <a:nvSpPr>
                        <a:cNvPr id="63" name="Textfeld 62"/>
                        <a:cNvSpPr txBox="1"/>
                      </a:nvSpPr>
                      <a:spPr>
                        <a:xfrm>
                          <a:off x="2687941" y="5166095"/>
                          <a:ext cx="281723"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io</a:t>
                            </a:r>
                            <a:endParaRPr lang="de-DE" sz="1000" dirty="0"/>
                          </a:p>
                        </a:txBody>
                        <a:useSpRect/>
                      </a:txSp>
                    </a:sp>
                    <a:sp>
                      <a:nvSpPr>
                        <a:cNvPr id="64" name="Textfeld 63"/>
                        <a:cNvSpPr txBox="1"/>
                      </a:nvSpPr>
                      <a:spPr>
                        <a:xfrm>
                          <a:off x="3098169" y="5166095"/>
                          <a:ext cx="402674"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rom</a:t>
                            </a:r>
                            <a:endParaRPr lang="de-DE" sz="1000" dirty="0"/>
                          </a:p>
                        </a:txBody>
                        <a:useSpRect/>
                      </a:txSp>
                    </a:sp>
                    <a:sp>
                      <a:nvSpPr>
                        <a:cNvPr id="65" name="Textfeld 64"/>
                        <a:cNvSpPr txBox="1"/>
                      </a:nvSpPr>
                      <a:spPr>
                        <a:xfrm>
                          <a:off x="2280262" y="5166095"/>
                          <a:ext cx="44114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sram</a:t>
                            </a:r>
                            <a:endParaRPr lang="de-DE" sz="1000" dirty="0"/>
                          </a:p>
                        </a:txBody>
                        <a:useSpRect/>
                      </a:txSp>
                    </a:sp>
                    <a:sp>
                      <a:nvSpPr>
                        <a:cNvPr id="66" name="Textfeld 65"/>
                        <a:cNvSpPr txBox="1"/>
                      </a:nvSpPr>
                      <a:spPr>
                        <a:xfrm>
                          <a:off x="1865110" y="5172445"/>
                          <a:ext cx="508147"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sdram</a:t>
                            </a:r>
                            <a:endParaRPr lang="de-DE" sz="1000" dirty="0"/>
                          </a:p>
                        </a:txBody>
                        <a:useSpRect/>
                      </a:txSp>
                    </a:sp>
                    <a:sp>
                      <a:nvSpPr>
                        <a:cNvPr id="70" name="Rechteck 69"/>
                        <a:cNvSpPr/>
                      </a:nvSpPr>
                      <a:spPr>
                        <a:xfrm>
                          <a:off x="5796578" y="4281382"/>
                          <a:ext cx="763303" cy="146128"/>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smtClean="0"/>
                              <a:t>CT - &gt; LT</a:t>
                            </a:r>
                            <a:endParaRPr lang="de-DE" sz="1200" dirty="0"/>
                          </a:p>
                        </a:txBody>
                        <a:useSpRect/>
                      </a:txSp>
                      <a:style>
                        <a:lnRef idx="1">
                          <a:schemeClr val="accent1"/>
                        </a:lnRef>
                        <a:fillRef idx="3">
                          <a:schemeClr val="accent1"/>
                        </a:fillRef>
                        <a:effectRef idx="2">
                          <a:schemeClr val="accent1"/>
                        </a:effectRef>
                        <a:fontRef idx="minor">
                          <a:schemeClr val="lt1"/>
                        </a:fontRef>
                      </a:style>
                    </a:sp>
                    <a:cxnSp>
                      <a:nvCxnSpPr>
                        <a:cNvPr id="71" name="Gerade Verbindung mit Pfeil 70"/>
                        <a:cNvCxnSpPr/>
                      </a:nvCxnSpPr>
                      <a:spPr>
                        <a:xfrm rot="5400000">
                          <a:off x="5990996" y="4085431"/>
                          <a:ext cx="375531" cy="1060"/>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2" name="Rechteck 71"/>
                        <a:cNvSpPr/>
                      </a:nvSpPr>
                      <a:spPr>
                        <a:xfrm>
                          <a:off x="5777620" y="4840342"/>
                          <a:ext cx="799423" cy="405256"/>
                        </a:xfrm>
                        <a:prstGeom prst="rect">
                          <a:avLst/>
                        </a:prstGeom>
                      </a:spPr>
                      <a:txSp>
                        <a:txBody>
                          <a:bodyPr rtlCol="0" anchor="t" anchorCtr="0"/>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t>PNP</a:t>
                            </a:r>
                            <a:endParaRPr lang="de-DE" dirty="0"/>
                          </a:p>
                        </a:txBody>
                        <a:useSpRect/>
                      </a:txSp>
                      <a:style>
                        <a:lnRef idx="1">
                          <a:schemeClr val="accent1"/>
                        </a:lnRef>
                        <a:fillRef idx="3">
                          <a:schemeClr val="accent1"/>
                        </a:fillRef>
                        <a:effectRef idx="2">
                          <a:schemeClr val="accent1"/>
                        </a:effectRef>
                        <a:fontRef idx="minor">
                          <a:schemeClr val="lt1"/>
                        </a:fontRef>
                      </a:style>
                    </a:sp>
                    <a:sp>
                      <a:nvSpPr>
                        <a:cNvPr id="73" name="Rechteck 72"/>
                        <a:cNvSpPr/>
                      </a:nvSpPr>
                      <a:spPr>
                        <a:xfrm>
                          <a:off x="6099266" y="4694534"/>
                          <a:ext cx="160052" cy="137227"/>
                        </a:xfrm>
                        <a:prstGeom prst="rect">
                          <a:avLst/>
                        </a:prstGeom>
                        <a:solidFill>
                          <a:srgbClr val="FF0000"/>
                        </a:solidFill>
                        <a:ln>
                          <a:solidFill>
                            <a:srgbClr val="FF0000"/>
                          </a:solidFill>
                        </a:ln>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74" name="Gerade Verbindung mit Pfeil 73"/>
                        <a:cNvCxnSpPr/>
                      </a:nvCxnSpPr>
                      <a:spPr>
                        <a:xfrm rot="16200000" flipH="1">
                          <a:off x="6051753" y="4562492"/>
                          <a:ext cx="254014" cy="1057"/>
                        </a:xfrm>
                        <a:prstGeom prst="straightConnector1">
                          <a:avLst/>
                        </a:prstGeom>
                        <a:ln>
                          <a:solidFill>
                            <a:srgbClr val="FF0000"/>
                          </a:solidFill>
                          <a:tailEnd type="arrow"/>
                        </a:ln>
                      </a:spPr>
                      <a:style>
                        <a:lnRef idx="2">
                          <a:schemeClr val="accent1"/>
                        </a:lnRef>
                        <a:fillRef idx="0">
                          <a:schemeClr val="accent1"/>
                        </a:fillRef>
                        <a:effectRef idx="1">
                          <a:schemeClr val="accent1"/>
                        </a:effectRef>
                        <a:fontRef idx="minor">
                          <a:schemeClr val="tx1"/>
                        </a:fontRef>
                      </a:style>
                    </a:cxnSp>
                    <a:sp>
                      <a:nvSpPr>
                        <a:cNvPr id="76" name="Textfeld 75"/>
                        <a:cNvSpPr txBox="1"/>
                      </a:nvSpPr>
                      <a:spPr>
                        <a:xfrm>
                          <a:off x="5412352" y="4601743"/>
                          <a:ext cx="704076" cy="246221"/>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dirty="0" smtClean="0"/>
                              <a:t>a</a:t>
                            </a:r>
                            <a:r>
                              <a:rPr lang="de-DE" sz="1000" dirty="0" smtClean="0"/>
                              <a:t>hb_slave</a:t>
                            </a:r>
                            <a:endParaRPr lang="de-DE" sz="1000" dirty="0"/>
                          </a:p>
                        </a:txBody>
                        <a:useSpRect/>
                      </a:txSp>
                    </a:sp>
                  </a:grpSp>
                </lc:lockedCanvas>
              </a:graphicData>
            </a:graphic>
          </wp:inline>
        </w:drawing>
      </w:r>
    </w:p>
    <w:p w:rsidR="00817078" w:rsidRPr="006D081F" w:rsidRDefault="00817078" w:rsidP="00817078">
      <w:pPr>
        <w:pStyle w:val="Beschriftung"/>
        <w:jc w:val="center"/>
        <w:rPr>
          <w:color w:val="FF0000"/>
        </w:rPr>
      </w:pPr>
      <w:bookmarkStart w:id="27" w:name="_Ref144615503"/>
      <w:bookmarkStart w:id="28" w:name="_Toc166210397"/>
      <w:r w:rsidRPr="006D081F">
        <w:rPr>
          <w:color w:val="FF0000"/>
        </w:rPr>
        <w:t xml:space="preserve">Figure </w:t>
      </w:r>
      <w:r w:rsidR="00847C2D" w:rsidRPr="006D081F">
        <w:rPr>
          <w:color w:val="FF0000"/>
        </w:rPr>
        <w:fldChar w:fldCharType="begin"/>
      </w:r>
      <w:r w:rsidR="001D2F47" w:rsidRPr="006D081F">
        <w:rPr>
          <w:color w:val="FF0000"/>
        </w:rPr>
        <w:instrText xml:space="preserve"> SEQ Figure \* ARABIC </w:instrText>
      </w:r>
      <w:r w:rsidR="00847C2D" w:rsidRPr="006D081F">
        <w:rPr>
          <w:color w:val="FF0000"/>
        </w:rPr>
        <w:fldChar w:fldCharType="separate"/>
      </w:r>
      <w:r w:rsidR="00937609" w:rsidRPr="006D081F">
        <w:rPr>
          <w:noProof/>
          <w:color w:val="FF0000"/>
        </w:rPr>
        <w:t>3</w:t>
      </w:r>
      <w:r w:rsidR="00847C2D" w:rsidRPr="006D081F">
        <w:rPr>
          <w:noProof/>
          <w:color w:val="FF0000"/>
        </w:rPr>
        <w:fldChar w:fldCharType="end"/>
      </w:r>
      <w:bookmarkEnd w:id="27"/>
      <w:r w:rsidRPr="006D081F">
        <w:rPr>
          <w:color w:val="FF0000"/>
        </w:rPr>
        <w:t xml:space="preserve"> - Simple_System Test</w:t>
      </w:r>
      <w:bookmarkEnd w:id="28"/>
    </w:p>
    <w:p w:rsidR="009A54D9" w:rsidRPr="006D081F" w:rsidRDefault="009A54D9">
      <w:pPr>
        <w:spacing w:before="0"/>
        <w:jc w:val="left"/>
        <w:rPr>
          <w:color w:val="FF0000"/>
        </w:rPr>
      </w:pPr>
    </w:p>
    <w:p w:rsidR="00722774" w:rsidRPr="006D081F" w:rsidRDefault="009A54D9" w:rsidP="00690D5E">
      <w:pPr>
        <w:spacing w:before="0"/>
        <w:rPr>
          <w:color w:val="FF0000"/>
        </w:rPr>
      </w:pPr>
      <w:r w:rsidRPr="006D081F">
        <w:rPr>
          <w:color w:val="FF0000"/>
        </w:rPr>
        <w:t>The library components are drawn in blue, while the AMBAKit components are drawn in red. The system contains a testbench, which acts as a placeholder for the processor and provides stimuli to the system. The testbench connects to the Cache-Subsystem (mmu_cache) through two TLM 2.0 sockets. The payload transported over these sockets contains optional extensions for address space selection (ASIs) and debugging. The mmu_cache IP features an AHB master socket. The master socket is bound to the slave socket of a LT_CT adapter. The system bus (ahb_simple_bus) and the AHB/APB bridge (ahb_apb_bridge) are part of the AMBAKit and model the communication with cycle timed accuracy. The memory controller (mctrl) is equipped with one AHB slave socket, one APB slave socket and TLM2 master sockets. The AMBA slaves are connected to the bus through CT_LT adapters. The TLM2 masters are connected to four instances of the generic memory IP.</w:t>
      </w:r>
    </w:p>
    <w:p w:rsidR="00722774" w:rsidRPr="006D081F" w:rsidRDefault="00722774">
      <w:pPr>
        <w:spacing w:before="0"/>
        <w:jc w:val="left"/>
        <w:rPr>
          <w:color w:val="FF0000"/>
        </w:rPr>
      </w:pPr>
    </w:p>
    <w:p w:rsidR="003C1336" w:rsidRPr="006D081F" w:rsidRDefault="00722774" w:rsidP="003C1336">
      <w:pPr>
        <w:spacing w:before="0"/>
        <w:jc w:val="left"/>
        <w:rPr>
          <w:color w:val="FF0000"/>
        </w:rPr>
      </w:pPr>
      <w:r w:rsidRPr="006D081F">
        <w:rPr>
          <w:color w:val="FF0000"/>
        </w:rPr>
        <w:t>[Example will be extended throug</w:t>
      </w:r>
      <w:r w:rsidR="00690D5E" w:rsidRPr="006D081F">
        <w:rPr>
          <w:color w:val="FF0000"/>
        </w:rPr>
        <w:t>h</w:t>
      </w:r>
      <w:r w:rsidRPr="006D081F">
        <w:rPr>
          <w:color w:val="FF0000"/>
        </w:rPr>
        <w:t>out the course of the project!]</w:t>
      </w:r>
    </w:p>
    <w:commentRangeEnd w:id="26"/>
    <w:p w:rsidR="003C1336" w:rsidRDefault="006D081F" w:rsidP="003C1336">
      <w:pPr>
        <w:spacing w:before="0"/>
        <w:jc w:val="left"/>
      </w:pPr>
      <w:r>
        <w:rPr>
          <w:rStyle w:val="Kommentarzeichen"/>
          <w:vanish/>
        </w:rPr>
        <w:commentReference w:id="26"/>
      </w:r>
    </w:p>
    <w:p w:rsidR="006D081F" w:rsidRDefault="003C1336" w:rsidP="003C1336">
      <w:pPr>
        <w:pStyle w:val="berschrift2"/>
      </w:pPr>
      <w:bookmarkStart w:id="29" w:name="_Toc166561462"/>
      <w:r>
        <w:t>TLM Signal modeling kit (SignalKit)</w:t>
      </w:r>
      <w:bookmarkEnd w:id="29"/>
    </w:p>
    <w:p w:rsidR="003C1336" w:rsidRPr="006D081F" w:rsidRDefault="003C1336" w:rsidP="006D081F">
      <w:pPr>
        <w:pStyle w:val="Default"/>
      </w:pPr>
    </w:p>
    <w:p w:rsidR="00751410" w:rsidRDefault="003C1336" w:rsidP="003C1336">
      <w:pPr>
        <w:pStyle w:val="berschrift2"/>
      </w:pPr>
      <w:bookmarkStart w:id="30" w:name="_Toc166561463"/>
      <w:r>
        <w:t>Power Modeling</w:t>
      </w:r>
      <w:bookmarkEnd w:id="30"/>
    </w:p>
    <w:p w:rsidR="00751410" w:rsidRDefault="00751410">
      <w:pPr>
        <w:spacing w:before="0"/>
        <w:jc w:val="left"/>
        <w:rPr>
          <w:rFonts w:cs="Times New Roman"/>
          <w:color w:val="000000"/>
          <w:spacing w:val="0"/>
          <w:lang w:val="de-DE"/>
        </w:rPr>
      </w:pPr>
      <w:r>
        <w:br w:type="page"/>
      </w:r>
    </w:p>
    <w:p w:rsidR="00EA5219" w:rsidRDefault="00EA5219" w:rsidP="005814B5">
      <w:pPr>
        <w:pStyle w:val="berschrift1"/>
      </w:pPr>
      <w:bookmarkStart w:id="31" w:name="_Toc166561464"/>
      <w:r>
        <w:t>AHBCTRL AHB Controller SystemC Model</w:t>
      </w:r>
      <w:bookmarkEnd w:id="31"/>
    </w:p>
    <w:p w:rsidR="00585F5B" w:rsidRDefault="00585F5B" w:rsidP="00585F5B">
      <w:pPr>
        <w:pStyle w:val="berschrift2"/>
      </w:pPr>
      <w:bookmarkStart w:id="32" w:name="_Toc166561465"/>
      <w:r>
        <w:t>Functionality and Features</w:t>
      </w:r>
      <w:bookmarkEnd w:id="32"/>
    </w:p>
    <w:p w:rsidR="00585F5B" w:rsidRDefault="00585F5B" w:rsidP="00585F5B">
      <w:pPr>
        <w:pStyle w:val="berschrift3"/>
      </w:pPr>
      <w:bookmarkStart w:id="33" w:name="_Toc166561466"/>
      <w:r>
        <w:t>Overview</w:t>
      </w:r>
      <w:bookmarkEnd w:id="33"/>
    </w:p>
    <w:p w:rsidR="00273280" w:rsidRDefault="00585F5B" w:rsidP="00585F5B">
      <w:r>
        <w:t xml:space="preserve">The AHBCTRL TLM model can be used to simulate behavior and timing of the </w:t>
      </w:r>
      <w:r w:rsidR="00433601">
        <w:t>GRLIB AHB Controller VHDL IP. The model is available at two level of abstractions (LT and AT</w:t>
      </w:r>
      <w:r w:rsidR="00273280">
        <w:t>). For modeling the AHBCTRL we mostly follow</w:t>
      </w:r>
      <w:r w:rsidR="00433601">
        <w:t xml:space="preserve"> the recommendations given in </w:t>
      </w:r>
      <w:r w:rsidR="00273280">
        <w:t>RD06.</w:t>
      </w:r>
    </w:p>
    <w:p w:rsidR="00273280" w:rsidRDefault="000A2568" w:rsidP="00585F5B">
      <w:pPr>
        <w:rPr>
          <w:b/>
        </w:rPr>
      </w:pPr>
      <w:r>
        <w:rPr>
          <w:b/>
        </w:rPr>
        <w:t>AHB AT protocol adaptation</w:t>
      </w:r>
    </w:p>
    <w:p w:rsidR="004D5F58" w:rsidRDefault="00273280" w:rsidP="00585F5B">
      <w:r>
        <w:t xml:space="preserve">At AT abstraction the AHB protocol is </w:t>
      </w:r>
      <w:r w:rsidR="00CB091F">
        <w:t>abstracted in a way to map</w:t>
      </w:r>
      <w:r>
        <w:t xml:space="preserve"> to the phases of the TLM 2.0 standard protocol</w:t>
      </w:r>
      <w:r w:rsidR="004D5F58">
        <w:t xml:space="preserve"> + one additional but ignorable phase for DATA_SPLIT</w:t>
      </w:r>
      <w:r>
        <w:t xml:space="preserve">. </w:t>
      </w:r>
      <w:r w:rsidR="004C377E">
        <w:t>It is assumed that ea</w:t>
      </w:r>
      <w:r w:rsidR="00D312DF">
        <w:t>ch transaction consists of exac</w:t>
      </w:r>
      <w:r w:rsidR="004C377E">
        <w:t>t</w:t>
      </w:r>
      <w:r w:rsidR="00D312DF">
        <w:t>l</w:t>
      </w:r>
      <w:r w:rsidR="004C377E">
        <w:t>y one request and one response. Also, other then the RTL model, we make no distinction between master-bus and bus-slave communication.</w:t>
      </w:r>
      <w:r w:rsidR="00D312DF">
        <w:t xml:space="preserve"> Arbitration is modeled implicitly. A BEGIN_REQ from a master implies a preceeding bus request. The AHBCTRL delays the BEGIN_REQ until the master wins arbitration. Only then the transaction is forwarded to the slave.</w:t>
      </w:r>
    </w:p>
    <w:p w:rsidR="00181AD0" w:rsidRDefault="007653AA" w:rsidP="004D5F58">
      <w:pPr>
        <w:widowControl w:val="0"/>
        <w:autoSpaceDE w:val="0"/>
        <w:autoSpaceDN w:val="0"/>
        <w:adjustRightInd w:val="0"/>
        <w:spacing w:before="0"/>
        <w:jc w:val="left"/>
      </w:pPr>
      <w:r>
        <w:t>In order to model</w:t>
      </w:r>
      <w:r w:rsidR="004D5F58" w:rsidRPr="004D5F58">
        <w:t xml:space="preserve"> split transfers </w:t>
      </w:r>
      <w:r w:rsidR="004D5F58">
        <w:t xml:space="preserve">we introduce a phase called DATA_SPLIT. </w:t>
      </w:r>
      <w:r w:rsidR="004D5F58" w:rsidRPr="004D5F58">
        <w:t xml:space="preserve">The </w:t>
      </w:r>
      <w:r w:rsidR="004D5F58">
        <w:t>f</w:t>
      </w:r>
      <w:r w:rsidR="004D5F58" w:rsidRPr="004D5F58">
        <w:t>ollowing rules make DATA_SPLIT</w:t>
      </w:r>
      <w:r w:rsidR="004D5F58">
        <w:t xml:space="preserve"> </w:t>
      </w:r>
      <w:r w:rsidR="004D5F58" w:rsidRPr="004D5F58">
        <w:t>ignorable:</w:t>
      </w:r>
    </w:p>
    <w:p w:rsidR="004D5F58" w:rsidRPr="004D5F58" w:rsidRDefault="004D5F58" w:rsidP="004D5F58">
      <w:pPr>
        <w:widowControl w:val="0"/>
        <w:autoSpaceDE w:val="0"/>
        <w:autoSpaceDN w:val="0"/>
        <w:adjustRightInd w:val="0"/>
        <w:spacing w:before="0"/>
        <w:jc w:val="left"/>
      </w:pPr>
    </w:p>
    <w:p w:rsidR="004D5F58" w:rsidRPr="004D5F58" w:rsidRDefault="004D5F58" w:rsidP="00677644">
      <w:pPr>
        <w:pStyle w:val="Listenabsatz"/>
        <w:widowControl w:val="0"/>
        <w:numPr>
          <w:ilvl w:val="0"/>
          <w:numId w:val="19"/>
        </w:numPr>
        <w:autoSpaceDE w:val="0"/>
        <w:autoSpaceDN w:val="0"/>
        <w:adjustRightInd w:val="0"/>
        <w:spacing w:before="0"/>
        <w:jc w:val="left"/>
      </w:pPr>
      <w:r w:rsidRPr="004D5F58">
        <w:t>Masters will never react upon reception of DATA_SPLIT.</w:t>
      </w:r>
    </w:p>
    <w:p w:rsidR="004D5F58" w:rsidRPr="00677644" w:rsidRDefault="004D5F58" w:rsidP="00677644">
      <w:pPr>
        <w:pStyle w:val="Listenabsatz"/>
        <w:widowControl w:val="0"/>
        <w:numPr>
          <w:ilvl w:val="0"/>
          <w:numId w:val="19"/>
        </w:numPr>
        <w:autoSpaceDE w:val="0"/>
        <w:autoSpaceDN w:val="0"/>
        <w:adjustRightInd w:val="0"/>
        <w:spacing w:before="0"/>
        <w:jc w:val="left"/>
        <w:rPr>
          <w:rFonts w:ascii="NimbusRomanNo9L-Regu" w:hAnsi="NimbusRomanNo9L-Regu" w:cs="NimbusRomanNo9L-Regu"/>
          <w:spacing w:val="0"/>
          <w:sz w:val="22"/>
          <w:szCs w:val="22"/>
          <w:lang w:val="de-DE"/>
        </w:rPr>
      </w:pPr>
      <w:r w:rsidRPr="004D5F58">
        <w:t>Slaves may send DATA_SPLIT on the return path in response to BEGIN_REQ</w:t>
      </w:r>
      <w:r w:rsidRPr="00677644">
        <w:rPr>
          <w:rFonts w:ascii="NimbusRomanNo9L-Regu" w:hAnsi="NimbusRomanNo9L-Regu" w:cs="NimbusRomanNo9L-Regu"/>
          <w:spacing w:val="0"/>
          <w:sz w:val="22"/>
          <w:szCs w:val="22"/>
          <w:lang w:val="de-DE"/>
        </w:rPr>
        <w:t>.</w:t>
      </w:r>
    </w:p>
    <w:p w:rsidR="004D5F58" w:rsidRPr="00181AD0" w:rsidRDefault="004D5F58" w:rsidP="00677644">
      <w:pPr>
        <w:pStyle w:val="Listenabsatz"/>
        <w:widowControl w:val="0"/>
        <w:numPr>
          <w:ilvl w:val="0"/>
          <w:numId w:val="19"/>
        </w:numPr>
        <w:autoSpaceDE w:val="0"/>
        <w:autoSpaceDN w:val="0"/>
        <w:adjustRightInd w:val="0"/>
        <w:spacing w:before="0"/>
        <w:jc w:val="left"/>
      </w:pPr>
      <w:r w:rsidRPr="00181AD0">
        <w:t>Slaves may send DATA_SPLIT on the backward path after having returned TLM_ACCEPTED to BEGIN_REQ</w:t>
      </w:r>
    </w:p>
    <w:p w:rsidR="00181AD0" w:rsidRPr="00181AD0" w:rsidRDefault="004D5F58" w:rsidP="00677644">
      <w:pPr>
        <w:pStyle w:val="Listenabsatz"/>
        <w:widowControl w:val="0"/>
        <w:numPr>
          <w:ilvl w:val="0"/>
          <w:numId w:val="19"/>
        </w:numPr>
        <w:autoSpaceDE w:val="0"/>
        <w:autoSpaceDN w:val="0"/>
        <w:adjustRightInd w:val="0"/>
        <w:spacing w:before="0"/>
        <w:jc w:val="left"/>
      </w:pPr>
      <w:r w:rsidRPr="00181AD0">
        <w:t>Slaves may send DATA_SPLIT after having returned</w:t>
      </w:r>
      <w:r w:rsidR="00181AD0" w:rsidRPr="00181AD0">
        <w:t xml:space="preserve"> </w:t>
      </w:r>
      <w:r w:rsidRPr="00181AD0">
        <w:t>TLM_UPDATED with E</w:t>
      </w:r>
      <w:r w:rsidR="00181AD0" w:rsidRPr="00181AD0">
        <w:t>ND_REQ in response to BEGIN_REQ</w:t>
      </w:r>
    </w:p>
    <w:p w:rsidR="00181AD0" w:rsidRDefault="00181AD0" w:rsidP="00677644">
      <w:pPr>
        <w:pStyle w:val="Listenabsatz"/>
        <w:widowControl w:val="0"/>
        <w:numPr>
          <w:ilvl w:val="0"/>
          <w:numId w:val="19"/>
        </w:numPr>
        <w:autoSpaceDE w:val="0"/>
        <w:autoSpaceDN w:val="0"/>
        <w:adjustRightInd w:val="0"/>
        <w:spacing w:before="0"/>
        <w:jc w:val="left"/>
      </w:pPr>
      <w:r w:rsidRPr="00181AD0">
        <w:t>Slaves may send DATA_SPLIT</w:t>
      </w:r>
      <w:r w:rsidR="004D5F58" w:rsidRPr="00181AD0">
        <w:t xml:space="preserve"> after having sent END_REQ on the</w:t>
      </w:r>
      <w:r>
        <w:t xml:space="preserve"> </w:t>
      </w:r>
      <w:r w:rsidR="004D5F58" w:rsidRPr="00181AD0">
        <w:t>backward path.</w:t>
      </w:r>
    </w:p>
    <w:p w:rsidR="00181AD0" w:rsidRPr="00181AD0" w:rsidRDefault="004D5F58" w:rsidP="00181AD0">
      <w:pPr>
        <w:widowControl w:val="0"/>
        <w:autoSpaceDE w:val="0"/>
        <w:autoSpaceDN w:val="0"/>
        <w:adjustRightInd w:val="0"/>
        <w:spacing w:before="0"/>
        <w:jc w:val="left"/>
      </w:pPr>
      <w:r w:rsidRPr="00181AD0">
        <w:t xml:space="preserve"> </w:t>
      </w:r>
    </w:p>
    <w:p w:rsidR="0070780B" w:rsidRPr="0070780B" w:rsidRDefault="004D5F58" w:rsidP="004D5F58">
      <w:pPr>
        <w:widowControl w:val="0"/>
        <w:autoSpaceDE w:val="0"/>
        <w:autoSpaceDN w:val="0"/>
        <w:adjustRightInd w:val="0"/>
        <w:spacing w:before="0"/>
        <w:jc w:val="left"/>
      </w:pPr>
      <w:r w:rsidRPr="0070780B">
        <w:t xml:space="preserve">In any case, </w:t>
      </w:r>
      <w:r w:rsidR="0070780B" w:rsidRPr="0070780B">
        <w:t xml:space="preserve">a split transfer is considered completed </w:t>
      </w:r>
      <w:r w:rsidRPr="0070780B">
        <w:t>whenever</w:t>
      </w:r>
      <w:r w:rsidR="0070780B" w:rsidRPr="0070780B">
        <w:t xml:space="preserve"> a slave returns BEGIN_RESP.</w:t>
      </w:r>
      <w:r w:rsidR="00CB091F">
        <w:t xml:space="preserve"> If the AHBCTRL receives a DATA_SPLIT it will rearbitrate.</w:t>
      </w:r>
    </w:p>
    <w:p w:rsidR="00A26895" w:rsidRDefault="004D5F58" w:rsidP="00A26895">
      <w:pPr>
        <w:widowControl w:val="0"/>
        <w:autoSpaceDE w:val="0"/>
        <w:autoSpaceDN w:val="0"/>
        <w:adjustRightInd w:val="0"/>
        <w:spacing w:before="0"/>
        <w:jc w:val="left"/>
        <w:rPr>
          <w:rFonts w:ascii="NimbusRomanNo9L-Regu" w:hAnsi="NimbusRomanNo9L-Regu" w:cs="NimbusRomanNo9L-Regu"/>
          <w:spacing w:val="0"/>
          <w:sz w:val="22"/>
          <w:szCs w:val="22"/>
          <w:lang w:val="de-DE"/>
        </w:rPr>
      </w:pPr>
      <w:r w:rsidRPr="00A26895">
        <w:t xml:space="preserve">As soon </w:t>
      </w:r>
      <w:r w:rsidR="00A26895" w:rsidRPr="00A26895">
        <w:t>the bus receives</w:t>
      </w:r>
      <w:r w:rsidRPr="00A26895">
        <w:t xml:space="preserve"> BEGIN_RESP for</w:t>
      </w:r>
      <w:r w:rsidR="00A26895" w:rsidRPr="00A26895">
        <w:t xml:space="preserve"> </w:t>
      </w:r>
      <w:r w:rsidRPr="00A26895">
        <w:t>the transaction for wh</w:t>
      </w:r>
      <w:r w:rsidR="00A26895">
        <w:t>ich the slave sent DATA_SPLIT it</w:t>
      </w:r>
      <w:r w:rsidRPr="00A26895">
        <w:t xml:space="preserve"> will add the</w:t>
      </w:r>
      <w:r w:rsidR="00A26895">
        <w:t xml:space="preserve"> respective master to the internal arbitration and continue.</w:t>
      </w:r>
      <w:r>
        <w:rPr>
          <w:rFonts w:ascii="NimbusRomanNo9L-Regu" w:hAnsi="NimbusRomanNo9L-Regu" w:cs="NimbusRomanNo9L-Regu"/>
          <w:spacing w:val="0"/>
          <w:sz w:val="22"/>
          <w:szCs w:val="22"/>
          <w:lang w:val="de-DE"/>
        </w:rPr>
        <w:t xml:space="preserve"> </w:t>
      </w:r>
    </w:p>
    <w:p w:rsidR="00A26895" w:rsidRDefault="00A26895" w:rsidP="00A26895">
      <w:pPr>
        <w:widowControl w:val="0"/>
        <w:autoSpaceDE w:val="0"/>
        <w:autoSpaceDN w:val="0"/>
        <w:adjustRightInd w:val="0"/>
        <w:spacing w:before="0"/>
        <w:jc w:val="left"/>
        <w:rPr>
          <w:rFonts w:ascii="NimbusRomanNo9L-Regu" w:hAnsi="NimbusRomanNo9L-Regu" w:cs="NimbusRomanNo9L-Regu"/>
          <w:spacing w:val="0"/>
          <w:sz w:val="22"/>
          <w:szCs w:val="22"/>
          <w:lang w:val="de-DE"/>
        </w:rPr>
      </w:pPr>
    </w:p>
    <w:p w:rsidR="00677644" w:rsidRDefault="00A26895" w:rsidP="00677644">
      <w:pPr>
        <w:widowControl w:val="0"/>
        <w:autoSpaceDE w:val="0"/>
        <w:autoSpaceDN w:val="0"/>
        <w:adjustRightInd w:val="0"/>
        <w:spacing w:before="0"/>
        <w:jc w:val="left"/>
      </w:pPr>
      <w:r w:rsidRPr="00A26895">
        <w:t>The BEGIN_REQ at AT approximates the point in time the RTL model starts requesting the bus.</w:t>
      </w:r>
      <w:r>
        <w:t xml:space="preserve"> </w:t>
      </w:r>
      <w:r w:rsidR="00677644">
        <w:t>END_REQ marks the end of the address</w:t>
      </w:r>
      <w:r w:rsidRPr="00A26895">
        <w:t xml:space="preserve"> phase.</w:t>
      </w:r>
      <w:r w:rsidR="004D5F58" w:rsidRPr="00A26895">
        <w:t xml:space="preserve"> The </w:t>
      </w:r>
      <w:r w:rsidR="00677644">
        <w:t>E</w:t>
      </w:r>
      <w:r w:rsidR="004D5F58" w:rsidRPr="00A26895">
        <w:t>ND_REQ may be sent via</w:t>
      </w:r>
      <w:r w:rsidRPr="00A26895">
        <w:t xml:space="preserve"> </w:t>
      </w:r>
      <w:r w:rsidR="004D5F58" w:rsidRPr="00A26895">
        <w:t>the backward or the return path.</w:t>
      </w:r>
      <w:r w:rsidR="004D5F58">
        <w:rPr>
          <w:rFonts w:ascii="NimbusRomanNo9L-Regu" w:hAnsi="NimbusRomanNo9L-Regu" w:cs="NimbusRomanNo9L-Regu"/>
          <w:spacing w:val="0"/>
          <w:sz w:val="22"/>
          <w:szCs w:val="22"/>
          <w:lang w:val="de-DE"/>
        </w:rPr>
        <w:t xml:space="preserve"> </w:t>
      </w:r>
      <w:r w:rsidR="004D5F58" w:rsidRPr="00626713">
        <w:t>The slave may as well return TLM_COMPLETED</w:t>
      </w:r>
      <w:r w:rsidR="004D5F58">
        <w:rPr>
          <w:rFonts w:ascii="NimbusRomanNo9L-Regu" w:hAnsi="NimbusRomanNo9L-Regu" w:cs="NimbusRomanNo9L-Regu"/>
          <w:spacing w:val="0"/>
          <w:sz w:val="22"/>
          <w:szCs w:val="22"/>
          <w:lang w:val="de-DE"/>
        </w:rPr>
        <w:t xml:space="preserve">. </w:t>
      </w:r>
      <w:r w:rsidR="004D5F58" w:rsidRPr="00626713">
        <w:t>In this case the timing</w:t>
      </w:r>
      <w:r w:rsidR="00626713">
        <w:t xml:space="preserve"> </w:t>
      </w:r>
      <w:r w:rsidR="00677644">
        <w:t xml:space="preserve">annotation should </w:t>
      </w:r>
      <w:r w:rsidR="004D5F58" w:rsidRPr="00626713">
        <w:t>mark the best possible guess</w:t>
      </w:r>
      <w:r w:rsidR="00626713">
        <w:t xml:space="preserve"> for the end of the data phase</w:t>
      </w:r>
      <w:r w:rsidR="00677644">
        <w:t>.</w:t>
      </w:r>
      <w:r w:rsidR="00626713">
        <w:t xml:space="preserve"> </w:t>
      </w:r>
    </w:p>
    <w:p w:rsidR="00677644" w:rsidRDefault="00677644" w:rsidP="00677644">
      <w:pPr>
        <w:widowControl w:val="0"/>
        <w:autoSpaceDE w:val="0"/>
        <w:autoSpaceDN w:val="0"/>
        <w:adjustRightInd w:val="0"/>
        <w:spacing w:before="0"/>
        <w:jc w:val="left"/>
      </w:pPr>
    </w:p>
    <w:p w:rsidR="0046647E" w:rsidRDefault="0046647E" w:rsidP="004D5F58">
      <w:pPr>
        <w:widowControl w:val="0"/>
        <w:autoSpaceDE w:val="0"/>
        <w:autoSpaceDN w:val="0"/>
        <w:adjustRightInd w:val="0"/>
        <w:spacing w:before="0"/>
        <w:jc w:val="left"/>
      </w:pPr>
      <w:r>
        <w:t>The</w:t>
      </w:r>
      <w:r w:rsidR="004D5F58" w:rsidRPr="00677644">
        <w:t xml:space="preserve"> phase BEGIN_RESP shall be sent by a slave at the best possible guess </w:t>
      </w:r>
      <w:r w:rsidR="00677644">
        <w:t xml:space="preserve">for the begin of the </w:t>
      </w:r>
      <w:r>
        <w:t>last</w:t>
      </w:r>
      <w:r w:rsidR="00677644">
        <w:t xml:space="preserve"> data burst</w:t>
      </w:r>
      <w:r>
        <w:rPr>
          <w:rFonts w:ascii="NimbusRomanNo9L-Regu" w:hAnsi="NimbusRomanNo9L-Regu" w:cs="NimbusRomanNo9L-Regu"/>
          <w:spacing w:val="0"/>
          <w:sz w:val="22"/>
          <w:szCs w:val="22"/>
          <w:lang w:val="de-DE"/>
        </w:rPr>
        <w:t>.</w:t>
      </w:r>
      <w:r w:rsidR="004D5F58">
        <w:rPr>
          <w:rFonts w:ascii="NimbusRomanNo9L-Regu" w:hAnsi="NimbusRomanNo9L-Regu" w:cs="NimbusRomanNo9L-Regu"/>
          <w:spacing w:val="0"/>
          <w:sz w:val="22"/>
          <w:szCs w:val="22"/>
          <w:lang w:val="de-DE"/>
        </w:rPr>
        <w:t xml:space="preserve"> </w:t>
      </w:r>
      <w:r w:rsidR="004D5F58" w:rsidRPr="0046647E">
        <w:t>The master should return TLM_UPDATED with</w:t>
      </w:r>
      <w:r>
        <w:t xml:space="preserve"> </w:t>
      </w:r>
      <w:r w:rsidR="004D5F58" w:rsidRPr="0046647E">
        <w:t>END_RESP or TLM_COMPLETED, as there is now way to delay the end of the response in AHB, but may as</w:t>
      </w:r>
      <w:r>
        <w:t xml:space="preserve"> </w:t>
      </w:r>
      <w:r w:rsidR="004D5F58" w:rsidRPr="0046647E">
        <w:t>well return TLM_ACCEPTED and send an explicit END_RESP later.</w:t>
      </w:r>
    </w:p>
    <w:p w:rsidR="000A2568" w:rsidRDefault="000A2568" w:rsidP="004D5F58">
      <w:pPr>
        <w:widowControl w:val="0"/>
        <w:autoSpaceDE w:val="0"/>
        <w:autoSpaceDN w:val="0"/>
        <w:adjustRightInd w:val="0"/>
        <w:spacing w:before="0"/>
        <w:jc w:val="left"/>
      </w:pPr>
    </w:p>
    <w:p w:rsidR="000A2568" w:rsidRDefault="000A2568" w:rsidP="004D5F58">
      <w:pPr>
        <w:widowControl w:val="0"/>
        <w:autoSpaceDE w:val="0"/>
        <w:autoSpaceDN w:val="0"/>
        <w:adjustRightInd w:val="0"/>
        <w:spacing w:before="0"/>
        <w:jc w:val="left"/>
        <w:rPr>
          <w:b/>
        </w:rPr>
      </w:pPr>
      <w:r w:rsidRPr="000A2568">
        <w:rPr>
          <w:b/>
        </w:rPr>
        <w:t>AHB LT protocol adaptation</w:t>
      </w:r>
    </w:p>
    <w:p w:rsidR="000A2568" w:rsidRDefault="000A2568" w:rsidP="004D5F58">
      <w:pPr>
        <w:widowControl w:val="0"/>
        <w:autoSpaceDE w:val="0"/>
        <w:autoSpaceDN w:val="0"/>
        <w:adjustRightInd w:val="0"/>
        <w:spacing w:before="0"/>
        <w:jc w:val="left"/>
        <w:rPr>
          <w:b/>
        </w:rPr>
      </w:pPr>
    </w:p>
    <w:p w:rsidR="003B08BE" w:rsidRDefault="00AC214E" w:rsidP="00AC214E">
      <w:pPr>
        <w:widowControl w:val="0"/>
        <w:autoSpaceDE w:val="0"/>
        <w:autoSpaceDN w:val="0"/>
        <w:adjustRightInd w:val="0"/>
        <w:spacing w:before="0"/>
        <w:jc w:val="left"/>
      </w:pPr>
      <w:r w:rsidRPr="00AC214E">
        <w:t xml:space="preserve">At LT the transaction will be transmitted using b_transport. It will complete within a single call. </w:t>
      </w:r>
      <w:r>
        <w:t>Compared to AT abstraction features such as arbitration and data split are abstracted away. This makes the model very fast, by providing all the functionality expected from programmers view.</w:t>
      </w:r>
    </w:p>
    <w:p w:rsidR="003B08BE" w:rsidRDefault="003B08BE" w:rsidP="00AC214E">
      <w:pPr>
        <w:widowControl w:val="0"/>
        <w:autoSpaceDE w:val="0"/>
        <w:autoSpaceDN w:val="0"/>
        <w:adjustRightInd w:val="0"/>
        <w:spacing w:before="0"/>
        <w:jc w:val="left"/>
      </w:pPr>
    </w:p>
    <w:p w:rsidR="003B08BE" w:rsidRDefault="003B08BE" w:rsidP="00AC214E">
      <w:pPr>
        <w:widowControl w:val="0"/>
        <w:autoSpaceDE w:val="0"/>
        <w:autoSpaceDN w:val="0"/>
        <w:adjustRightInd w:val="0"/>
        <w:spacing w:before="0"/>
        <w:jc w:val="left"/>
      </w:pPr>
      <w:r w:rsidRPr="003B08BE">
        <w:rPr>
          <w:b/>
        </w:rPr>
        <w:t>AHB Payload extensions</w:t>
      </w:r>
    </w:p>
    <w:p w:rsidR="003B08BE" w:rsidRDefault="003B08BE" w:rsidP="00AC214E">
      <w:pPr>
        <w:widowControl w:val="0"/>
        <w:autoSpaceDE w:val="0"/>
        <w:autoSpaceDN w:val="0"/>
        <w:adjustRightInd w:val="0"/>
        <w:spacing w:before="0"/>
        <w:jc w:val="left"/>
      </w:pPr>
    </w:p>
    <w:p w:rsidR="006D081F" w:rsidRDefault="00F331ED" w:rsidP="00AC214E">
      <w:pPr>
        <w:widowControl w:val="0"/>
        <w:autoSpaceDE w:val="0"/>
        <w:autoSpaceDN w:val="0"/>
        <w:adjustRightInd w:val="0"/>
        <w:spacing w:before="0"/>
        <w:jc w:val="left"/>
      </w:pPr>
      <w:r>
        <w:t>For a detailed description of the AHB payload extensions check out the documentation of the Carbon/GreenSoCs AHB Sockets (RD07 chapter).</w:t>
      </w:r>
    </w:p>
    <w:p w:rsidR="006D081F" w:rsidRDefault="006D081F" w:rsidP="006D081F">
      <w:pPr>
        <w:pStyle w:val="berschrift3"/>
      </w:pPr>
      <w:r>
        <w:t>Plug &amp; Play Support</w:t>
      </w:r>
    </w:p>
    <w:p w:rsidR="006D081F" w:rsidRPr="006D081F" w:rsidRDefault="006D081F" w:rsidP="006D081F">
      <w:pPr>
        <w:rPr>
          <w:color w:val="FF0000"/>
        </w:rPr>
      </w:pPr>
      <w:r w:rsidRPr="006D081F">
        <w:rPr>
          <w:color w:val="FF0000"/>
        </w:rPr>
        <w:t>All PnP components have to inherit the GrlibDevice class located in ‘models/utils’. This class builds up the PnP register set identifying the device. The contents of the registers have to be passed to the GrlibDevice in the constructor of the child module.</w:t>
      </w:r>
    </w:p>
    <w:p w:rsidR="006D081F" w:rsidRPr="006D081F" w:rsidRDefault="006D081F" w:rsidP="006D081F">
      <w:pPr>
        <w:rPr>
          <w:color w:val="FF0000"/>
          <w:lang w:val="en-GB"/>
        </w:rPr>
      </w:pPr>
      <w:r w:rsidRPr="006D081F">
        <w:rPr>
          <w:color w:val="FF0000"/>
          <w:lang w:val="en-GB"/>
        </w:rPr>
        <w:t>The GrlibPnP module located in ‘models/pnp’ exports all configuration registers and all bank address registers of the GrlibDevices to the memory area specified for the PnP table. The default for this area is 0xFFFFF000 – 0xFFFFFFFF.</w:t>
      </w:r>
    </w:p>
    <w:p w:rsidR="006D081F" w:rsidRPr="006D081F" w:rsidRDefault="006D081F" w:rsidP="006D081F">
      <w:pPr>
        <w:rPr>
          <w:color w:val="FF0000"/>
          <w:lang w:val="en-GB"/>
        </w:rPr>
      </w:pPr>
      <w:r w:rsidRPr="006D081F">
        <w:rPr>
          <w:color w:val="FF0000"/>
          <w:lang w:val="en-GB"/>
        </w:rPr>
        <w:t xml:space="preserve">To register the GrlibDevices with the GrlibPnP unit, the register_master (GrlibDevice master) or register_slave (GrlibDevice slave) function of the GrlibPnP module have to be called in the main function of the system. Their argument is the instance name of the GrlibDevice within the instance of the TLM hardware component. </w:t>
      </w:r>
    </w:p>
    <w:p w:rsidR="00585F5B" w:rsidRDefault="00585F5B" w:rsidP="00585F5B">
      <w:pPr>
        <w:pStyle w:val="berschrift2"/>
      </w:pPr>
      <w:bookmarkStart w:id="34" w:name="_Toc166561467"/>
      <w:r>
        <w:t>Internal Structure</w:t>
      </w:r>
      <w:bookmarkEnd w:id="34"/>
    </w:p>
    <w:p w:rsidR="005814B5" w:rsidRDefault="005814B5" w:rsidP="00751410">
      <w:pPr>
        <w:pStyle w:val="Default"/>
      </w:pPr>
    </w:p>
    <w:p w:rsidR="003B08BE" w:rsidRDefault="005814B5" w:rsidP="005814B5">
      <w:pPr>
        <w:pStyle w:val="berschrift1"/>
      </w:pPr>
      <w:bookmarkStart w:id="35" w:name="_Toc166561468"/>
      <w:r>
        <w:t>AHB2APB bridge systemc model</w:t>
      </w:r>
      <w:bookmarkEnd w:id="35"/>
    </w:p>
    <w:p w:rsidR="005814B5" w:rsidRPr="003B08BE" w:rsidRDefault="003B08BE" w:rsidP="003B08BE">
      <w:r>
        <w:t>The AHB2APB TLM model can be used to simulate behavior and timing of the GRLIB AHB-APB Bridge VHDL IP. The model is available at two level of abstractions (LT and AT). For modeling the AHB2APB we mostly follow the recommendations given in RD06.</w:t>
      </w:r>
    </w:p>
    <w:p w:rsidR="00585F5B" w:rsidRDefault="00585F5B" w:rsidP="00585F5B">
      <w:pPr>
        <w:pStyle w:val="berschrift2"/>
      </w:pPr>
      <w:bookmarkStart w:id="36" w:name="_Toc166561469"/>
      <w:r>
        <w:t>Functionality and Features</w:t>
      </w:r>
      <w:bookmarkEnd w:id="36"/>
    </w:p>
    <w:p w:rsidR="003B08BE" w:rsidRPr="003B08BE" w:rsidRDefault="003B08BE" w:rsidP="003B08BE">
      <w:pPr>
        <w:widowControl w:val="0"/>
        <w:autoSpaceDE w:val="0"/>
        <w:autoSpaceDN w:val="0"/>
        <w:adjustRightInd w:val="0"/>
        <w:spacing w:before="0"/>
        <w:jc w:val="left"/>
        <w:rPr>
          <w:b/>
        </w:rPr>
      </w:pPr>
      <w:r w:rsidRPr="003B08BE">
        <w:rPr>
          <w:b/>
        </w:rPr>
        <w:t>AT APB protocol adaptation</w:t>
      </w:r>
    </w:p>
    <w:p w:rsidR="003B08BE" w:rsidRDefault="003B08BE" w:rsidP="003B08BE">
      <w:pPr>
        <w:widowControl w:val="0"/>
        <w:autoSpaceDE w:val="0"/>
        <w:autoSpaceDN w:val="0"/>
        <w:adjustRightInd w:val="0"/>
        <w:spacing w:before="0"/>
        <w:jc w:val="left"/>
      </w:pPr>
    </w:p>
    <w:p w:rsidR="006064C5" w:rsidRDefault="003B08BE" w:rsidP="006064C5">
      <w:pPr>
        <w:widowControl w:val="0"/>
        <w:autoSpaceDE w:val="0"/>
        <w:autoSpaceDN w:val="0"/>
        <w:adjustRightInd w:val="0"/>
        <w:spacing w:before="0"/>
        <w:jc w:val="left"/>
        <w:rPr>
          <w:rFonts w:ascii="NimbusRomanNo9L-Regu" w:hAnsi="NimbusRomanNo9L-Regu" w:cs="NimbusRomanNo9L-Regu"/>
          <w:sz w:val="22"/>
          <w:szCs w:val="22"/>
        </w:rPr>
      </w:pPr>
      <w:r>
        <w:t>At AT abstraction the AHB protocol is abstracted in a way to map to the phases of the TLM 2.0 standard protocol.</w:t>
      </w:r>
      <w:r>
        <w:rPr>
          <w:rFonts w:ascii="NimbusRomanNo9L-Regu" w:hAnsi="NimbusRomanNo9L-Regu" w:cs="NimbusRomanNo9L-Regu"/>
          <w:spacing w:val="0"/>
          <w:sz w:val="22"/>
          <w:szCs w:val="22"/>
          <w:lang w:val="de-DE"/>
        </w:rPr>
        <w:t xml:space="preserve"> </w:t>
      </w:r>
      <w:r w:rsidRPr="003B08BE">
        <w:t xml:space="preserve">Compared to the RTL model the selection signal assertion phase will be abstracted away. </w:t>
      </w:r>
      <w:r>
        <w:t xml:space="preserve">All transactions start with phase BEGIN_REQ. </w:t>
      </w:r>
      <w:r w:rsidR="006064C5">
        <w:t>Since the APB protocol is very simple, it is acceptable for slaves to directly return TLM_COMPLETED (at the time estimated for the end of the access). Nethertheless, the AT version of the AHB2APB supports all legal TLM base protocol sequences.</w:t>
      </w:r>
    </w:p>
    <w:p w:rsidR="006064C5" w:rsidRDefault="006064C5" w:rsidP="003B08BE">
      <w:pPr>
        <w:pStyle w:val="Default"/>
        <w:rPr>
          <w:rFonts w:ascii="NimbusRomanNo9L-Regu" w:hAnsi="NimbusRomanNo9L-Regu" w:cs="NimbusRomanNo9L-Regu"/>
          <w:sz w:val="22"/>
          <w:szCs w:val="22"/>
        </w:rPr>
      </w:pPr>
    </w:p>
    <w:p w:rsidR="006064C5" w:rsidRDefault="006064C5" w:rsidP="003B08BE">
      <w:pPr>
        <w:pStyle w:val="Default"/>
        <w:rPr>
          <w:b/>
        </w:rPr>
      </w:pPr>
      <w:r w:rsidRPr="006064C5">
        <w:rPr>
          <w:b/>
        </w:rPr>
        <w:t>LT APB protocol adaptation</w:t>
      </w:r>
    </w:p>
    <w:p w:rsidR="006064C5" w:rsidRDefault="006064C5" w:rsidP="003B08BE">
      <w:pPr>
        <w:pStyle w:val="Default"/>
        <w:rPr>
          <w:b/>
        </w:rPr>
      </w:pPr>
    </w:p>
    <w:p w:rsidR="00F331ED" w:rsidRDefault="00C30DF1" w:rsidP="003B08BE">
      <w:pPr>
        <w:pStyle w:val="Default"/>
      </w:pPr>
      <w:r w:rsidRPr="00C30DF1">
        <w:t>The LT version of the AHB2APB</w:t>
      </w:r>
      <w:r>
        <w:t xml:space="preserve"> matches the default TLM2.0 scheme for blocking transport (b_transport). All transactions are assumed to complete in a single call.</w:t>
      </w:r>
    </w:p>
    <w:p w:rsidR="00F331ED" w:rsidRDefault="00F331ED" w:rsidP="003B08BE">
      <w:pPr>
        <w:pStyle w:val="Default"/>
      </w:pPr>
    </w:p>
    <w:p w:rsidR="00F331ED" w:rsidRDefault="00F331ED" w:rsidP="003B08BE">
      <w:pPr>
        <w:pStyle w:val="Default"/>
        <w:rPr>
          <w:b/>
        </w:rPr>
      </w:pPr>
      <w:r w:rsidRPr="00F331ED">
        <w:rPr>
          <w:b/>
        </w:rPr>
        <w:t>APB Payload extensions</w:t>
      </w:r>
    </w:p>
    <w:p w:rsidR="00F331ED" w:rsidRDefault="00F331ED" w:rsidP="003B08BE">
      <w:pPr>
        <w:pStyle w:val="Default"/>
        <w:rPr>
          <w:b/>
        </w:rPr>
      </w:pPr>
    </w:p>
    <w:p w:rsidR="00585F5B" w:rsidRPr="00F331ED" w:rsidRDefault="00F331ED" w:rsidP="003B08BE">
      <w:pPr>
        <w:pStyle w:val="Default"/>
      </w:pPr>
      <w:r>
        <w:t>APB does not require any extensions to the TLM Generic Payload.</w:t>
      </w:r>
    </w:p>
    <w:p w:rsidR="00585F5B" w:rsidRDefault="00585F5B" w:rsidP="00585F5B">
      <w:pPr>
        <w:pStyle w:val="berschrift2"/>
      </w:pPr>
      <w:bookmarkStart w:id="37" w:name="_Toc166561470"/>
      <w:r>
        <w:t>Internal Structure</w:t>
      </w:r>
      <w:bookmarkEnd w:id="37"/>
    </w:p>
    <w:p w:rsidR="002237EA" w:rsidRPr="00751410" w:rsidRDefault="002237EA" w:rsidP="00751410">
      <w:pPr>
        <w:pStyle w:val="Default"/>
      </w:pPr>
    </w:p>
    <w:p w:rsidR="00E65469" w:rsidRDefault="003646DC" w:rsidP="00C81D2B">
      <w:pPr>
        <w:pStyle w:val="berschrift1"/>
        <w:jc w:val="both"/>
      </w:pPr>
      <w:bookmarkStart w:id="38" w:name="_Ref144532857"/>
      <w:bookmarkStart w:id="39" w:name="_Toc166561471"/>
      <w:r w:rsidRPr="00362298">
        <w:t>MCTRL Memory Controller</w:t>
      </w:r>
      <w:bookmarkEnd w:id="38"/>
      <w:r w:rsidR="00751410">
        <w:t xml:space="preserve"> SystemC Model</w:t>
      </w:r>
      <w:bookmarkEnd w:id="39"/>
    </w:p>
    <w:p w:rsidR="00E65469" w:rsidRPr="00362298" w:rsidRDefault="00E65469" w:rsidP="00E65469">
      <w:pPr>
        <w:pStyle w:val="berschrift2"/>
        <w:jc w:val="both"/>
        <w:rPr>
          <w:lang w:val="en-US"/>
        </w:rPr>
      </w:pPr>
      <w:bookmarkStart w:id="40" w:name="_Toc144947418"/>
      <w:bookmarkStart w:id="41" w:name="_Toc166561472"/>
      <w:r w:rsidRPr="00362298">
        <w:rPr>
          <w:lang w:val="en-US"/>
        </w:rPr>
        <w:t>Functionality and Features</w:t>
      </w:r>
      <w:bookmarkEnd w:id="40"/>
      <w:bookmarkEnd w:id="41"/>
    </w:p>
    <w:p w:rsidR="00E65469" w:rsidRDefault="00E65469" w:rsidP="00E65469">
      <w:pPr>
        <w:pStyle w:val="berschrift3"/>
      </w:pPr>
      <w:bookmarkStart w:id="42" w:name="_Toc144947419"/>
      <w:bookmarkStart w:id="43" w:name="_Toc166561473"/>
      <w:r>
        <w:t>Overview</w:t>
      </w:r>
      <w:bookmarkEnd w:id="42"/>
      <w:bookmarkEnd w:id="43"/>
    </w:p>
    <w:p w:rsidR="006A2DE1" w:rsidRDefault="006A2DE1" w:rsidP="0013285F">
      <w:r>
        <w:t xml:space="preserve">The </w:t>
      </w:r>
      <w:r w:rsidR="00E65469" w:rsidRPr="00362298">
        <w:t xml:space="preserve">TLM implementation of the </w:t>
      </w:r>
      <w:r w:rsidR="00E65469">
        <w:t>MCTRL</w:t>
      </w:r>
      <w:r w:rsidR="00E65469" w:rsidRPr="00362298">
        <w:t xml:space="preserve"> unit </w:t>
      </w:r>
      <w:r w:rsidR="00E65469">
        <w:t>reproduces</w:t>
      </w:r>
      <w:r w:rsidR="00E65469" w:rsidRPr="00362298">
        <w:t xml:space="preserve"> </w:t>
      </w:r>
      <w:r>
        <w:t xml:space="preserve">the functionality of </w:t>
      </w:r>
      <w:r w:rsidR="00E65469" w:rsidRPr="00362298">
        <w:t xml:space="preserve">the Gaisler GRLIB </w:t>
      </w:r>
      <w:r>
        <w:t xml:space="preserve">MCTRL </w:t>
      </w:r>
      <w:r w:rsidR="00E65469" w:rsidRPr="00362298">
        <w:t>VHDL implementation described in RD04.</w:t>
      </w:r>
      <w:r w:rsidR="00E65469">
        <w:t xml:space="preserve"> </w:t>
      </w:r>
      <w:r>
        <w:t>The timing is approximated at two different levels of abstraction (LT and AT). The MCTRL</w:t>
      </w:r>
      <w:r w:rsidR="00E65469">
        <w:t xml:space="preserve"> </w:t>
      </w:r>
      <w:r w:rsidR="00020300">
        <w:t xml:space="preserve">is </w:t>
      </w:r>
      <w:r w:rsidR="00E65469">
        <w:t>a slave on the AHB bus</w:t>
      </w:r>
      <w:r>
        <w:t xml:space="preserve"> and on the APB bus. It c</w:t>
      </w:r>
      <w:r w:rsidR="00E65469">
        <w:t>ontrol</w:t>
      </w:r>
      <w:r>
        <w:t>s a memory subsystem comprising</w:t>
      </w:r>
      <w:r w:rsidR="00020300">
        <w:t xml:space="preserve"> </w:t>
      </w:r>
      <w:r w:rsidR="00E65469">
        <w:t>up to two memory bus</w:t>
      </w:r>
      <w:r>
        <w:t>s</w:t>
      </w:r>
      <w:r w:rsidR="00E65469">
        <w:t xml:space="preserve">es and up to four </w:t>
      </w:r>
      <w:r w:rsidR="00020300">
        <w:t>different types of memory: PROM, memory mapped I/O</w:t>
      </w:r>
      <w:r w:rsidR="00E65469">
        <w:t xml:space="preserve">, SRAM, and SDRAM. </w:t>
      </w:r>
      <w:r>
        <w:t xml:space="preserve">The MCTRL TLM model provides one exclusive TLM master socket for each </w:t>
      </w:r>
      <w:r w:rsidR="00874E2D">
        <w:t>of</w:t>
      </w:r>
      <w:r w:rsidR="005060E5">
        <w:t xml:space="preserve"> the mentioned types</w:t>
      </w:r>
      <w:r w:rsidR="00874E2D">
        <w:t xml:space="preserve"> of device</w:t>
      </w:r>
      <w:r w:rsidR="005060E5">
        <w:t>s</w:t>
      </w:r>
      <w:r>
        <w:t>. Addres</w:t>
      </w:r>
      <w:r w:rsidR="00874E2D">
        <w:t>s</w:t>
      </w:r>
      <w:r>
        <w:t>ing is done using three distinct address spaces (</w:t>
      </w:r>
      <w:r w:rsidR="00B40EB7">
        <w:t xml:space="preserve">ROM, </w:t>
      </w:r>
      <w:r w:rsidR="00E65469">
        <w:t>I/O, and RAM</w:t>
      </w:r>
      <w:r>
        <w:t>)</w:t>
      </w:r>
      <w:r w:rsidR="00E65469">
        <w:t xml:space="preserve">. </w:t>
      </w:r>
      <w:r>
        <w:t>Read an</w:t>
      </w:r>
      <w:r w:rsidR="00874E2D">
        <w:t>d</w:t>
      </w:r>
      <w:r>
        <w:t xml:space="preserve"> write transactions from the AHB slave interface are forwarded</w:t>
      </w:r>
      <w:r w:rsidR="005060E5">
        <w:t xml:space="preserve"> to the appropriate memory master</w:t>
      </w:r>
      <w:r>
        <w:t xml:space="preserve"> socket. Incoming APB transactions are directed towards the register control interface.</w:t>
      </w:r>
    </w:p>
    <w:p w:rsidR="00874E2D" w:rsidRDefault="006A2DE1" w:rsidP="00874E2D">
      <w:r>
        <w:t xml:space="preserve">The register control interface </w:t>
      </w:r>
      <w:r w:rsidR="00874E2D">
        <w:t>consists of four</w:t>
      </w:r>
      <w:r w:rsidR="00E65469">
        <w:t xml:space="preserve"> configuration registers </w:t>
      </w:r>
      <w:r w:rsidR="00874E2D">
        <w:t>(</w:t>
      </w:r>
      <w:r w:rsidR="00847C2D">
        <w:fldChar w:fldCharType="begin"/>
      </w:r>
      <w:r w:rsidR="00272AD1">
        <w:instrText xml:space="preserve"> REF _Ref144344891 \h </w:instrText>
      </w:r>
      <w:r w:rsidR="00847C2D">
        <w:fldChar w:fldCharType="separate"/>
      </w:r>
      <w:r w:rsidR="00937609">
        <w:t xml:space="preserve">Table </w:t>
      </w:r>
      <w:r w:rsidR="00937609">
        <w:rPr>
          <w:noProof/>
        </w:rPr>
        <w:t>4</w:t>
      </w:r>
      <w:r w:rsidR="00847C2D">
        <w:fldChar w:fldCharType="end"/>
      </w:r>
      <w:r w:rsidR="00874E2D">
        <w:t>)</w:t>
      </w:r>
      <w:r w:rsidR="00E65469">
        <w:t>.</w:t>
      </w:r>
      <w:r w:rsidR="00E65469" w:rsidRPr="00362298">
        <w:t xml:space="preserve"> All </w:t>
      </w:r>
      <w:r w:rsidR="00874E2D">
        <w:t xml:space="preserve">of them are </w:t>
      </w:r>
      <w:r w:rsidR="00E65469" w:rsidRPr="00362298">
        <w:t>32 bits</w:t>
      </w:r>
      <w:r w:rsidR="00874E2D">
        <w:t xml:space="preserve"> wide</w:t>
      </w:r>
      <w:r w:rsidR="00E65469" w:rsidRPr="00362298">
        <w:t>.</w:t>
      </w:r>
    </w:p>
    <w:p w:rsidR="00E65469" w:rsidRPr="00362298" w:rsidRDefault="00E65469" w:rsidP="00874E2D"/>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E65469" w:rsidRPr="00362298">
        <w:trPr>
          <w:trHeight w:val="401"/>
          <w:jc w:val="center"/>
        </w:trPr>
        <w:tc>
          <w:tcPr>
            <w:tcW w:w="2552" w:type="dxa"/>
            <w:tcBorders>
              <w:top w:val="single" w:sz="24" w:space="0" w:color="auto"/>
              <w:left w:val="single" w:sz="24" w:space="0" w:color="auto"/>
              <w:bottom w:val="single" w:sz="24" w:space="0" w:color="auto"/>
              <w:right w:val="single" w:sz="4" w:space="0" w:color="000000"/>
            </w:tcBorders>
            <w:shd w:val="solid" w:color="C6D9F1" w:fill="auto"/>
          </w:tcPr>
          <w:p w:rsidR="00E65469" w:rsidRPr="00362298" w:rsidRDefault="00E65469" w:rsidP="00733CC3">
            <w:r w:rsidRPr="00362298">
              <w:t>APB Address Offset</w:t>
            </w:r>
          </w:p>
        </w:tc>
        <w:tc>
          <w:tcPr>
            <w:tcW w:w="7086" w:type="dxa"/>
            <w:tcBorders>
              <w:top w:val="single" w:sz="24" w:space="0" w:color="auto"/>
              <w:left w:val="single" w:sz="4" w:space="0" w:color="000000"/>
              <w:bottom w:val="single" w:sz="24" w:space="0" w:color="auto"/>
              <w:right w:val="single" w:sz="24" w:space="0" w:color="auto"/>
            </w:tcBorders>
            <w:shd w:val="solid" w:color="C6D9F1" w:fill="auto"/>
          </w:tcPr>
          <w:p w:rsidR="00E65469" w:rsidRPr="00362298" w:rsidRDefault="00E65469" w:rsidP="00733CC3">
            <w:r w:rsidRPr="00362298">
              <w:t>Register</w:t>
            </w:r>
          </w:p>
        </w:tc>
      </w:tr>
      <w:tr w:rsidR="00E65469"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E65469" w:rsidRPr="00362298" w:rsidRDefault="00E65469"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E65469" w:rsidRPr="00362298" w:rsidRDefault="00E65469" w:rsidP="007A1B07">
            <w:r>
              <w:t>MCFG1 (PROM and I/O)</w:t>
            </w:r>
          </w:p>
        </w:tc>
      </w:tr>
      <w:tr w:rsidR="00E65469"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E65469" w:rsidRPr="00362298" w:rsidRDefault="00E65469"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E65469" w:rsidRPr="00362298" w:rsidRDefault="00E65469" w:rsidP="007A1B07">
            <w:r>
              <w:t>MCFG2 (RAM)</w:t>
            </w:r>
          </w:p>
        </w:tc>
      </w:tr>
      <w:tr w:rsidR="00E65469"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E65469" w:rsidRPr="00362298" w:rsidRDefault="00E65469"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E65469" w:rsidRPr="00362298" w:rsidRDefault="00E65469" w:rsidP="00733CC3">
            <w:r>
              <w:t>MCFG3 (SDRAM Refresh Period)</w:t>
            </w:r>
          </w:p>
        </w:tc>
      </w:tr>
      <w:tr w:rsidR="00E65469" w:rsidRPr="00362298">
        <w:trPr>
          <w:trHeight w:val="80"/>
          <w:jc w:val="center"/>
        </w:trPr>
        <w:tc>
          <w:tcPr>
            <w:tcW w:w="2552" w:type="dxa"/>
            <w:tcBorders>
              <w:top w:val="single" w:sz="6" w:space="0" w:color="auto"/>
              <w:left w:val="single" w:sz="24" w:space="0" w:color="auto"/>
              <w:bottom w:val="single" w:sz="24" w:space="0" w:color="auto"/>
              <w:right w:val="single" w:sz="6" w:space="0" w:color="auto"/>
            </w:tcBorders>
            <w:shd w:val="solid" w:color="C6D9F1" w:themeColor="text2" w:themeTint="33" w:fill="auto"/>
          </w:tcPr>
          <w:p w:rsidR="00E65469" w:rsidRPr="00362298" w:rsidRDefault="00E65469" w:rsidP="00733CC3">
            <w:r w:rsidRPr="00362298">
              <w:t>0x0C</w:t>
            </w:r>
          </w:p>
        </w:tc>
        <w:tc>
          <w:tcPr>
            <w:tcW w:w="7086" w:type="dxa"/>
            <w:tcBorders>
              <w:top w:val="single" w:sz="6" w:space="0" w:color="000000"/>
              <w:left w:val="single" w:sz="6" w:space="0" w:color="auto"/>
              <w:bottom w:val="single" w:sz="24" w:space="0" w:color="auto"/>
              <w:right w:val="single" w:sz="24" w:space="0" w:color="auto"/>
            </w:tcBorders>
            <w:shd w:val="solid" w:color="C6D9F1" w:themeColor="text2" w:themeTint="33" w:fill="auto"/>
          </w:tcPr>
          <w:p w:rsidR="00E65469" w:rsidRPr="00362298" w:rsidRDefault="00E65469" w:rsidP="00733CC3">
            <w:r>
              <w:t>MCFG4 (Power Saving Configuration)</w:t>
            </w:r>
          </w:p>
        </w:tc>
      </w:tr>
    </w:tbl>
    <w:p w:rsidR="00E65469" w:rsidRDefault="00E65469" w:rsidP="00E65469">
      <w:pPr>
        <w:pStyle w:val="Beschriftung"/>
        <w:jc w:val="center"/>
      </w:pPr>
      <w:bookmarkStart w:id="44" w:name="_Ref144344891"/>
      <w:r>
        <w:t xml:space="preserve">Table </w:t>
      </w:r>
      <w:r w:rsidR="00847C2D">
        <w:fldChar w:fldCharType="begin"/>
      </w:r>
      <w:r w:rsidR="001D2F47">
        <w:instrText xml:space="preserve"> SEQ Table \* ARABIC </w:instrText>
      </w:r>
      <w:r w:rsidR="00847C2D">
        <w:fldChar w:fldCharType="separate"/>
      </w:r>
      <w:r w:rsidR="004F2BD0">
        <w:rPr>
          <w:noProof/>
        </w:rPr>
        <w:t>4</w:t>
      </w:r>
      <w:r w:rsidR="00847C2D">
        <w:rPr>
          <w:noProof/>
        </w:rPr>
        <w:fldChar w:fldCharType="end"/>
      </w:r>
      <w:bookmarkEnd w:id="44"/>
      <w:r>
        <w:t xml:space="preserve"> </w:t>
      </w:r>
      <w:r w:rsidRPr="00362298">
        <w:t xml:space="preserve">– </w:t>
      </w:r>
      <w:r>
        <w:t>MCTRL</w:t>
      </w:r>
      <w:r w:rsidRPr="00362298">
        <w:t xml:space="preserve"> Registers</w:t>
      </w:r>
    </w:p>
    <w:p w:rsidR="00E65469" w:rsidRDefault="00E65469" w:rsidP="00E65469">
      <w:pPr>
        <w:pStyle w:val="berschrift3"/>
      </w:pPr>
      <w:bookmarkStart w:id="45" w:name="_Toc144947420"/>
      <w:bookmarkStart w:id="46" w:name="_Toc166561474"/>
      <w:r>
        <w:t>Address Space</w:t>
      </w:r>
      <w:bookmarkEnd w:id="45"/>
      <w:bookmarkEnd w:id="46"/>
    </w:p>
    <w:p w:rsidR="00874E2D" w:rsidRDefault="00E65469" w:rsidP="00E65469">
      <w:r>
        <w:t>The address spa</w:t>
      </w:r>
      <w:r w:rsidR="00874E2D">
        <w:t xml:space="preserve">ce is divided in the three partitions: PROM, </w:t>
      </w:r>
      <w:r>
        <w:t>I/O, and RAM. The division of the address space is static and cannot be modified after initialization of the MCTRL unit. In the VHDL implementation, the different parts of the address space are calculated from generics, which are implemented as constructor parameters in the TLM module.</w:t>
      </w:r>
    </w:p>
    <w:p w:rsidR="00D444EA" w:rsidRDefault="00E65469" w:rsidP="00E65469">
      <w:r>
        <w:t xml:space="preserve">The PROM address space is </w:t>
      </w:r>
      <w:r w:rsidR="005060E5">
        <w:t>derived</w:t>
      </w:r>
      <w:r>
        <w:t xml:space="preserve"> from the </w:t>
      </w:r>
      <w:r w:rsidR="005060E5">
        <w:t>parameters</w:t>
      </w:r>
      <w:r>
        <w:t xml:space="preserve"> </w:t>
      </w:r>
      <w:r w:rsidRPr="005060E5">
        <w:rPr>
          <w:i/>
        </w:rPr>
        <w:t>romaddr</w:t>
      </w:r>
      <w:r>
        <w:t xml:space="preserve"> and </w:t>
      </w:r>
      <w:r w:rsidRPr="005060E5">
        <w:rPr>
          <w:i/>
        </w:rPr>
        <w:t>rommask</w:t>
      </w:r>
      <w:r>
        <w:t xml:space="preserve">, which define the start address and the size of the PROM address space. The </w:t>
      </w:r>
      <w:r w:rsidRPr="00D444EA">
        <w:rPr>
          <w:i/>
        </w:rPr>
        <w:t>romaddr</w:t>
      </w:r>
      <w:r>
        <w:t xml:space="preserve"> is written to the 12 bit-wide ADDR field of the GRLIB PnP</w:t>
      </w:r>
      <w:r w:rsidR="00D444EA">
        <w:t xml:space="preserve"> BAR0 register of the MCTRL. The </w:t>
      </w:r>
      <w:r w:rsidRPr="00D444EA">
        <w:rPr>
          <w:i/>
        </w:rPr>
        <w:t>rommask</w:t>
      </w:r>
      <w:r w:rsidR="00D444EA">
        <w:t xml:space="preserve"> </w:t>
      </w:r>
      <w:r>
        <w:t>is</w:t>
      </w:r>
      <w:r w:rsidR="00D444EA">
        <w:t xml:space="preserve"> written to the 12 bit-wide MASK</w:t>
      </w:r>
      <w:r>
        <w:t xml:space="preserve"> field of the GRLIB PnP BAR0 register. The bit mask represents the 12 most significant bits of the memory address. As the address space is byte-addressable and the address width is 32 bit, the 12 MSBs can mask the addre</w:t>
      </w:r>
      <w:r w:rsidR="0032630A">
        <w:t>ss space with a resolution of 2</w:t>
      </w:r>
      <w:r w:rsidRPr="0032630A">
        <w:rPr>
          <w:vertAlign w:val="superscript"/>
        </w:rPr>
        <w:t>(32-12)</w:t>
      </w:r>
      <w:r>
        <w:t xml:space="preserve"> bytes, i.e. 1 MByte. </w:t>
      </w:r>
    </w:p>
    <w:p w:rsidR="00E65469" w:rsidRDefault="00E65469" w:rsidP="00E65469">
      <w:r>
        <w:t xml:space="preserve">The </w:t>
      </w:r>
      <w:r w:rsidR="00D444EA">
        <w:t xml:space="preserve">size of the </w:t>
      </w:r>
      <w:r>
        <w:t xml:space="preserve">PROM address space </w:t>
      </w:r>
      <w:r w:rsidR="00D444EA">
        <w:t>is:</w:t>
      </w:r>
      <w:r>
        <w:t xml:space="preserve"> </w:t>
      </w:r>
    </w:p>
    <w:p w:rsidR="00E65469" w:rsidRDefault="00E65469" w:rsidP="00E65469">
      <w:pPr>
        <w:ind w:firstLine="284"/>
      </w:pPr>
      <w:r>
        <w:t>(2</w:t>
      </w:r>
      <w:r w:rsidRPr="0032630A">
        <w:rPr>
          <w:vertAlign w:val="superscript"/>
        </w:rPr>
        <w:t>12</w:t>
      </w:r>
      <w:r>
        <w:t xml:space="preserve"> – rommask) MByte</w:t>
      </w:r>
    </w:p>
    <w:p w:rsidR="00E65469" w:rsidRDefault="007A3E4C" w:rsidP="00E65469">
      <w:r>
        <w:t>The address space is</w:t>
      </w:r>
      <w:r w:rsidR="00E65469">
        <w:t xml:space="preserve"> divided into two PROM banks of equal size.</w:t>
      </w:r>
    </w:p>
    <w:p w:rsidR="00E65469" w:rsidRDefault="00E65469" w:rsidP="00E65469">
      <w:r>
        <w:t>The local I/O addre</w:t>
      </w:r>
      <w:r w:rsidR="0032630A">
        <w:t>ss space is calculated in the same way as the PROM address s</w:t>
      </w:r>
      <w:r w:rsidR="007A3E4C">
        <w:t xml:space="preserve">pace. All calculations are </w:t>
      </w:r>
      <w:r w:rsidR="0032630A">
        <w:t>based on the</w:t>
      </w:r>
      <w:r>
        <w:t xml:space="preserve"> </w:t>
      </w:r>
      <w:r w:rsidRPr="0032630A">
        <w:rPr>
          <w:i/>
        </w:rPr>
        <w:t>ioaddr</w:t>
      </w:r>
      <w:r>
        <w:t xml:space="preserve"> and </w:t>
      </w:r>
      <w:r w:rsidRPr="0032630A">
        <w:rPr>
          <w:i/>
        </w:rPr>
        <w:t>iomask</w:t>
      </w:r>
      <w:r w:rsidR="0032630A">
        <w:t xml:space="preserve"> parameters</w:t>
      </w:r>
      <w:r>
        <w:t xml:space="preserve">. </w:t>
      </w:r>
      <w:r w:rsidR="0032630A">
        <w:t xml:space="preserve">The only difference to PROM is that </w:t>
      </w:r>
      <w:r>
        <w:t>a subdivision into memory banks is not supported for local I/O.</w:t>
      </w:r>
    </w:p>
    <w:p w:rsidR="00E65469" w:rsidRDefault="007A3E4C" w:rsidP="00E65469">
      <w:r>
        <w:t>The</w:t>
      </w:r>
      <w:r w:rsidR="00E65469">
        <w:t xml:space="preserve"> RAM address space</w:t>
      </w:r>
      <w:r>
        <w:t xml:space="preserve"> is derived from the </w:t>
      </w:r>
      <w:r w:rsidRPr="007A3E4C">
        <w:rPr>
          <w:i/>
        </w:rPr>
        <w:t>ramaddr</w:t>
      </w:r>
      <w:r>
        <w:t xml:space="preserve"> and </w:t>
      </w:r>
      <w:r w:rsidRPr="007A3E4C">
        <w:rPr>
          <w:i/>
        </w:rPr>
        <w:t>rammask</w:t>
      </w:r>
      <w:r>
        <w:t xml:space="preserve"> parameters. Again calculations are very similar to PROM and IO. Although, t</w:t>
      </w:r>
      <w:r w:rsidR="00E65469">
        <w:t xml:space="preserve">he </w:t>
      </w:r>
      <w:r>
        <w:t>partitioning</w:t>
      </w:r>
      <w:r w:rsidR="00E65469">
        <w:t xml:space="preserve"> of the</w:t>
      </w:r>
      <w:r>
        <w:t xml:space="preserve"> resulting</w:t>
      </w:r>
      <w:r w:rsidR="00E65469">
        <w:t xml:space="preserve"> address space depends on the settings in the MCFG2 register. Th</w:t>
      </w:r>
      <w:r>
        <w:t xml:space="preserve">e register provides the fields </w:t>
      </w:r>
      <w:r w:rsidR="00E65469" w:rsidRPr="007A3E4C">
        <w:rPr>
          <w:i/>
        </w:rPr>
        <w:t>SDRAM ena</w:t>
      </w:r>
      <w:r w:rsidRPr="007A3E4C">
        <w:rPr>
          <w:i/>
        </w:rPr>
        <w:t>ble</w:t>
      </w:r>
      <w:r>
        <w:t xml:space="preserve"> and </w:t>
      </w:r>
      <w:r w:rsidRPr="007A3E4C">
        <w:rPr>
          <w:i/>
        </w:rPr>
        <w:t>SRAM disable</w:t>
      </w:r>
      <w:r>
        <w:t xml:space="preserve"> indicating</w:t>
      </w:r>
      <w:r w:rsidR="00E65469">
        <w:t xml:space="preserve"> the presence o</w:t>
      </w:r>
      <w:r>
        <w:t>f SRAM, SDRAM</w:t>
      </w:r>
      <w:r w:rsidR="00E65469">
        <w:t xml:space="preserve">, or </w:t>
      </w:r>
      <w:r>
        <w:t>SRAM &amp; SDRAM</w:t>
      </w:r>
      <w:r w:rsidR="00E65469">
        <w:t xml:space="preserve">. If the </w:t>
      </w:r>
      <w:r w:rsidR="00E65469" w:rsidRPr="007A3E4C">
        <w:rPr>
          <w:i/>
        </w:rPr>
        <w:t>SDRAM enable</w:t>
      </w:r>
      <w:r>
        <w:t xml:space="preserve"> bit is low, </w:t>
      </w:r>
      <w:r w:rsidR="00E65469">
        <w:t xml:space="preserve"> </w:t>
      </w:r>
      <w:r w:rsidR="00E65469" w:rsidRPr="007A3E4C">
        <w:rPr>
          <w:i/>
        </w:rPr>
        <w:t>SRAM disable</w:t>
      </w:r>
      <w:r w:rsidR="00E65469">
        <w:t xml:space="preserve"> </w:t>
      </w:r>
      <w:r>
        <w:t xml:space="preserve">has </w:t>
      </w:r>
      <w:r w:rsidR="00E65469">
        <w:t>no effect.</w:t>
      </w:r>
    </w:p>
    <w:p w:rsidR="00E65469" w:rsidRDefault="00C025D8" w:rsidP="00E65469">
      <w:r>
        <w:t>For details</w:t>
      </w:r>
      <w:r w:rsidR="006C503E">
        <w:t xml:space="preserve"> and information</w:t>
      </w:r>
      <w:r>
        <w:t xml:space="preserve"> on the </w:t>
      </w:r>
      <w:r w:rsidR="00E65469">
        <w:t>organization of the RAM address space</w:t>
      </w:r>
      <w:r w:rsidR="00B3130C">
        <w:t>,</w:t>
      </w:r>
      <w:r w:rsidR="00E65469">
        <w:t xml:space="preserve"> </w:t>
      </w:r>
      <w:r>
        <w:t>regarding</w:t>
      </w:r>
      <w:r w:rsidR="00E65469">
        <w:t xml:space="preserve"> the number of banks, bank locations, bank sizes, and – in case of SDRAM – </w:t>
      </w:r>
      <w:r w:rsidR="006C503E">
        <w:t xml:space="preserve">number of </w:t>
      </w:r>
      <w:r w:rsidR="00E65469">
        <w:t>row and column address bits</w:t>
      </w:r>
      <w:r w:rsidR="006C503E">
        <w:t>,</w:t>
      </w:r>
      <w:r>
        <w:t xml:space="preserve"> see</w:t>
      </w:r>
      <w:r w:rsidR="00E65469">
        <w:t xml:space="preserve"> the GRIP user manual (RD04). </w:t>
      </w:r>
      <w:r w:rsidR="006C503E">
        <w:t xml:space="preserve">Examples for possible partitionings of the </w:t>
      </w:r>
      <w:r w:rsidR="00B3130C">
        <w:t>RAM address space</w:t>
      </w:r>
      <w:r w:rsidR="006C503E">
        <w:t xml:space="preserve"> </w:t>
      </w:r>
      <w:r w:rsidR="00B3130C">
        <w:t>(</w:t>
      </w:r>
      <w:r w:rsidR="0027430B">
        <w:t xml:space="preserve">default size of </w:t>
      </w:r>
      <w:r w:rsidR="00E65469">
        <w:t>1 G</w:t>
      </w:r>
      <w:r w:rsidR="006C503E">
        <w:t>B</w:t>
      </w:r>
      <w:r w:rsidR="00E65469">
        <w:t>yte</w:t>
      </w:r>
      <w:r w:rsidR="006C503E">
        <w:t>)</w:t>
      </w:r>
      <w:r w:rsidR="00E65469">
        <w:t xml:space="preserve"> </w:t>
      </w:r>
      <w:r w:rsidR="006C503E">
        <w:t xml:space="preserve">are </w:t>
      </w:r>
      <w:r w:rsidR="00E65469">
        <w:t xml:space="preserve">given in </w:t>
      </w:r>
      <w:r w:rsidR="00847C2D">
        <w:fldChar w:fldCharType="begin"/>
      </w:r>
      <w:r w:rsidR="00272AD1">
        <w:instrText xml:space="preserve"> REF _Ref144356423 \h </w:instrText>
      </w:r>
      <w:r w:rsidR="00847C2D">
        <w:fldChar w:fldCharType="separate"/>
      </w:r>
      <w:r w:rsidR="00937609">
        <w:t xml:space="preserve">Figure </w:t>
      </w:r>
      <w:r w:rsidR="00937609">
        <w:rPr>
          <w:noProof/>
        </w:rPr>
        <w:t>4</w:t>
      </w:r>
      <w:r w:rsidR="00847C2D">
        <w:fldChar w:fldCharType="end"/>
      </w:r>
      <w:r w:rsidR="00E65469">
        <w:t>.</w:t>
      </w:r>
    </w:p>
    <w:p w:rsidR="00E65469" w:rsidRDefault="00E65469" w:rsidP="00E65469">
      <w:r w:rsidRPr="00A5023A">
        <w:rPr>
          <w:noProof/>
          <w:lang w:val="de-DE"/>
        </w:rPr>
        <w:drawing>
          <wp:inline distT="0" distB="0" distL="0" distR="0">
            <wp:extent cx="5972810" cy="4429125"/>
            <wp:effectExtent l="25400" t="0" r="0" b="0"/>
            <wp:docPr id="5"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1091" cy="5294972"/>
                      <a:chOff x="1134835" y="1193384"/>
                      <a:chExt cx="7141091" cy="5294972"/>
                    </a:xfrm>
                  </a:grpSpPr>
                  <a:grpSp>
                    <a:nvGrpSpPr>
                      <a:cNvPr id="64" name="Gruppierung 63"/>
                      <a:cNvGrpSpPr/>
                    </a:nvGrpSpPr>
                    <a:grpSpPr>
                      <a:xfrm>
                        <a:off x="1134835" y="1193384"/>
                        <a:ext cx="7141091" cy="5294972"/>
                        <a:chOff x="1134835" y="1193384"/>
                        <a:chExt cx="7141091" cy="5294972"/>
                      </a:xfrm>
                    </a:grpSpPr>
                    <a:grpSp>
                      <a:nvGrpSpPr>
                        <a:cNvPr id="3" name="Gruppierung 55"/>
                        <a:cNvGrpSpPr/>
                      </a:nvGrpSpPr>
                      <a:grpSpPr>
                        <a:xfrm>
                          <a:off x="1134835" y="1193384"/>
                          <a:ext cx="1792691" cy="5294972"/>
                          <a:chOff x="1134835" y="1193384"/>
                          <a:chExt cx="1792691" cy="5294972"/>
                        </a:xfrm>
                      </a:grpSpPr>
                      <a:sp>
                        <a:nvSpPr>
                          <a:cNvPr id="2" name="Rechteck 4"/>
                          <a:cNvSpPr/>
                        </a:nvSpPr>
                        <a:spPr>
                          <a:xfrm>
                            <a:off x="11888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6" name="Gerade Verbindung 5"/>
                          <a:cNvCxnSpPr>
                            <a:stCxn id="5" idx="1"/>
                            <a:endCxn id="5" idx="3"/>
                          </a:cNvCxnSpPr>
                        </a:nvCxnSpPr>
                        <a:spPr>
                          <a:xfrm rot="10800000" flipH="1">
                            <a:off x="11888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7" name="Gerade Verbindung 6"/>
                          <a:cNvCxnSpPr/>
                        </a:nvCxnSpPr>
                        <a:spPr>
                          <a:xfrm rot="10800000" flipH="1">
                            <a:off x="11888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8" name="Gerade Verbindung 7"/>
                          <a:cNvCxnSpPr/>
                        </a:nvCxnSpPr>
                        <a:spPr>
                          <a:xfrm rot="10800000" flipH="1">
                            <a:off x="1188878"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Gerade Verbindung 8"/>
                          <a:cNvCxnSpPr/>
                        </a:nvCxnSpPr>
                        <a:spPr>
                          <a:xfrm rot="10800000" flipH="1">
                            <a:off x="1188877"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1" name="Textfeld 10"/>
                          <a:cNvSpPr txBox="1"/>
                        </a:nvSpPr>
                        <a:spPr>
                          <a:xfrm>
                            <a:off x="1500307"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12" name="Textfeld 11"/>
                          <a:cNvSpPr txBox="1"/>
                        </a:nvSpPr>
                        <a:spPr>
                          <a:xfrm>
                            <a:off x="1540532" y="3220107"/>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(128MB)</a:t>
                              </a:r>
                            </a:p>
                          </a:txBody>
                          <a:useSpRect/>
                        </a:txSp>
                      </a:sp>
                      <a:sp>
                        <a:nvSpPr>
                          <a:cNvPr id="13" name="Textfeld 12"/>
                          <a:cNvSpPr txBox="1"/>
                        </a:nvSpPr>
                        <a:spPr>
                          <a:xfrm>
                            <a:off x="1499943"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14" name="Textfeld 13"/>
                          <a:cNvSpPr txBox="1"/>
                        </a:nvSpPr>
                        <a:spPr>
                          <a:xfrm>
                            <a:off x="1540532" y="2720944"/>
                            <a:ext cx="1386630"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(128MB)</a:t>
                              </a:r>
                            </a:p>
                          </a:txBody>
                          <a:useSpRect/>
                        </a:txSp>
                      </a:sp>
                      <a:sp>
                        <a:nvSpPr>
                          <a:cNvPr id="15" name="Textfeld 14"/>
                          <a:cNvSpPr txBox="1"/>
                        </a:nvSpPr>
                        <a:spPr>
                          <a:xfrm>
                            <a:off x="1499943" y="6180579"/>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SRAM5 (512 MB)</a:t>
                              </a:r>
                            </a:p>
                          </a:txBody>
                          <a:useSpRect/>
                        </a:txSp>
                      </a:sp>
                      <a:sp>
                        <a:nvSpPr>
                          <a:cNvPr id="16" name="Textfeld 15"/>
                          <a:cNvSpPr txBox="1"/>
                        </a:nvSpPr>
                        <a:spPr>
                          <a:xfrm>
                            <a:off x="11348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17" name="Textfeld 16"/>
                          <a:cNvSpPr txBox="1"/>
                        </a:nvSpPr>
                        <a:spPr>
                          <a:xfrm>
                            <a:off x="1134836"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18" name="Textfeld 17"/>
                          <a:cNvSpPr txBox="1"/>
                        </a:nvSpPr>
                        <a:spPr>
                          <a:xfrm>
                            <a:off x="11348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19" name="Textfeld 18"/>
                          <a:cNvSpPr txBox="1"/>
                        </a:nvSpPr>
                        <a:spPr>
                          <a:xfrm>
                            <a:off x="1134836"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20" name="Textfeld 19"/>
                          <a:cNvSpPr txBox="1"/>
                        </a:nvSpPr>
                        <a:spPr>
                          <a:xfrm>
                            <a:off x="1134835" y="4467618"/>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21" name="Textfeld 20"/>
                          <a:cNvSpPr txBox="1"/>
                        </a:nvSpPr>
                        <a:spPr>
                          <a:xfrm>
                            <a:off x="1134835" y="1193384"/>
                            <a:ext cx="1792691"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1 –</a:t>
                              </a:r>
                            </a:p>
                            <a:p>
                              <a:pPr>
                                <a:spcAft>
                                  <a:spcPts val="600"/>
                                </a:spcAft>
                              </a:pPr>
                              <a:r>
                                <a:rPr lang="de-DE" sz="1600"/>
                                <a:t>SRAM only:</a:t>
                              </a:r>
                            </a:p>
                            <a:p>
                              <a:r>
                                <a:rPr lang="de-DE" sz="1600"/>
                                <a:t>MCFG2[14] = 0</a:t>
                              </a:r>
                            </a:p>
                            <a:p>
                              <a:r>
                                <a:rPr lang="de-DE" sz="1600"/>
                                <a:t>MCFG2[13] = -</a:t>
                              </a:r>
                            </a:p>
                          </a:txBody>
                          <a:useSpRect/>
                        </a:txSp>
                      </a:sp>
                    </a:grpSp>
                    <a:grpSp>
                      <a:nvGrpSpPr>
                        <a:cNvPr id="4" name="Gruppierung 53"/>
                        <a:cNvGrpSpPr/>
                      </a:nvGrpSpPr>
                      <a:grpSpPr>
                        <a:xfrm>
                          <a:off x="3835752" y="1193384"/>
                          <a:ext cx="1793055" cy="5294972"/>
                          <a:chOff x="3835752" y="1193384"/>
                          <a:chExt cx="1793055" cy="5294972"/>
                        </a:xfrm>
                      </a:grpSpPr>
                      <a:sp>
                        <a:nvSpPr>
                          <a:cNvPr id="23" name="Rechteck 22"/>
                          <a:cNvSpPr/>
                        </a:nvSpPr>
                        <a:spPr>
                          <a:xfrm>
                            <a:off x="3890159"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24" name="Gerade Verbindung 23"/>
                          <a:cNvCxnSpPr>
                            <a:stCxn id="23" idx="1"/>
                            <a:endCxn id="23" idx="3"/>
                          </a:cNvCxnSpPr>
                        </a:nvCxnSpPr>
                        <a:spPr>
                          <a:xfrm rot="10800000" flipH="1">
                            <a:off x="3890158"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5" name="Gerade Verbindung 24"/>
                          <a:cNvCxnSpPr/>
                        </a:nvCxnSpPr>
                        <a:spPr>
                          <a:xfrm rot="10800000" flipH="1">
                            <a:off x="3890159"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6" name="Gerade Verbindung 25"/>
                          <a:cNvCxnSpPr/>
                        </a:nvCxnSpPr>
                        <a:spPr>
                          <a:xfrm rot="10800000" flipH="1">
                            <a:off x="3890159" y="2997824"/>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7" name="Gerade Verbindung 26"/>
                          <a:cNvCxnSpPr/>
                        </a:nvCxnSpPr>
                        <a:spPr>
                          <a:xfrm rot="10800000" flipH="1">
                            <a:off x="3890158" y="3979630"/>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8" name="Gerade Verbindung 27"/>
                          <a:cNvCxnSpPr/>
                        </a:nvCxnSpPr>
                        <a:spPr>
                          <a:xfrm rot="10800000" flipH="1">
                            <a:off x="3890158" y="5467439"/>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9" name="Textfeld 28"/>
                          <a:cNvSpPr txBox="1"/>
                        </a:nvSpPr>
                        <a:spPr>
                          <a:xfrm>
                            <a:off x="4201588" y="4201913"/>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SRAM4 (128 MB)</a:t>
                              </a:r>
                            </a:p>
                          </a:txBody>
                          <a:useSpRect/>
                        </a:txSp>
                      </a:sp>
                      <a:sp>
                        <a:nvSpPr>
                          <a:cNvPr id="30" name="Textfeld 29"/>
                          <a:cNvSpPr txBox="1"/>
                        </a:nvSpPr>
                        <a:spPr>
                          <a:xfrm>
                            <a:off x="4201224" y="3220107"/>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SRAM2 (128 MB)</a:t>
                              </a:r>
                            </a:p>
                          </a:txBody>
                          <a:useSpRect/>
                        </a:txSp>
                      </a:sp>
                      <a:sp>
                        <a:nvSpPr>
                          <a:cNvPr id="31" name="Textfeld 30"/>
                          <a:cNvSpPr txBox="1"/>
                        </a:nvSpPr>
                        <a:spPr>
                          <a:xfrm>
                            <a:off x="4201224" y="3697500"/>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SRAM3 (128 MB)</a:t>
                              </a:r>
                            </a:p>
                          </a:txBody>
                          <a:useSpRect/>
                        </a:txSp>
                      </a:sp>
                      <a:sp>
                        <a:nvSpPr>
                          <a:cNvPr id="32" name="Textfeld 31"/>
                          <a:cNvSpPr txBox="1"/>
                        </a:nvSpPr>
                        <a:spPr>
                          <a:xfrm>
                            <a:off x="4201224" y="2720944"/>
                            <a:ext cx="1427219"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SRAM1 (128 MB)</a:t>
                              </a:r>
                            </a:p>
                          </a:txBody>
                          <a:useSpRect/>
                        </a:txSp>
                      </a:sp>
                      <a:sp>
                        <a:nvSpPr>
                          <a:cNvPr id="33" name="Textfeld 32"/>
                          <a:cNvSpPr txBox="1"/>
                        </a:nvSpPr>
                        <a:spPr>
                          <a:xfrm>
                            <a:off x="4091131" y="5198772"/>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 MB)</a:t>
                              </a:r>
                            </a:p>
                          </a:txBody>
                          <a:useSpRect/>
                        </a:txSp>
                      </a:sp>
                      <a:sp>
                        <a:nvSpPr>
                          <a:cNvPr id="34" name="Textfeld 33"/>
                          <a:cNvSpPr txBox="1"/>
                        </a:nvSpPr>
                        <a:spPr>
                          <a:xfrm>
                            <a:off x="3836117"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35" name="Textfeld 34"/>
                          <a:cNvSpPr txBox="1"/>
                        </a:nvSpPr>
                        <a:spPr>
                          <a:xfrm>
                            <a:off x="3836117" y="2970803"/>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0x48000000</a:t>
                              </a:r>
                            </a:p>
                          </a:txBody>
                          <a:useSpRect/>
                        </a:txSp>
                      </a:sp>
                      <a:sp>
                        <a:nvSpPr>
                          <a:cNvPr id="36" name="Textfeld 35"/>
                          <a:cNvSpPr txBox="1"/>
                        </a:nvSpPr>
                        <a:spPr>
                          <a:xfrm>
                            <a:off x="3836117"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37" name="Textfeld 36"/>
                          <a:cNvSpPr txBox="1"/>
                        </a:nvSpPr>
                        <a:spPr>
                          <a:xfrm>
                            <a:off x="3836117" y="3952609"/>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0x58000000</a:t>
                              </a:r>
                            </a:p>
                          </a:txBody>
                          <a:useSpRect/>
                        </a:txSp>
                      </a:sp>
                      <a:sp>
                        <a:nvSpPr>
                          <a:cNvPr id="38" name="Textfeld 37"/>
                          <a:cNvSpPr txBox="1"/>
                        </a:nvSpPr>
                        <a:spPr>
                          <a:xfrm>
                            <a:off x="3836116" y="445861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0x60000000</a:t>
                              </a:r>
                            </a:p>
                          </a:txBody>
                          <a:useSpRect/>
                        </a:txSp>
                      </a:sp>
                      <a:sp>
                        <a:nvSpPr>
                          <a:cNvPr id="39" name="Textfeld 38"/>
                          <a:cNvSpPr txBox="1"/>
                        </a:nvSpPr>
                        <a:spPr>
                          <a:xfrm>
                            <a:off x="4090767" y="6180579"/>
                            <a:ext cx="1537676"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 MB)</a:t>
                              </a:r>
                            </a:p>
                          </a:txBody>
                          <a:useSpRect/>
                        </a:txSp>
                      </a:sp>
                      <a:sp>
                        <a:nvSpPr>
                          <a:cNvPr id="40" name="Textfeld 39"/>
                          <a:cNvSpPr txBox="1"/>
                        </a:nvSpPr>
                        <a:spPr>
                          <a:xfrm>
                            <a:off x="3835752" y="5449425"/>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0x70000000</a:t>
                              </a:r>
                            </a:p>
                          </a:txBody>
                          <a:useSpRect/>
                        </a:txSp>
                      </a:sp>
                      <a:sp>
                        <a:nvSpPr>
                          <a:cNvPr id="41" name="Textfeld 40"/>
                          <a:cNvSpPr txBox="1"/>
                        </a:nvSpPr>
                        <a:spPr>
                          <a:xfrm>
                            <a:off x="3835753"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2 –</a:t>
                              </a:r>
                            </a:p>
                            <a:p>
                              <a:pPr>
                                <a:spcAft>
                                  <a:spcPts val="600"/>
                                </a:spcAft>
                              </a:pPr>
                              <a:r>
                                <a:rPr lang="de-DE" sz="1600"/>
                                <a:t>SRAM + SDRAM:</a:t>
                              </a:r>
                            </a:p>
                            <a:p>
                              <a:r>
                                <a:rPr lang="de-DE" sz="1600"/>
                                <a:t>MCFG2[14] = 1</a:t>
                              </a:r>
                            </a:p>
                            <a:p>
                              <a:r>
                                <a:rPr lang="de-DE" sz="1600"/>
                                <a:t>MCFG2[13] = 0</a:t>
                              </a:r>
                            </a:p>
                          </a:txBody>
                          <a:useSpRect/>
                        </a:txSp>
                      </a:sp>
                    </a:grpSp>
                    <a:grpSp>
                      <a:nvGrpSpPr>
                        <a:cNvPr id="5" name="Gruppierung 53"/>
                        <a:cNvGrpSpPr/>
                      </a:nvGrpSpPr>
                      <a:grpSpPr>
                        <a:xfrm>
                          <a:off x="6482508" y="1193384"/>
                          <a:ext cx="1793418" cy="5264866"/>
                          <a:chOff x="6482508" y="1193384"/>
                          <a:chExt cx="1793418" cy="5264866"/>
                        </a:xfrm>
                      </a:grpSpPr>
                      <a:sp>
                        <a:nvSpPr>
                          <a:cNvPr id="55" name="Rechteck 54"/>
                          <a:cNvSpPr/>
                        </a:nvSpPr>
                        <a:spPr>
                          <a:xfrm>
                            <a:off x="6537278" y="2513014"/>
                            <a:ext cx="1684243" cy="3945236"/>
                          </a:xfrm>
                          <a:prstGeom prst="rect">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56" name="Gerade Verbindung 55"/>
                          <a:cNvCxnSpPr>
                            <a:stCxn id="55" idx="1"/>
                            <a:endCxn id="55" idx="3"/>
                          </a:cNvCxnSpPr>
                        </a:nvCxnSpPr>
                        <a:spPr>
                          <a:xfrm rot="10800000" flipH="1">
                            <a:off x="6537277" y="4485632"/>
                            <a:ext cx="168424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57" name="Gerade Verbindung 56"/>
                          <a:cNvCxnSpPr/>
                        </a:nvCxnSpPr>
                        <a:spPr>
                          <a:xfrm rot="10800000" flipH="1">
                            <a:off x="6537278" y="3493231"/>
                            <a:ext cx="1684243" cy="1588"/>
                          </a:xfrm>
                          <a:prstGeom prst="line">
                            <a:avLst/>
                          </a:prstGeom>
                        </a:spPr>
                        <a:style>
                          <a:lnRef idx="2">
                            <a:schemeClr val="accent1"/>
                          </a:lnRef>
                          <a:fillRef idx="0">
                            <a:schemeClr val="accent1"/>
                          </a:fillRef>
                          <a:effectRef idx="1">
                            <a:schemeClr val="accent1"/>
                          </a:effectRef>
                          <a:fontRef idx="minor">
                            <a:schemeClr val="tx1"/>
                          </a:fontRef>
                        </a:style>
                      </a:cxnSp>
                      <a:sp>
                        <a:nvSpPr>
                          <a:cNvPr id="59" name="Textfeld 58"/>
                          <a:cNvSpPr txBox="1"/>
                        </a:nvSpPr>
                        <a:spPr>
                          <a:xfrm>
                            <a:off x="6778839" y="4201913"/>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SDRAM2 (256MB)</a:t>
                              </a:r>
                            </a:p>
                          </a:txBody>
                          <a:useSpRect/>
                        </a:txSp>
                      </a:sp>
                      <a:sp>
                        <a:nvSpPr>
                          <a:cNvPr id="60" name="Textfeld 59"/>
                          <a:cNvSpPr txBox="1"/>
                        </a:nvSpPr>
                        <a:spPr>
                          <a:xfrm>
                            <a:off x="6778475" y="3220107"/>
                            <a:ext cx="1497087"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r"/>
                              <a:r>
                                <a:rPr lang="de-DE" sz="1400"/>
                                <a:t>SDRAM1 (256MB)</a:t>
                              </a:r>
                            </a:p>
                          </a:txBody>
                          <a:useSpRect/>
                        </a:txSp>
                      </a:sp>
                      <a:sp>
                        <a:nvSpPr>
                          <a:cNvPr id="61" name="Textfeld 60"/>
                          <a:cNvSpPr txBox="1"/>
                        </a:nvSpPr>
                        <a:spPr>
                          <a:xfrm>
                            <a:off x="6483236" y="2458971"/>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0x40000000</a:t>
                              </a:r>
                            </a:p>
                          </a:txBody>
                          <a:useSpRect/>
                        </a:txSp>
                      </a:sp>
                      <a:sp>
                        <a:nvSpPr>
                          <a:cNvPr id="62" name="Textfeld 61"/>
                          <a:cNvSpPr txBox="1"/>
                        </a:nvSpPr>
                        <a:spPr>
                          <a:xfrm>
                            <a:off x="6483236" y="3466210"/>
                            <a:ext cx="1082348" cy="307777"/>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400"/>
                                <a:t>0x50000000</a:t>
                              </a:r>
                            </a:p>
                          </a:txBody>
                          <a:useSpRect/>
                        </a:txSp>
                      </a:sp>
                      <a:sp>
                        <a:nvSpPr>
                          <a:cNvPr id="63" name="Textfeld 62"/>
                          <a:cNvSpPr txBox="1"/>
                        </a:nvSpPr>
                        <a:spPr>
                          <a:xfrm>
                            <a:off x="6482508" y="1193384"/>
                            <a:ext cx="1793054" cy="1154162"/>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600"/>
                                <a:t>Config 3 –</a:t>
                              </a:r>
                            </a:p>
                            <a:p>
                              <a:pPr>
                                <a:spcAft>
                                  <a:spcPts val="600"/>
                                </a:spcAft>
                              </a:pPr>
                              <a:r>
                                <a:rPr lang="de-DE" sz="1600"/>
                                <a:t>SDRAM only:</a:t>
                              </a:r>
                            </a:p>
                            <a:p>
                              <a:r>
                                <a:rPr lang="de-DE" sz="1600"/>
                                <a:t>MCFG2[14] = 1</a:t>
                              </a:r>
                            </a:p>
                            <a:p>
                              <a:r>
                                <a:rPr lang="de-DE" sz="1600"/>
                                <a:t>MCFG2[13] = 1</a:t>
                              </a:r>
                            </a:p>
                          </a:txBody>
                          <a:useSpRect/>
                        </a:txSp>
                      </a:sp>
                    </a:grpSp>
                  </a:grpSp>
                </lc:lockedCanvas>
              </a:graphicData>
            </a:graphic>
          </wp:inline>
        </w:drawing>
      </w:r>
      <w:r w:rsidRPr="00605197">
        <w:t xml:space="preserve"> </w:t>
      </w:r>
    </w:p>
    <w:p w:rsidR="00E65469" w:rsidRDefault="00E65469" w:rsidP="00E65469">
      <w:pPr>
        <w:pStyle w:val="Beschriftung"/>
        <w:jc w:val="center"/>
      </w:pPr>
      <w:bookmarkStart w:id="47" w:name="_Ref144356423"/>
      <w:bookmarkStart w:id="48" w:name="_Toc166210398"/>
      <w:r>
        <w:t xml:space="preserve">Figure </w:t>
      </w:r>
      <w:r w:rsidR="00847C2D">
        <w:fldChar w:fldCharType="begin"/>
      </w:r>
      <w:r w:rsidR="001D2F47">
        <w:instrText xml:space="preserve"> SEQ Figure \* ARABIC </w:instrText>
      </w:r>
      <w:r w:rsidR="00847C2D">
        <w:fldChar w:fldCharType="separate"/>
      </w:r>
      <w:r w:rsidR="00937609">
        <w:rPr>
          <w:noProof/>
        </w:rPr>
        <w:t>4</w:t>
      </w:r>
      <w:r w:rsidR="00847C2D">
        <w:rPr>
          <w:noProof/>
        </w:rPr>
        <w:fldChar w:fldCharType="end"/>
      </w:r>
      <w:bookmarkEnd w:id="47"/>
      <w:r>
        <w:t xml:space="preserve"> – RAM address space</w:t>
      </w:r>
      <w:bookmarkEnd w:id="48"/>
    </w:p>
    <w:p w:rsidR="00E65469" w:rsidRDefault="00E65469" w:rsidP="00E65469">
      <w:r>
        <w:t>The default configuration</w:t>
      </w:r>
      <w:r w:rsidR="0027430B">
        <w:t xml:space="preserve"> is the SRAM only configuration</w:t>
      </w:r>
      <w:r>
        <w:t xml:space="preserve"> </w:t>
      </w:r>
      <w:r w:rsidR="0027430B">
        <w:t>(</w:t>
      </w:r>
      <w:r>
        <w:t>Config 1</w:t>
      </w:r>
      <w:r w:rsidR="0027430B">
        <w:t>)</w:t>
      </w:r>
      <w:r>
        <w:t>. The entire</w:t>
      </w:r>
      <w:r w:rsidR="0027430B">
        <w:t xml:space="preserve"> RAM address space can be split into </w:t>
      </w:r>
      <w:r>
        <w:t xml:space="preserve">up </w:t>
      </w:r>
      <w:r w:rsidR="0027430B">
        <w:t xml:space="preserve">to </w:t>
      </w:r>
      <w:r>
        <w:t>five SRAM banks. The number of SRAM banks is de</w:t>
      </w:r>
      <w:r w:rsidR="0027430B">
        <w:t>fined</w:t>
      </w:r>
      <w:r>
        <w:t xml:space="preserve"> by the </w:t>
      </w:r>
      <w:r w:rsidR="0027430B">
        <w:t xml:space="preserve">constructor parameter </w:t>
      </w:r>
      <w:r w:rsidRPr="0027430B">
        <w:rPr>
          <w:i/>
        </w:rPr>
        <w:t>srbanks</w:t>
      </w:r>
      <w:r w:rsidR="0027430B">
        <w:t>.  By default four SRAM banks are configured</w:t>
      </w:r>
      <w:r>
        <w:t>. Banks 1-4 are always located in the lower half of the RAM addre</w:t>
      </w:r>
      <w:r w:rsidR="0027430B">
        <w:t>ss space. Their size is variable</w:t>
      </w:r>
      <w:r>
        <w:t xml:space="preserve"> between 8 KByte – 256 M</w:t>
      </w:r>
      <w:r w:rsidR="0027430B">
        <w:t>b</w:t>
      </w:r>
      <w:r>
        <w:t>yte</w:t>
      </w:r>
      <w:r w:rsidR="0027430B">
        <w:t xml:space="preserve">. It can be set using the </w:t>
      </w:r>
      <w:r w:rsidRPr="0027430B">
        <w:rPr>
          <w:i/>
        </w:rPr>
        <w:t>RAM BANK SIZE</w:t>
      </w:r>
      <w:r>
        <w:t xml:space="preserve"> field of the MCFG2 register. If the bank size exceeds 128 MByte, the number of banks must be reduced or the size of the address space must be increased. In the SRAM only configuration, a fifth bank can be attached to take up the upper half of the RAM address space.</w:t>
      </w:r>
    </w:p>
    <w:p w:rsidR="00E65469" w:rsidRDefault="0027430B" w:rsidP="00E65469">
      <w:r>
        <w:t>In the second configuration (</w:t>
      </w:r>
      <w:r w:rsidR="00E65469">
        <w:t>Config 2</w:t>
      </w:r>
      <w:r>
        <w:t>) both</w:t>
      </w:r>
      <w:r w:rsidR="00E65469">
        <w:t xml:space="preserve"> SRAM and SDRAM are </w:t>
      </w:r>
      <w:r>
        <w:t>enabled.</w:t>
      </w:r>
      <w:r w:rsidR="00E65469">
        <w:t xml:space="preserve"> In this case, the lower half of the RAM address space is </w:t>
      </w:r>
      <w:r>
        <w:t>populated</w:t>
      </w:r>
      <w:r w:rsidR="00E65469">
        <w:t xml:space="preserve"> by up to 4 SRAM banks. SRAM bank5 cannot be present, because two SDRAM banks </w:t>
      </w:r>
      <w:r>
        <w:t>are mapped to</w:t>
      </w:r>
      <w:r w:rsidR="00E65469">
        <w:t xml:space="preserve"> the upper half of the RAM address space. The size of the SDRAM banks is scalable between 4 MByte – 512 MByte, according to the </w:t>
      </w:r>
      <w:r w:rsidR="00E65469" w:rsidRPr="0027430B">
        <w:rPr>
          <w:i/>
        </w:rPr>
        <w:t>SDRAM BANKSZ</w:t>
      </w:r>
      <w:r w:rsidR="00E65469">
        <w:t xml:space="preserve"> field of the MCFG2 register. If the SDRAM bank size exceeds 256 MByte, i.e. if the SDRAM bank size is set to 512MByte, the RAM address space needs to be extended to the size of 2GByte to fit the SDRAM in the upper half of the RAM address space. As this will also extend the SRAM address space to 1GByte giving room for the maximum number of four SRAM banks of the maximum supported size of 256 MByte, a size of 2GByte represents the maximum sensible RAM address spa</w:t>
      </w:r>
      <w:r>
        <w:t>ce. Such a configuration would be reflected by</w:t>
      </w:r>
      <w:r w:rsidR="00C63FA3">
        <w:t xml:space="preserve"> a </w:t>
      </w:r>
      <w:r w:rsidR="00E65469" w:rsidRPr="00C63FA3">
        <w:rPr>
          <w:i/>
        </w:rPr>
        <w:t>rammask</w:t>
      </w:r>
      <w:r w:rsidR="00C63FA3">
        <w:t xml:space="preserve"> equal</w:t>
      </w:r>
      <w:r w:rsidR="00E65469">
        <w:t xml:space="preserve"> 0x800.</w:t>
      </w:r>
    </w:p>
    <w:p w:rsidR="00E65469" w:rsidRDefault="00E65469" w:rsidP="00E65469">
      <w:r>
        <w:t>In the SDRAM only configuration</w:t>
      </w:r>
      <w:r w:rsidR="00050D00">
        <w:t xml:space="preserve"> (Config 3)</w:t>
      </w:r>
      <w:r>
        <w:t xml:space="preserve">, the SDRAM banks are mapped into the lower half of the RAM address space. If the SDRAM bank size is set to 512MByte, the RAM address space needs to be extended to the size of 2GByte. The upper half </w:t>
      </w:r>
      <w:r w:rsidR="00050D00">
        <w:t xml:space="preserve">of the address space </w:t>
      </w:r>
      <w:r>
        <w:t xml:space="preserve">remains reserved and unused. </w:t>
      </w:r>
    </w:p>
    <w:p w:rsidR="00E65469" w:rsidRDefault="00E65469" w:rsidP="00E65469">
      <w:r>
        <w:t>In any configuration, the initial bank sizes are calculated to be the maximum possible size, which can be deduced from address space size and number of banks.</w:t>
      </w:r>
    </w:p>
    <w:p w:rsidR="00E65469" w:rsidRDefault="00E65469" w:rsidP="00E65469">
      <w:r>
        <w:t xml:space="preserve">It is possible to switch between the three configurations shown in </w:t>
      </w:r>
      <w:r w:rsidR="00847C2D">
        <w:fldChar w:fldCharType="begin"/>
      </w:r>
      <w:r w:rsidR="00272AD1">
        <w:instrText xml:space="preserve"> REF _Ref144356423 \h </w:instrText>
      </w:r>
      <w:r w:rsidR="00847C2D">
        <w:fldChar w:fldCharType="separate"/>
      </w:r>
      <w:r w:rsidR="00937609">
        <w:t xml:space="preserve">Figure </w:t>
      </w:r>
      <w:r w:rsidR="00937609">
        <w:rPr>
          <w:noProof/>
        </w:rPr>
        <w:t>4</w:t>
      </w:r>
      <w:r w:rsidR="00847C2D">
        <w:fldChar w:fldCharType="end"/>
      </w:r>
      <w:r w:rsidR="00050D00">
        <w:t xml:space="preserve"> </w:t>
      </w:r>
      <w:r>
        <w:t>by</w:t>
      </w:r>
      <w:r w:rsidR="00050D00">
        <w:t xml:space="preserve"> overwriting</w:t>
      </w:r>
      <w:r>
        <w:t xml:space="preserve"> the </w:t>
      </w:r>
      <w:r w:rsidR="00050D00">
        <w:t>respective</w:t>
      </w:r>
      <w:r>
        <w:t xml:space="preserve"> bits </w:t>
      </w:r>
      <w:r w:rsidR="00050D00">
        <w:t>in</w:t>
      </w:r>
      <w:r>
        <w:t xml:space="preserve"> the MCFG2 register. </w:t>
      </w:r>
      <w:r w:rsidR="00050D00">
        <w:t>In such an event t</w:t>
      </w:r>
      <w:r>
        <w:t>he MCT</w:t>
      </w:r>
      <w:r w:rsidR="00050D00">
        <w:t xml:space="preserve">RL </w:t>
      </w:r>
      <w:r>
        <w:t xml:space="preserve">will </w:t>
      </w:r>
      <w:r w:rsidR="00050D00">
        <w:t>recalculate</w:t>
      </w:r>
      <w:r>
        <w:t xml:space="preserve"> the start and end addresses of </w:t>
      </w:r>
      <w:r w:rsidR="00050D00">
        <w:t>all SRAM and SDRAM memory banks</w:t>
      </w:r>
      <w:r>
        <w:t>. As only the address decoding will change, the contents of the memories remain unchanged. However, the bus master must take care to read from the correct memory banks after having caused a reorganization of the RAM address space. The bus master also has to take care of not exceeding the RAM address space when changing the SRAM or SDRAM bank size. If, for example, the RAM address space is 1GByte and the size of four SRAM banks is dynamically switched from 128 MByte to 256 GByte, the SRAM banks will take up the SDRAM address space, causing an overlap of SRAM and SDRAM device addresses. Due to the SystemC code structure, any access to SDRAM would then be redirected to SRAM causing system malfunction.</w:t>
      </w:r>
    </w:p>
    <w:p w:rsidR="00E65469" w:rsidRPr="00EC5550" w:rsidRDefault="00E65469" w:rsidP="00E65469">
      <w:pPr>
        <w:rPr>
          <w:i/>
          <w:u w:val="single"/>
        </w:rPr>
      </w:pPr>
      <w:r w:rsidRPr="00EC5550">
        <w:rPr>
          <w:i/>
          <w:u w:val="single"/>
        </w:rPr>
        <w:t>Remark:</w:t>
      </w:r>
    </w:p>
    <w:p w:rsidR="00E65469" w:rsidRPr="00EC5550" w:rsidRDefault="00E65469" w:rsidP="00B1504B">
      <w:pPr>
        <w:rPr>
          <w:i/>
        </w:rPr>
      </w:pPr>
      <w:r w:rsidRPr="00EC5550">
        <w:rPr>
          <w:i/>
        </w:rPr>
        <w:t xml:space="preserve">In addition to rommask and rammask, </w:t>
      </w:r>
      <w:r w:rsidR="00050D00" w:rsidRPr="00EC5550">
        <w:rPr>
          <w:i/>
        </w:rPr>
        <w:t xml:space="preserve">the </w:t>
      </w:r>
      <w:r w:rsidR="00B1504B" w:rsidRPr="00EC5550">
        <w:rPr>
          <w:i/>
        </w:rPr>
        <w:t xml:space="preserve">VHDL model provides the generics </w:t>
      </w:r>
      <w:r w:rsidRPr="00EC5550">
        <w:rPr>
          <w:i/>
        </w:rPr>
        <w:t>romasel and sdrasel</w:t>
      </w:r>
      <w:r w:rsidR="00B1504B" w:rsidRPr="00EC5550">
        <w:rPr>
          <w:i/>
        </w:rPr>
        <w:t xml:space="preserve"> to </w:t>
      </w:r>
      <w:r w:rsidR="00050D00" w:rsidRPr="00EC5550">
        <w:rPr>
          <w:i/>
        </w:rPr>
        <w:t>reflect the partitioning of the PROM and RAM address space.</w:t>
      </w:r>
      <w:r w:rsidRPr="00EC5550">
        <w:rPr>
          <w:i/>
        </w:rPr>
        <w:t xml:space="preserve"> Both </w:t>
      </w:r>
      <w:r w:rsidR="00B1504B" w:rsidRPr="00EC5550">
        <w:rPr>
          <w:i/>
        </w:rPr>
        <w:t>parameter sets must be properaly aligned to ensure correct operation of the MCTRL. To reduce complexity and redundandency the TLM model does not contain romasel/sdrasel constructor parameters.</w:t>
      </w:r>
      <w:bookmarkStart w:id="49" w:name="_Toc144947421"/>
      <w:r w:rsidR="00B1504B" w:rsidRPr="00EC5550">
        <w:rPr>
          <w:i/>
        </w:rPr>
        <w:t xml:space="preserve"> </w:t>
      </w:r>
      <w:bookmarkEnd w:id="49"/>
    </w:p>
    <w:p w:rsidR="00E65469" w:rsidRDefault="00EC5550" w:rsidP="00EC5550">
      <w:r>
        <w:br/>
        <w:t xml:space="preserve">The way the MCTRL TLM model handels memory access depends on the typ of memory addressed. This information is extracted by evaluating the target address. With respect to the result, the </w:t>
      </w:r>
      <w:r w:rsidR="00E65469" w:rsidRPr="00EC5550">
        <w:rPr>
          <w:i/>
        </w:rPr>
        <w:t>streaming width</w:t>
      </w:r>
      <w:r>
        <w:t xml:space="preserve"> of the </w:t>
      </w:r>
      <w:r w:rsidR="00E65469">
        <w:t>payload is</w:t>
      </w:r>
      <w:r>
        <w:t xml:space="preserve"> adjusted. Afterwards the transaction is forwarded to the responsible memory socket.</w:t>
      </w:r>
    </w:p>
    <w:p w:rsidR="00E65469" w:rsidRDefault="00E65469" w:rsidP="00E65469">
      <w:r>
        <w:t>The delay of a transaction is always fully modeled in the MCTRL unit, which holds information about all timing parameters involved. The timing parameters are given in the configuration registers. Additional delay information can be deduced from the streaming width and data length</w:t>
      </w:r>
      <w:r w:rsidR="00EC5550">
        <w:t>,</w:t>
      </w:r>
      <w:r>
        <w:t xml:space="preserve"> in case of burst transactions. All delay values are calculated as multiples of the bus clock period. For each memory access, the </w:t>
      </w:r>
      <w:r w:rsidR="00EC5550">
        <w:t>MCTRL</w:t>
      </w:r>
      <w:r>
        <w:t xml:space="preserve"> adds a decoding delay of one bus cycle.</w:t>
      </w:r>
    </w:p>
    <w:p w:rsidR="00E65469" w:rsidRDefault="00E65469" w:rsidP="00E65469">
      <w:pPr>
        <w:pStyle w:val="berschrift4"/>
      </w:pPr>
      <w:r>
        <w:t>PROM Access</w:t>
      </w:r>
    </w:p>
    <w:p w:rsidR="00E65469" w:rsidRDefault="00E65469" w:rsidP="00E65469">
      <w:r>
        <w:t xml:space="preserve">In case of PROM, write access needs to be explicitly allowed by setting the PWEN bit of the MCFG1 register. </w:t>
      </w:r>
      <w:r w:rsidR="00D73DAA">
        <w:t>Forbidden</w:t>
      </w:r>
      <w:r>
        <w:t xml:space="preserve"> write </w:t>
      </w:r>
      <w:r w:rsidR="00D73DAA">
        <w:t>operations</w:t>
      </w:r>
      <w:r>
        <w:t xml:space="preserve">, </w:t>
      </w:r>
      <w:r w:rsidR="00D73DAA">
        <w:t xml:space="preserve">will be cancelled and return a </w:t>
      </w:r>
      <w:r>
        <w:t>TLM_COMMAND_ERROR_RESPONSE.</w:t>
      </w:r>
    </w:p>
    <w:p w:rsidR="00E65469" w:rsidRDefault="00E65469" w:rsidP="00E65469">
      <w:r>
        <w:t>A read access to PROM memory takes 4 bus cycles plus 0 – 15 wait states. A write access to PROM memory takes 3 bus cycles plus 0 – 15 wait states. The wait states can be configured via the PROM READ WS and PROM WRITE WS fields of the MCFG1 register.</w:t>
      </w:r>
    </w:p>
    <w:p w:rsidR="00E65469" w:rsidRDefault="00E65469" w:rsidP="00E65469">
      <w:commentRangeStart w:id="50"/>
      <w:r>
        <w:t>A PROM write access can have a streaming width of 32, 16, or 8 bits. The access mode is set in the PROM WIDTH field of the MCFG1 register. If the PROM WIDTH field is set to 16</w:t>
      </w:r>
      <w:r w:rsidR="00D73DAA">
        <w:t xml:space="preserve"> or 8 bits, a read access to PROM will still</w:t>
      </w:r>
      <w:r>
        <w:t xml:space="preserve"> result in retrieving a full 32 bit word, which will be transmitted in a burst of two half-words or four single bytes, adding a delay of two bus cycles (data1 and data2) in 16 bit mode or six bus cycles (3x data1 and 3x data2) in 8 bit mode.</w:t>
      </w:r>
      <w:commentRangeEnd w:id="50"/>
      <w:r w:rsidR="004B08CC">
        <w:rPr>
          <w:rStyle w:val="Kommentarzeichen"/>
          <w:vanish/>
        </w:rPr>
        <w:commentReference w:id="50"/>
      </w:r>
    </w:p>
    <w:p w:rsidR="00E65469" w:rsidRDefault="00E65469" w:rsidP="00E65469">
      <w:pPr>
        <w:pStyle w:val="berschrift4"/>
      </w:pPr>
      <w:r>
        <w:t>Local I/O Access</w:t>
      </w:r>
    </w:p>
    <w:p w:rsidR="00E65469" w:rsidRDefault="00E65469" w:rsidP="00E65469">
      <w:r>
        <w:t>The local I/O area supports access to 32 bit words, 16 bit half-words, and sing</w:t>
      </w:r>
      <w:r w:rsidR="004B08CC">
        <w:t>l</w:t>
      </w:r>
      <w:r>
        <w:t xml:space="preserve">e bytes. A read access takes 4 bus cycles (lead-in, data1, data2, lead-out) and a write access takes 3 bus cycles (lead-in, data, lead-out). For both, read and write operations, the VHDL implementation provides a dynamic </w:t>
      </w:r>
      <w:r w:rsidRPr="004B08CC">
        <w:rPr>
          <w:i/>
        </w:rPr>
        <w:t>bus</w:t>
      </w:r>
      <w:r w:rsidR="004B08CC">
        <w:rPr>
          <w:i/>
        </w:rPr>
        <w:t>-ready-</w:t>
      </w:r>
      <w:r w:rsidRPr="004B08CC">
        <w:rPr>
          <w:i/>
        </w:rPr>
        <w:t>signaling</w:t>
      </w:r>
      <w:r>
        <w:t xml:space="preserve"> mechanism, which can induce an arbitrary number of wait states. As these arbitrary wait states model the latency of the attached I/O device, it is the task of the attached I/O device to model this delay and add it to the delay parameter of the TLM transport function. The MCTRL unit will observe the delay parameter and add its value to the overall transaction delay.</w:t>
      </w:r>
    </w:p>
    <w:p w:rsidR="00E65469" w:rsidRDefault="00E65469" w:rsidP="00E65469">
      <w:pPr>
        <w:pStyle w:val="berschrift4"/>
      </w:pPr>
      <w:r>
        <w:t>SRAM Access</w:t>
      </w:r>
    </w:p>
    <w:p w:rsidR="00E65469" w:rsidRDefault="00E65469" w:rsidP="00E65469">
      <w:r>
        <w:t>The access to SRAM is similar to the PROM access, the difference being the number of wait states</w:t>
      </w:r>
      <w:r w:rsidR="007610A3">
        <w:t xml:space="preserve"> (0 – 3)</w:t>
      </w:r>
      <w:r>
        <w:t xml:space="preserve">. For a read access, the number of wait states can be set via the RAM READ WS field of the MCFG2 register. Read accesses to SRAM bank5 and write accesses to SRAM support dynamic wait states in the VHDL model. Similar to the dynamic </w:t>
      </w:r>
      <w:r w:rsidRPr="004B08CC">
        <w:rPr>
          <w:i/>
        </w:rPr>
        <w:t>bus-ready-signaling</w:t>
      </w:r>
      <w:r>
        <w:t xml:space="preserve"> in the I/O area, it is the task of the TLM memory device to add this delay to the delay variable of the TLM transaction.</w:t>
      </w:r>
    </w:p>
    <w:p w:rsidR="00E65469" w:rsidRDefault="00E65469" w:rsidP="00E65469">
      <w:pPr>
        <w:pStyle w:val="berschrift4"/>
      </w:pPr>
      <w:bookmarkStart w:id="51" w:name="_Ref144437570"/>
      <w:r>
        <w:t>SDRAM Access</w:t>
      </w:r>
      <w:bookmarkEnd w:id="51"/>
    </w:p>
    <w:p w:rsidR="00E65469" w:rsidRDefault="00226F9D" w:rsidP="00E65469">
      <w:r>
        <w:t xml:space="preserve">The SDRAM is </w:t>
      </w:r>
      <w:r w:rsidR="00E65469">
        <w:t>accessed</w:t>
      </w:r>
      <w:r>
        <w:t xml:space="preserve"> over a</w:t>
      </w:r>
      <w:r w:rsidR="00E65469">
        <w:t xml:space="preserve"> separate bus, if the </w:t>
      </w:r>
      <w:r w:rsidR="00E65469" w:rsidRPr="00226F9D">
        <w:rPr>
          <w:i/>
        </w:rPr>
        <w:t>sepbus</w:t>
      </w:r>
      <w:r w:rsidR="00E65469">
        <w:t xml:space="preserve"> </w:t>
      </w:r>
      <w:r>
        <w:t>parameter is set to one. This bus can have a width of 32</w:t>
      </w:r>
      <w:r w:rsidR="00E65469">
        <w:t xml:space="preserve"> or 64 bit</w:t>
      </w:r>
      <w:r>
        <w:t>,</w:t>
      </w:r>
      <w:r w:rsidR="00E65469">
        <w:t xml:space="preserve"> as indicated by the</w:t>
      </w:r>
      <w:r w:rsidR="00E65469" w:rsidRPr="00226F9D">
        <w:rPr>
          <w:i/>
        </w:rPr>
        <w:t xml:space="preserve"> D64</w:t>
      </w:r>
      <w:r w:rsidR="00E65469">
        <w:t xml:space="preserve"> field of the MCFG2 register.</w:t>
      </w:r>
    </w:p>
    <w:p w:rsidR="00E65469" w:rsidRDefault="00E65469" w:rsidP="00E65469">
      <w:r>
        <w:t>In the RTL model, the SDRAM device is controlled by SDRAM commands. An ACTIVATE command open</w:t>
      </w:r>
      <w:r w:rsidR="00226F9D">
        <w:t>s</w:t>
      </w:r>
      <w:r>
        <w:t xml:space="preserve"> a row, whil</w:t>
      </w:r>
      <w:r w:rsidR="00226F9D">
        <w:t>e a PRECHARGE command closes a</w:t>
      </w:r>
      <w:r>
        <w:t xml:space="preserve"> row. </w:t>
      </w:r>
      <w:r w:rsidR="00226F9D">
        <w:t xml:space="preserve">As long the row is open </w:t>
      </w:r>
      <w:r>
        <w:t xml:space="preserve">READ or WRITE </w:t>
      </w:r>
      <w:r w:rsidR="00226F9D">
        <w:t>commands are issued to access data</w:t>
      </w:r>
      <w:r>
        <w:t>.</w:t>
      </w:r>
    </w:p>
    <w:p w:rsidR="00E65469" w:rsidRDefault="00E65469" w:rsidP="00E65469">
      <w:r>
        <w:t>A read access is always perf</w:t>
      </w:r>
      <w:r w:rsidR="00226F9D">
        <w:t>ormed as a page burst access. Because</w:t>
      </w:r>
      <w:r>
        <w:t xml:space="preserve"> a </w:t>
      </w:r>
      <w:r w:rsidR="00226F9D">
        <w:t xml:space="preserve">page burst </w:t>
      </w:r>
      <w:r>
        <w:t xml:space="preserve"> can be</w:t>
      </w:r>
      <w:r w:rsidR="00226F9D">
        <w:t xml:space="preserve"> interrupted by a precharge</w:t>
      </w:r>
      <w:r>
        <w:t xml:space="preserve"> command, it is possible to read an arbitrary number of data words. In the TLM model, the data length field of the generic payload can hence be set to any multiple of the SDRAM word length. The delay will be calculated for opening the row, sending one data word each clock cycle, and closing the row again. If the requested sequence of words starts at the end of a row and ends in the next row, the time for opening and closing the second row will be added. </w:t>
      </w:r>
    </w:p>
    <w:p w:rsidR="00E65469" w:rsidRDefault="00E65469" w:rsidP="00E65469">
      <w:r>
        <w:t xml:space="preserve">The time required for opening a row is determined by the TCAS field of the MCFG2 register. If the TCAS field is changed, the memory device needs to take notice of this change. It will be reconfigured by MCTRL sending a LOAD MODE REGISTER (LMR) command. In the TLM model, the MCTRL unit models the timing of each transaction and expects the memory model to behave correctly, i.e. an LMR command would not have any functional effect. Hence, the LMR command is not issued, but its delay is modeled by adding it to the next transaction. </w:t>
      </w:r>
    </w:p>
    <w:p w:rsidR="00E65469" w:rsidRDefault="00E65469" w:rsidP="00E65469">
      <w:r>
        <w:t>A write access to SDRAM is always performed as a single word write, i.e. burst mode is not supported. A requested write burst from the bus will be transformed into a burst of writes.</w:t>
      </w:r>
    </w:p>
    <w:p w:rsidR="00E65469" w:rsidRDefault="00E65469" w:rsidP="00E65469">
      <w:r>
        <w:t>To retain data in memory, refresh cycles are required. The MCTRL unit only supports devices capable of AUTO REFRESH, i.e. MCTRL only needs to periodically trigger the refresh, which is then organized by the memory internally. In the TLM implementation, the refresh has no functional effect, but influences the overall operational speed of the memory device. The model keeps track of the refresh period and locks the SDRAM for the duration of one refresh cycle after each refresh period. If an access to the SDRAM device is requested while SDRAM is locked, the transaction will be stalled for the rest of the refresh cycle. The other way round, a refresh can also be stalled by a transaction.</w:t>
      </w:r>
    </w:p>
    <w:p w:rsidR="00E65469" w:rsidRDefault="00E65469" w:rsidP="00E65469"/>
    <w:p w:rsidR="00E65469" w:rsidRDefault="00E65469" w:rsidP="00E65469">
      <w:pPr>
        <w:pStyle w:val="berschrift3"/>
      </w:pPr>
      <w:bookmarkStart w:id="52" w:name="_Toc144947422"/>
      <w:bookmarkStart w:id="53" w:name="_Toc166561475"/>
      <w:r>
        <w:t>SDRAM Modes of Operation</w:t>
      </w:r>
      <w:bookmarkEnd w:id="52"/>
      <w:bookmarkEnd w:id="53"/>
    </w:p>
    <w:p w:rsidR="00E65469" w:rsidRDefault="00E65469" w:rsidP="00E65469">
      <w:r>
        <w:t xml:space="preserve">The MCTRL unit can configure the SDRAM device to operate in different modes. The availability of </w:t>
      </w:r>
      <w:r w:rsidR="00DD2DE6">
        <w:t xml:space="preserve">operation modes depends on the </w:t>
      </w:r>
      <w:r w:rsidRPr="00DD2DE6">
        <w:rPr>
          <w:i/>
        </w:rPr>
        <w:t>mobile</w:t>
      </w:r>
      <w:r>
        <w:t xml:space="preserve"> generic, which determines the support of mobile memory</w:t>
      </w:r>
      <w:r w:rsidR="00DD2DE6">
        <w:t>. SDRAM memories</w:t>
      </w:r>
      <w:r>
        <w:t xml:space="preserve"> </w:t>
      </w:r>
      <w:r w:rsidR="008A674C">
        <w:t>dedicated to</w:t>
      </w:r>
      <w:r>
        <w:t xml:space="preserve"> mobile devices </w:t>
      </w:r>
      <w:r w:rsidR="008A674C">
        <w:t>support</w:t>
      </w:r>
      <w:r>
        <w:t xml:space="preserve"> several power saving options.</w:t>
      </w:r>
    </w:p>
    <w:p w:rsidR="008A674C" w:rsidRDefault="00DD2DE6" w:rsidP="00E65469">
      <w:r>
        <w:t>In case mobile memory is</w:t>
      </w:r>
      <w:r w:rsidR="00E65469">
        <w:t xml:space="preserve"> not supported</w:t>
      </w:r>
      <w:r>
        <w:t xml:space="preserve"> (mobile = ‘0’)</w:t>
      </w:r>
      <w:r w:rsidR="00E65469">
        <w:t xml:space="preserve"> the MS field of MCFG2 </w:t>
      </w:r>
      <w:r w:rsidR="008A674C">
        <w:t>is set to zero in the initialization phase.</w:t>
      </w:r>
      <w:r w:rsidR="00E65469">
        <w:t xml:space="preserve"> This disables </w:t>
      </w:r>
      <w:r w:rsidR="008A674C">
        <w:t>the power saving options held in</w:t>
      </w:r>
      <w:r w:rsidR="00E65469">
        <w:t xml:space="preserve"> </w:t>
      </w:r>
      <w:r w:rsidR="008A674C">
        <w:t xml:space="preserve">the </w:t>
      </w:r>
      <w:r w:rsidR="00E65469">
        <w:t>MCFG4 register</w:t>
      </w:r>
      <w:r w:rsidR="008A674C">
        <w:t xml:space="preserve"> of the MCTRL.</w:t>
      </w:r>
    </w:p>
    <w:p w:rsidR="00E65469" w:rsidRDefault="008A674C" w:rsidP="00E65469">
      <w:r>
        <w:t xml:space="preserve">If the </w:t>
      </w:r>
      <w:r w:rsidRPr="008A674C">
        <w:rPr>
          <w:i/>
        </w:rPr>
        <w:t>mobile</w:t>
      </w:r>
      <w:r>
        <w:t xml:space="preserve"> parameter is set to one</w:t>
      </w:r>
      <w:r w:rsidR="00E65469">
        <w:t>, mobile memory is supported, but disabled by default. The MS field of the MCFG2 register is set</w:t>
      </w:r>
      <w:r>
        <w:t xml:space="preserve"> to one, but the</w:t>
      </w:r>
      <w:r w:rsidR="00E65469">
        <w:t xml:space="preserve"> ME field of the MCFG4 register is</w:t>
      </w:r>
      <w:r>
        <w:t xml:space="preserve"> set to zero</w:t>
      </w:r>
      <w:r w:rsidR="00E65469">
        <w:t xml:space="preserve">. </w:t>
      </w:r>
      <w:r>
        <w:t>Non of the settings in</w:t>
      </w:r>
      <w:r w:rsidR="00E65469">
        <w:t xml:space="preserve"> MCFG4 </w:t>
      </w:r>
      <w:r>
        <w:t>has any effect as long ME</w:t>
      </w:r>
      <w:r w:rsidR="00E65469">
        <w:t xml:space="preserve"> is disabled.</w:t>
      </w:r>
    </w:p>
    <w:p w:rsidR="00E65469" w:rsidRDefault="00E65469" w:rsidP="00E65469">
      <w:r>
        <w:t xml:space="preserve">For </w:t>
      </w:r>
      <w:r w:rsidRPr="008A674C">
        <w:rPr>
          <w:i/>
        </w:rPr>
        <w:t>mobile = 2</w:t>
      </w:r>
      <w:r>
        <w:t>, mobile memory is supported and enabled by default.</w:t>
      </w:r>
    </w:p>
    <w:p w:rsidR="00E65469" w:rsidRDefault="00E65469" w:rsidP="00E65469">
      <w:r>
        <w:t xml:space="preserve">For </w:t>
      </w:r>
      <w:r w:rsidRPr="008A674C">
        <w:rPr>
          <w:i/>
        </w:rPr>
        <w:t>mobile = 3</w:t>
      </w:r>
      <w:r>
        <w:t>, mobile memory cannot be disabled, i.e. the ME field of MCFG4 becomes read only.</w:t>
      </w:r>
    </w:p>
    <w:p w:rsidR="008A674C" w:rsidRDefault="00E65469" w:rsidP="00E65469">
      <w:r>
        <w:t>If mobile memory is enabled, the SDRAM device supports the power saving modes, power down, self-refresh, partial array self refresh, and deep power down. The mode of operation is determined by the MCTRL unit and can be set in the PMODE field of MCFG4.</w:t>
      </w:r>
    </w:p>
    <w:p w:rsidR="00E65469" w:rsidRDefault="00E65469" w:rsidP="00E65469"/>
    <w:p w:rsidR="00E65469" w:rsidRDefault="00E65469" w:rsidP="00E65469">
      <w:pPr>
        <w:pStyle w:val="berschrift4"/>
      </w:pPr>
      <w:r>
        <w:t>Normal Operation Mode</w:t>
      </w:r>
    </w:p>
    <w:p w:rsidR="00E65469" w:rsidRDefault="00E65469" w:rsidP="00E65469">
      <w:r>
        <w:t xml:space="preserve">On system startup, the SDRAM device is initialized for normal operation mode. As the software memory model does not need any initialization sequence, the latter is modeled by just adding the according delay. </w:t>
      </w:r>
    </w:p>
    <w:p w:rsidR="00F2000C" w:rsidRDefault="00E65469" w:rsidP="00E65469">
      <w:r>
        <w:t xml:space="preserve">In normal operation mode, the memory access works as described in section </w:t>
      </w:r>
      <w:r w:rsidR="00847C2D">
        <w:fldChar w:fldCharType="begin"/>
      </w:r>
      <w:r w:rsidR="00272AD1">
        <w:instrText xml:space="preserve"> REF _Ref144437570 \r \h </w:instrText>
      </w:r>
      <w:r w:rsidR="00847C2D">
        <w:fldChar w:fldCharType="separate"/>
      </w:r>
      <w:r w:rsidR="00937609">
        <w:t>4.1.3.4</w:t>
      </w:r>
      <w:r w:rsidR="00847C2D">
        <w:fldChar w:fldCharType="end"/>
      </w:r>
      <w:r>
        <w:t xml:space="preserve">. In case of a change of the operation mode, the memory has to be configured </w:t>
      </w:r>
      <w:r w:rsidR="00B612F0">
        <w:t>for this mode by issuing a LOAD_EXTENDED_MODE_</w:t>
      </w:r>
      <w:r>
        <w:t>REGISTER (EMR) command. Like the LMR command, EMR does not have any functional effect, but only introduces the delay of one cycle plus t</w:t>
      </w:r>
      <w:r w:rsidRPr="00B612F0">
        <w:rPr>
          <w:vertAlign w:val="subscript"/>
        </w:rPr>
        <w:t>RP</w:t>
      </w:r>
      <w:r>
        <w:t xml:space="preserve"> (as defined in the TRP field of MCFG2).</w:t>
      </w:r>
    </w:p>
    <w:p w:rsidR="00E65469" w:rsidRDefault="00E65469" w:rsidP="00E65469"/>
    <w:p w:rsidR="00E65469" w:rsidRDefault="00E65469" w:rsidP="00E65469">
      <w:pPr>
        <w:pStyle w:val="berschrift4"/>
      </w:pPr>
      <w:r>
        <w:t>Power Down Mode</w:t>
      </w:r>
    </w:p>
    <w:p w:rsidR="00E65469" w:rsidRDefault="00E65469" w:rsidP="00E65469">
      <w:r>
        <w:t xml:space="preserve">To enter power down mode, mobile memory must be enabled and the PMODE field of the MCFG4 register must be changed to “001”. In power down mode, the input and output buffers of the SDRAM device are deactivated after an idle period of 16 clock cycles. The buffers can be woken up within one clock cycle at any time, i.e. each memory access takes one additional bus clock cycle in power down mode. </w:t>
      </w:r>
    </w:p>
    <w:p w:rsidR="00E65469" w:rsidRDefault="00E65469" w:rsidP="00E65469">
      <w:r>
        <w:t>As the memory device wakes up on every access, it will also wake up on AUTO REFRESH. Hence, the power down mode is left for at least 16 bus clock cycles after any refresh cycle.</w:t>
      </w:r>
    </w:p>
    <w:p w:rsidR="003844DC" w:rsidRDefault="00E65469" w:rsidP="00E65469">
      <w:r>
        <w:t>Entirely leaving power down mode by changing the PMODE field of the MCFG4 register induces the delay of an EMR command.</w:t>
      </w:r>
    </w:p>
    <w:p w:rsidR="00E65469" w:rsidRDefault="00E65469" w:rsidP="00E65469"/>
    <w:p w:rsidR="00E65469" w:rsidRDefault="00E65469" w:rsidP="00E65469">
      <w:pPr>
        <w:pStyle w:val="berschrift4"/>
      </w:pPr>
      <w:r>
        <w:t>Self-Refresh Mode</w:t>
      </w:r>
    </w:p>
    <w:p w:rsidR="00E65469" w:rsidRDefault="00E65469" w:rsidP="00E65469">
      <w:r>
        <w:t xml:space="preserve">If the system is powered down, the data in mobile SDRAM can still be retained through sending the SDRAM device into self-refresh mode. Entering self-refresh mode is induced by setting the PMODE field of the MCFG4 register to “010” and induces the delay of an EMR command. </w:t>
      </w:r>
    </w:p>
    <w:p w:rsidR="00E65469" w:rsidRDefault="00E65469" w:rsidP="00E65469">
      <w:r>
        <w:t>In self-refresh mode, the system is expected to be powered down, i.e. memory access is expected not to be requested. Therefore the MCTRL unit will issue a TLM_ADDRESS_ERROR_RESPONSE, if access to an SDRAM device in self-refresh mode is attempted.</w:t>
      </w:r>
    </w:p>
    <w:p w:rsidR="003844DC" w:rsidRDefault="00E65469" w:rsidP="00E65469">
      <w:r>
        <w:t>Leaving self-refresh mode will induce a delay of an EMR command plus TXSR as defined in the MCFG4 register plus an auto-refresh cycle as defined by the TRFC field in the MCFG2 register.</w:t>
      </w:r>
    </w:p>
    <w:p w:rsidR="00E65469" w:rsidRDefault="00E65469" w:rsidP="00E65469"/>
    <w:p w:rsidR="00E65469" w:rsidRDefault="00E65469" w:rsidP="00E65469">
      <w:pPr>
        <w:pStyle w:val="berschrift4"/>
      </w:pPr>
      <w:r>
        <w:t>Partial Array Self-Refresh Mode</w:t>
      </w:r>
    </w:p>
    <w:p w:rsidR="00E65469" w:rsidRDefault="00E65469" w:rsidP="00E65469">
      <w:r>
        <w:t xml:space="preserve">In self-refresh mode, it is possible to retain only parts of the data in memory by activating the partial array self-refresh mode. This mode is entered setting the three-bit-wide PASR field in the MCFG4 register to a value not equal to zero. The partial array can be defined as half, quarter, eighth, or sixteenth by setting the PASR field to 001, 010, 101, or 110 respectively. The partial array always refers to the lower fragment of the SDRAM address space. </w:t>
      </w:r>
    </w:p>
    <w:p w:rsidR="003844DC" w:rsidRDefault="00E65469" w:rsidP="00E65469">
      <w:r>
        <w:t>In the TLM model, entering partial array self-refresh mode will immediately erase all parts of SDRAM, which are not refreshed.</w:t>
      </w:r>
    </w:p>
    <w:p w:rsidR="00E65469" w:rsidRDefault="00E65469" w:rsidP="00E65469"/>
    <w:p w:rsidR="00E65469" w:rsidRDefault="00E65469" w:rsidP="00E65469">
      <w:pPr>
        <w:pStyle w:val="berschrift4"/>
      </w:pPr>
      <w:r>
        <w:t>Deep Power Down Mode</w:t>
      </w:r>
    </w:p>
    <w:p w:rsidR="00E65469" w:rsidRDefault="00E65469" w:rsidP="00E65469">
      <w:r>
        <w:t>To enter deep power down mode, mobile memory must be enabled and the PMODE field of the MCFG4 register must be changed to “101”. In deep power down mode, the contents of the SDRAM are deleted immediately. Any access to an SDRAM device in deep power down mode will result in a TLM_ADDRESS_ERROR_RESPONSE by the MCTRL unit.</w:t>
      </w:r>
    </w:p>
    <w:p w:rsidR="00E65469" w:rsidRPr="00362298" w:rsidRDefault="00E65469" w:rsidP="00E65469">
      <w:r>
        <w:t>Deep power down mode can be exited changing the PMODE field of MCFG4. Leaving this mode will launch an initialization sequence.</w:t>
      </w:r>
    </w:p>
    <w:p w:rsidR="00E65469" w:rsidRPr="00362298" w:rsidRDefault="00E65469" w:rsidP="00E65469">
      <w:pPr>
        <w:pStyle w:val="berschrift2"/>
        <w:jc w:val="both"/>
        <w:rPr>
          <w:lang w:val="en-US"/>
        </w:rPr>
      </w:pPr>
      <w:r w:rsidRPr="00362298">
        <w:rPr>
          <w:lang w:val="en-US"/>
        </w:rPr>
        <w:t xml:space="preserve"> </w:t>
      </w:r>
      <w:r w:rsidRPr="00362298">
        <w:rPr>
          <w:lang w:val="en-US"/>
        </w:rPr>
        <w:tab/>
      </w:r>
      <w:bookmarkStart w:id="54" w:name="_Toc144947423"/>
      <w:bookmarkStart w:id="55" w:name="_Toc166561476"/>
      <w:r w:rsidRPr="00362298">
        <w:rPr>
          <w:lang w:val="en-US"/>
        </w:rPr>
        <w:t>Internal Structure</w:t>
      </w:r>
      <w:bookmarkEnd w:id="54"/>
      <w:bookmarkEnd w:id="55"/>
    </w:p>
    <w:p w:rsidR="00185757" w:rsidRDefault="00CD4EEB" w:rsidP="009F6258">
      <w:r>
        <w:t>The MCTRL module is implemented as a single class</w:t>
      </w:r>
      <w:r w:rsidR="009F6258">
        <w:t>. Next to the internal functionality it comprises an AHB slave socket, an APB slave socket, four memory master sockets and a reset input signal.</w:t>
      </w:r>
      <w:r w:rsidR="004419B9">
        <w:t xml:space="preserve"> </w:t>
      </w:r>
      <w:r w:rsidR="00185757">
        <w:t>An overview of the module, including its interface, reset mechanism, dynam</w:t>
      </w:r>
      <w:r w:rsidR="009F6258">
        <w:t>ic configuration, and operation</w:t>
      </w:r>
      <w:r w:rsidR="00185757">
        <w:t xml:space="preserve"> is given in </w:t>
      </w:r>
      <w:r w:rsidR="00847C2D">
        <w:fldChar w:fldCharType="begin"/>
      </w:r>
      <w:r w:rsidR="004248D7">
        <w:instrText xml:space="preserve"> REF _Ref149019455 \h </w:instrText>
      </w:r>
      <w:r w:rsidR="00847C2D">
        <w:fldChar w:fldCharType="separate"/>
      </w:r>
      <w:r w:rsidR="00937609">
        <w:t xml:space="preserve">Figure </w:t>
      </w:r>
      <w:r w:rsidR="00937609">
        <w:rPr>
          <w:noProof/>
        </w:rPr>
        <w:t>5</w:t>
      </w:r>
      <w:r w:rsidR="00847C2D">
        <w:fldChar w:fldCharType="end"/>
      </w:r>
      <w:r w:rsidR="004248D7">
        <w:t>.</w:t>
      </w:r>
    </w:p>
    <w:p w:rsidR="00185757" w:rsidRDefault="004248D7" w:rsidP="00E65469">
      <w:pPr>
        <w:pStyle w:val="Default"/>
        <w:jc w:val="both"/>
        <w:rPr>
          <w:lang w:val="en-US"/>
        </w:rPr>
      </w:pPr>
      <w:r w:rsidRPr="004248D7">
        <w:rPr>
          <w:noProof/>
        </w:rPr>
        <w:drawing>
          <wp:inline distT="0" distB="0" distL="0" distR="0">
            <wp:extent cx="5972810" cy="3177540"/>
            <wp:effectExtent l="25400" t="0" r="0" b="0"/>
            <wp:docPr id="11"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4869" cy="3869826"/>
                      <a:chOff x="836141" y="1494087"/>
                      <a:chExt cx="7274869" cy="3869826"/>
                    </a:xfrm>
                  </a:grpSpPr>
                  <a:grpSp>
                    <a:nvGrpSpPr>
                      <a:cNvPr id="97" name="Gruppierung 96"/>
                      <a:cNvGrpSpPr/>
                    </a:nvGrpSpPr>
                    <a:grpSpPr>
                      <a:xfrm>
                        <a:off x="836141" y="1494087"/>
                        <a:ext cx="7274869" cy="3869826"/>
                        <a:chOff x="836141" y="1494087"/>
                        <a:chExt cx="7274869" cy="3869826"/>
                      </a:xfrm>
                    </a:grpSpPr>
                    <a:cxnSp>
                      <a:nvCxnSpPr>
                        <a:cNvPr id="72" name="Gerade Verbindung 71"/>
                        <a:cNvCxnSpPr/>
                      </a:nvCxnSpPr>
                      <a:spPr>
                        <a:xfrm>
                          <a:off x="6159327" y="3156381"/>
                          <a:ext cx="123636" cy="1588"/>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sp>
                      <a:nvSpPr>
                        <a:cNvPr id="3" name="Rechteck 2"/>
                        <a:cNvSpPr/>
                      </a:nvSpPr>
                      <a:spPr>
                        <a:xfrm>
                          <a:off x="1457298" y="1494087"/>
                          <a:ext cx="6032555"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Memory Controller</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Mctrl</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mctrl.h/cpp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6868697" y="1693389"/>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PROM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9" name="Rechteck 18"/>
                        <a:cNvSpPr/>
                      </a:nvSpPr>
                      <a:spPr>
                        <a:xfrm>
                          <a:off x="6868697" y="266618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IO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0" name="Rechteck 19"/>
                        <a:cNvSpPr/>
                      </a:nvSpPr>
                      <a:spPr>
                        <a:xfrm>
                          <a:off x="6868697" y="3629977"/>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1" name="Rechteck 20"/>
                        <a:cNvSpPr/>
                      </a:nvSpPr>
                      <a:spPr>
                        <a:xfrm>
                          <a:off x="6868697" y="4602775"/>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SDRAM control</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tlm_utils::simple_initiator_socket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22" name="Rechteck 21"/>
                        <a:cNvSpPr/>
                      </a:nvSpPr>
                      <a:spPr>
                        <a:xfrm>
                          <a:off x="836141" y="2179788"/>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23" name="Rechteck 22"/>
                        <a:cNvSpPr/>
                      </a:nvSpPr>
                      <a:spPr>
                        <a:xfrm>
                          <a:off x="836141" y="4116376"/>
                          <a:ext cx="1242313"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apb_slave</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amba::amba_slave_socket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004069" y="2458515"/>
                          <a:ext cx="215616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address decoder</a:t>
                            </a:r>
                            <a:endParaRPr lang="de-DE" sz="1000" dirty="0">
                              <a:solidFill>
                                <a:schemeClr val="tx1"/>
                              </a:solidFill>
                            </a:endParaRPr>
                          </a:p>
                          <a:p>
                            <a:pPr algn="ctr"/>
                            <a:r>
                              <a:rPr lang="de-DE" sz="1000" dirty="0">
                                <a:solidFill>
                                  <a:schemeClr val="tx1"/>
                                </a:solidFill>
                              </a:rPr>
                              <a:t>( </a:t>
                            </a:r>
                            <a:r>
                              <a:rPr lang="de-DE" sz="1000" dirty="0" err="1">
                                <a:solidFill>
                                  <a:schemeClr val="tx1"/>
                                </a:solidFill>
                              </a:rPr>
                              <a:t>b_transport() </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4004069" y="2928973"/>
                          <a:ext cx="541623"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timing model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5082856" y="2928973"/>
                          <a:ext cx="1073618" cy="470458"/>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a:t>
                            </a:r>
                            <a:r>
                              <a:rPr lang="de-DE" sz="1000" dirty="0" err="1">
                                <a:solidFill>
                                  <a:schemeClr val="tx1"/>
                                </a:solidFill>
                              </a:rPr>
                              <a:t>ccess mode configuration</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7" name="Rechteck 16"/>
                        <a:cNvSpPr/>
                      </a:nvSpPr>
                      <a:spPr>
                        <a:xfrm>
                          <a:off x="2420105" y="3813718"/>
                          <a:ext cx="1242313" cy="1170961"/>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a:solidFill>
                                  <a:schemeClr val="tx1"/>
                                </a:solidFill>
                              </a:rPr>
                              <a:t>Register File</a:t>
                            </a:r>
                          </a:p>
                        </a:txBody>
                        <a:useSpRect/>
                      </a:txSp>
                      <a:style>
                        <a:lnRef idx="1">
                          <a:schemeClr val="accent1"/>
                        </a:lnRef>
                        <a:fillRef idx="3">
                          <a:schemeClr val="accent1"/>
                        </a:fillRef>
                        <a:effectRef idx="2">
                          <a:schemeClr val="accent1"/>
                        </a:effectRef>
                        <a:fontRef idx="minor">
                          <a:schemeClr val="lt1"/>
                        </a:fontRef>
                      </a:style>
                    </a:sp>
                    <a:sp>
                      <a:nvSpPr>
                        <a:cNvPr id="29" name="Rechteck 28"/>
                        <a:cNvSpPr/>
                      </a:nvSpPr>
                      <a:spPr>
                        <a:xfrm>
                          <a:off x="4004069" y="4095246"/>
                          <a:ext cx="2152148" cy="590665"/>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callback functions</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0" name="Rechteck 29"/>
                        <a:cNvSpPr/>
                      </a:nvSpPr>
                      <a:spPr>
                        <a:xfrm>
                          <a:off x="2511177" y="4052035"/>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MCFG1</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1" name="Rechteck 30"/>
                        <a:cNvSpPr/>
                      </a:nvSpPr>
                      <a:spPr>
                        <a:xfrm>
                          <a:off x="2511177" y="450197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MCFG3</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2" name="Rechteck 31"/>
                        <a:cNvSpPr/>
                      </a:nvSpPr>
                      <a:spPr>
                        <a:xfrm>
                          <a:off x="2511177" y="4277250"/>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MCFG2</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33" name="Rechteck 32"/>
                        <a:cNvSpPr/>
                      </a:nvSpPr>
                      <a:spPr>
                        <a:xfrm>
                          <a:off x="2511177" y="4730854"/>
                          <a:ext cx="1066428" cy="208791"/>
                        </a:xfrm>
                        <a:prstGeom prst="rect">
                          <a:avLst/>
                        </a:prstGeom>
                        <a:solidFill>
                          <a:schemeClr val="tx2">
                            <a:lumMod val="20000"/>
                            <a:lumOff val="8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900" dirty="0" err="1">
                                <a:solidFill>
                                  <a:schemeClr val="tx1"/>
                                </a:solidFill>
                              </a:rPr>
                              <a:t>MCFG4</a:t>
                            </a:r>
                            <a:endParaRPr lang="de-DE" sz="9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cxnSp>
                      <a:nvCxnSpPr>
                        <a:cNvPr id="36" name="Gerade Verbindung mit Pfeil 35"/>
                        <a:cNvCxnSpPr>
                          <a:stCxn id="23" idx="3"/>
                          <a:endCxn id="17" idx="1"/>
                        </a:cNvCxnSpPr>
                      </a:nvCxnSpPr>
                      <a:spPr>
                        <a:xfrm flipV="1">
                          <a:off x="2078455" y="4399199"/>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42" name="Gewinkelte Verbindung 41"/>
                        <a:cNvCxnSpPr>
                          <a:stCxn id="22" idx="3"/>
                        </a:cNvCxnSpPr>
                      </a:nvCxnSpPr>
                      <a:spPr>
                        <a:xfrm>
                          <a:off x="2078455" y="2464556"/>
                          <a:ext cx="1925615" cy="125431"/>
                        </a:xfrm>
                        <a:prstGeom prst="bentConnector3">
                          <a:avLst>
                            <a:gd name="adj1" fmla="val 50000"/>
                          </a:avLst>
                        </a:prstGeom>
                        <a:ln>
                          <a:solidFill>
                            <a:schemeClr val="accent2"/>
                          </a:solidFill>
                          <a:tailEnd type="triangle"/>
                        </a:ln>
                      </a:spPr>
                      <a:style>
                        <a:lnRef idx="2">
                          <a:schemeClr val="accent1"/>
                        </a:lnRef>
                        <a:fillRef idx="0">
                          <a:schemeClr val="accent1"/>
                        </a:fillRef>
                        <a:effectRef idx="1">
                          <a:schemeClr val="accent1"/>
                        </a:effectRef>
                        <a:fontRef idx="minor">
                          <a:schemeClr val="tx1"/>
                        </a:fontRef>
                      </a:style>
                    </a:cxnSp>
                    <a:cxnSp>
                      <a:nvCxnSpPr>
                        <a:cNvPr id="46" name="Gerade Verbindung mit Pfeil 45"/>
                        <a:cNvCxnSpPr/>
                      </a:nvCxnSpPr>
                      <a:spPr>
                        <a:xfrm flipV="1">
                          <a:off x="3662419" y="4401144"/>
                          <a:ext cx="341651" cy="1945"/>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4" name="Gerade Verbindung mit Pfeil 53"/>
                        <a:cNvCxnSpPr/>
                      </a:nvCxnSpPr>
                      <a:spPr>
                        <a:xfrm rot="5400000" flipH="1" flipV="1">
                          <a:off x="5272316" y="3746110"/>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5" name="Gerade Verbindung mit Pfeil 54"/>
                        <a:cNvCxnSpPr/>
                      </a:nvCxnSpPr>
                      <a:spPr>
                        <a:xfrm rot="5400000" flipH="1" flipV="1">
                          <a:off x="3925379" y="3746111"/>
                          <a:ext cx="695815"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57" name="Gerade Verbindung mit Pfeil 56"/>
                        <a:cNvCxnSpPr/>
                      </a:nvCxnSpPr>
                      <a:spPr>
                        <a:xfrm rot="5400000" flipH="1" flipV="1">
                          <a:off x="4231858" y="3510881"/>
                          <a:ext cx="1166273" cy="2456"/>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63" name="Gerade Verbindung 62"/>
                        <a:cNvCxnSpPr/>
                      </a:nvCxnSpPr>
                      <a:spPr>
                        <a:xfrm rot="10800000" flipV="1">
                          <a:off x="6282242" y="1978157"/>
                          <a:ext cx="1632" cy="2909386"/>
                        </a:xfrm>
                        <a:prstGeom prst="line">
                          <a:avLst/>
                        </a:prstGeom>
                        <a:ln>
                          <a:solidFill>
                            <a:schemeClr val="accent2"/>
                          </a:solidFill>
                        </a:ln>
                      </a:spPr>
                      <a:style>
                        <a:lnRef idx="2">
                          <a:schemeClr val="accent1"/>
                        </a:lnRef>
                        <a:fillRef idx="0">
                          <a:schemeClr val="accent1"/>
                        </a:fillRef>
                        <a:effectRef idx="1">
                          <a:schemeClr val="accent1"/>
                        </a:effectRef>
                        <a:fontRef idx="minor">
                          <a:schemeClr val="tx1"/>
                        </a:fontRef>
                      </a:style>
                    </a:cxnSp>
                    <a:cxnSp>
                      <a:nvCxnSpPr>
                        <a:cNvPr id="65" name="Gerade Verbindung mit Pfeil 64"/>
                        <a:cNvCxnSpPr>
                          <a:endCxn id="13" idx="1"/>
                        </a:cNvCxnSpPr>
                      </a:nvCxnSpPr>
                      <a:spPr>
                        <a:xfrm>
                          <a:off x="6282241" y="197815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6" name="Gerade Verbindung mit Pfeil 65"/>
                        <a:cNvCxnSpPr/>
                      </a:nvCxnSpPr>
                      <a:spPr>
                        <a:xfrm>
                          <a:off x="6283874" y="3929374"/>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7" name="Gerade Verbindung mit Pfeil 66"/>
                        <a:cNvCxnSpPr/>
                      </a:nvCxnSpPr>
                      <a:spPr>
                        <a:xfrm>
                          <a:off x="6283874" y="4885955"/>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cxnSp>
                      <a:nvCxnSpPr>
                        <a:cNvPr id="68" name="Gerade Verbindung mit Pfeil 67"/>
                        <a:cNvCxnSpPr/>
                      </a:nvCxnSpPr>
                      <a:spPr>
                        <a:xfrm>
                          <a:off x="6283874" y="2947377"/>
                          <a:ext cx="586456" cy="1588"/>
                        </a:xfrm>
                        <a:prstGeom prst="straightConnector1">
                          <a:avLst/>
                        </a:prstGeom>
                        <a:ln>
                          <a:solidFill>
                            <a:schemeClr val="accent2"/>
                          </a:solidFill>
                          <a:tailEnd type="arrow"/>
                        </a:ln>
                      </a:spPr>
                      <a:style>
                        <a:lnRef idx="2">
                          <a:schemeClr val="accent1"/>
                        </a:lnRef>
                        <a:fillRef idx="0">
                          <a:schemeClr val="accent1"/>
                        </a:fillRef>
                        <a:effectRef idx="1">
                          <a:schemeClr val="accent1"/>
                        </a:effectRef>
                        <a:fontRef idx="minor">
                          <a:schemeClr val="tx1"/>
                        </a:fontRef>
                      </a:style>
                    </a:cxnSp>
                    <a:sp>
                      <a:nvSpPr>
                        <a:cNvPr id="74" name="Rechteck 73"/>
                        <a:cNvSpPr/>
                      </a:nvSpPr>
                      <a:spPr>
                        <a:xfrm>
                          <a:off x="2504919" y="3072012"/>
                          <a:ext cx="1072686" cy="327420"/>
                        </a:xfrm>
                        <a:prstGeom prst="rect">
                          <a:avLst/>
                        </a:prstGeom>
                        <a:solidFill>
                          <a:schemeClr val="tx2">
                            <a:lumMod val="40000"/>
                            <a:lumOff val="60000"/>
                          </a:schemeClr>
                        </a:solidFill>
                      </a:spPr>
                      <a:txSp>
                        <a:txBody>
                          <a:bodyPr rtlCol="0" anchor="ctr"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reset_mctrl()</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6" name="Ecken des Rechtecks auf der gleichen Seite schneiden 75"/>
                        <a:cNvSpPr/>
                      </a:nvSpPr>
                      <a:spPr>
                        <a:xfrm rot="5400000">
                          <a:off x="1132157" y="2907121"/>
                          <a:ext cx="221669" cy="657200"/>
                        </a:xfrm>
                        <a:prstGeom prst="snip2SameRect">
                          <a:avLst>
                            <a:gd name="adj1" fmla="val 50000"/>
                            <a:gd name="adj2" fmla="val 0"/>
                          </a:avLst>
                        </a:prstGeom>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77" name="Textfeld 76"/>
                        <a:cNvSpPr txBox="1"/>
                      </a:nvSpPr>
                      <a:spPr>
                        <a:xfrm>
                          <a:off x="966077" y="3099487"/>
                          <a:ext cx="460173" cy="246221"/>
                        </a:xfrm>
                        <a:prstGeom prst="rect">
                          <a:avLst/>
                        </a:prstGeom>
                        <a:noFill/>
                      </a:spPr>
                      <a:txSp>
                        <a:txBody>
                          <a:bodyPr wrap="squar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000"/>
                              <a:t>reset</a:t>
                            </a:r>
                          </a:p>
                        </a:txBody>
                        <a:useSpRect/>
                      </a:txSp>
                    </a:sp>
                    <a:cxnSp>
                      <a:nvCxnSpPr>
                        <a:cNvPr id="79" name="Gerade Verbindung mit Pfeil 78"/>
                        <a:cNvCxnSpPr>
                          <a:stCxn id="76" idx="3"/>
                          <a:endCxn id="74" idx="1"/>
                        </a:cNvCxnSpPr>
                      </a:nvCxnSpPr>
                      <a:spPr>
                        <a:xfrm>
                          <a:off x="1571592" y="3235722"/>
                          <a:ext cx="933327"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1" name="Gerade Verbindung mit Pfeil 80"/>
                        <a:cNvCxnSpPr>
                          <a:stCxn id="74" idx="2"/>
                          <a:endCxn id="17" idx="0"/>
                        </a:cNvCxnSpPr>
                      </a:nvCxnSpPr>
                      <a:spPr>
                        <a:xfrm rot="5400000">
                          <a:off x="2834119" y="3606553"/>
                          <a:ext cx="414286" cy="1632"/>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3" name="Gerade Verbindung mit Pfeil 82"/>
                        <a:cNvCxnSpPr>
                          <a:stCxn id="74" idx="3"/>
                        </a:cNvCxnSpPr>
                      </a:nvCxnSpPr>
                      <a:spPr>
                        <a:xfrm>
                          <a:off x="3577605" y="3235722"/>
                          <a:ext cx="426465" cy="1588"/>
                        </a:xfrm>
                        <a:prstGeom prst="straightConnector1">
                          <a:avLst/>
                        </a:prstGeom>
                        <a:ln>
                          <a:tailEnd type="triangle"/>
                        </a:ln>
                      </a:spPr>
                      <a:style>
                        <a:lnRef idx="2">
                          <a:schemeClr val="accent1"/>
                        </a:lnRef>
                        <a:fillRef idx="0">
                          <a:schemeClr val="accent1"/>
                        </a:fillRef>
                        <a:effectRef idx="1">
                          <a:schemeClr val="accent1"/>
                        </a:effectRef>
                        <a:fontRef idx="minor">
                          <a:schemeClr val="tx1"/>
                        </a:fontRef>
                      </a:style>
                    </a:cxnSp>
                    <a:cxnSp>
                      <a:nvCxnSpPr>
                        <a:cNvPr id="87" name="Form 86"/>
                        <a:cNvCxnSpPr>
                          <a:stCxn id="74" idx="0"/>
                        </a:cNvCxnSpPr>
                      </a:nvCxnSpPr>
                      <a:spPr>
                        <a:xfrm rot="5400000" flipH="1" flipV="1">
                          <a:off x="3380372" y="2448316"/>
                          <a:ext cx="284587" cy="962807"/>
                        </a:xfrm>
                        <a:prstGeom prst="bentConnector2">
                          <a:avLst/>
                        </a:prstGeom>
                        <a:ln>
                          <a:tailEnd type="triangle"/>
                        </a:ln>
                      </a:spPr>
                      <a:style>
                        <a:lnRef idx="2">
                          <a:schemeClr val="accent1"/>
                        </a:lnRef>
                        <a:fillRef idx="0">
                          <a:schemeClr val="accent1"/>
                        </a:fillRef>
                        <a:effectRef idx="1">
                          <a:schemeClr val="accent1"/>
                        </a:effectRef>
                        <a:fontRef idx="minor">
                          <a:schemeClr val="tx1"/>
                        </a:fontRef>
                      </a:style>
                    </a:cxnSp>
                    <a:sp>
                      <a:nvSpPr>
                        <a:cNvPr id="90" name="Textfeld 89"/>
                        <a:cNvSpPr txBox="1"/>
                      </a:nvSpPr>
                      <a:spPr>
                        <a:xfrm>
                          <a:off x="2319440" y="219690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1" name="Textfeld 90"/>
                        <a:cNvSpPr txBox="1"/>
                      </a:nvSpPr>
                      <a:spPr>
                        <a:xfrm>
                          <a:off x="6282241" y="171813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2" name="Textfeld 91"/>
                        <a:cNvSpPr txBox="1"/>
                      </a:nvSpPr>
                      <a:spPr>
                        <a:xfrm>
                          <a:off x="6289313" y="2667363"/>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3" name="Textfeld 92"/>
                        <a:cNvSpPr txBox="1"/>
                      </a:nvSpPr>
                      <a:spPr>
                        <a:xfrm>
                          <a:off x="6289313" y="3669352"/>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94" name="Textfeld 93"/>
                        <a:cNvSpPr txBox="1"/>
                      </a:nvSpPr>
                      <a:spPr>
                        <a:xfrm>
                          <a:off x="6282241" y="4624345"/>
                          <a:ext cx="325179" cy="261610"/>
                        </a:xfrm>
                        <a:prstGeom prst="rect">
                          <a:avLst/>
                        </a:prstGeom>
                        <a:noFill/>
                      </a:spPr>
                      <a:txSp>
                        <a:txBody>
                          <a:bodyPr wrap="none" rtlCol="0">
                            <a:spAutoFit/>
                          </a:bodyPr>
                          <a:lstStyle>
                            <a:defPPr>
                              <a:defRPr lang="de-DE"/>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de-DE" sz="1100" b="1">
                                <a:solidFill>
                                  <a:schemeClr val="accent2"/>
                                </a:solidFill>
                              </a:rPr>
                              <a:t>gp</a:t>
                            </a:r>
                          </a:p>
                        </a:txBody>
                        <a:useSpRect/>
                      </a:txSp>
                    </a:sp>
                    <a:sp>
                      <a:nvSpPr>
                        <a:cNvPr id="73" name="Oval 72"/>
                        <a:cNvSpPr/>
                      </a:nvSpPr>
                      <a:spPr>
                        <a:xfrm flipV="1">
                          <a:off x="6237305" y="3114396"/>
                          <a:ext cx="89915" cy="87482"/>
                        </a:xfrm>
                        <a:prstGeom prst="ellipse">
                          <a:avLst/>
                        </a:prstGeom>
                        <a:solidFill>
                          <a:schemeClr val="accent2"/>
                        </a:solidFill>
                        <a:ln>
                          <a:solidFill>
                            <a:schemeClr val="accent2"/>
                          </a:solidFill>
                        </a:ln>
                        <a:effectLst/>
                      </a:spPr>
                      <a:txSp>
                        <a:txBody>
                          <a:bodyPr rtlCol="0" anchor="ctr"/>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185757" w:rsidRDefault="00185757" w:rsidP="00185757">
      <w:pPr>
        <w:pStyle w:val="Beschriftung"/>
        <w:jc w:val="center"/>
      </w:pPr>
      <w:bookmarkStart w:id="56" w:name="_Ref149019455"/>
      <w:bookmarkStart w:id="57" w:name="_Toc166210399"/>
      <w:r>
        <w:t xml:space="preserve">Figure </w:t>
      </w:r>
      <w:r w:rsidR="00847C2D">
        <w:fldChar w:fldCharType="begin"/>
      </w:r>
      <w:r w:rsidR="001D2F47">
        <w:instrText xml:space="preserve"> SEQ Figure \* ARABIC </w:instrText>
      </w:r>
      <w:r w:rsidR="00847C2D">
        <w:fldChar w:fldCharType="separate"/>
      </w:r>
      <w:r w:rsidR="00937609">
        <w:rPr>
          <w:noProof/>
        </w:rPr>
        <w:t>5</w:t>
      </w:r>
      <w:r w:rsidR="00847C2D">
        <w:rPr>
          <w:noProof/>
        </w:rPr>
        <w:fldChar w:fldCharType="end"/>
      </w:r>
      <w:bookmarkEnd w:id="56"/>
      <w:r>
        <w:t xml:space="preserve"> – Structure of the MCTRL TLM</w:t>
      </w:r>
      <w:bookmarkEnd w:id="57"/>
    </w:p>
    <w:p w:rsidR="00185757" w:rsidRDefault="00185757" w:rsidP="00E65469">
      <w:pPr>
        <w:pStyle w:val="Default"/>
        <w:jc w:val="both"/>
        <w:rPr>
          <w:lang w:val="en-US"/>
        </w:rPr>
      </w:pPr>
    </w:p>
    <w:p w:rsidR="00E65469" w:rsidRDefault="004419B9" w:rsidP="000656CE">
      <w:r>
        <w:t xml:space="preserve">According to the BSSC2000(1) coding standard, the definition and </w:t>
      </w:r>
      <w:r w:rsidR="00DE3AC7">
        <w:t>t</w:t>
      </w:r>
      <w:r>
        <w:t>he implementation</w:t>
      </w:r>
      <w:r w:rsidR="00DE3AC7">
        <w:t xml:space="preserve"> of the module are stored in two </w:t>
      </w:r>
      <w:r w:rsidR="004B04C8">
        <w:t xml:space="preserve">separate </w:t>
      </w:r>
      <w:r w:rsidR="00DE3AC7">
        <w:t>file</w:t>
      </w:r>
      <w:r w:rsidR="004B04C8">
        <w:t>s</w:t>
      </w:r>
      <w:r w:rsidR="00DE3AC7">
        <w:t>, mctrl.h and mctrl.cpp, respectively</w:t>
      </w:r>
      <w:r>
        <w:t xml:space="preserve">. </w:t>
      </w:r>
      <w:r w:rsidR="0013285F">
        <w:t>The subsequent sections describe the contents of these file</w:t>
      </w:r>
      <w:r w:rsidR="00400746">
        <w:t>s</w:t>
      </w:r>
      <w:r w:rsidR="0013285F">
        <w:t xml:space="preserve"> and explain the components shown in </w:t>
      </w:r>
      <w:r w:rsidR="00847C2D">
        <w:fldChar w:fldCharType="begin"/>
      </w:r>
      <w:r w:rsidR="0013285F">
        <w:instrText xml:space="preserve"> REF _Ref149019455 \h </w:instrText>
      </w:r>
      <w:r w:rsidR="00847C2D">
        <w:fldChar w:fldCharType="separate"/>
      </w:r>
      <w:r w:rsidR="00937609">
        <w:t xml:space="preserve">Figure </w:t>
      </w:r>
      <w:r w:rsidR="00937609">
        <w:rPr>
          <w:noProof/>
        </w:rPr>
        <w:t>5</w:t>
      </w:r>
      <w:r w:rsidR="00847C2D">
        <w:fldChar w:fldCharType="end"/>
      </w:r>
      <w:r w:rsidR="0013285F">
        <w:t>.</w:t>
      </w:r>
    </w:p>
    <w:p w:rsidR="0095662C" w:rsidRDefault="00E65469" w:rsidP="00E65469">
      <w:pPr>
        <w:pStyle w:val="berschrift3"/>
      </w:pPr>
      <w:bookmarkStart w:id="58" w:name="_Toc144947425"/>
      <w:bookmarkStart w:id="59" w:name="_Toc166561477"/>
      <w:r>
        <w:t>The mctrl.h File</w:t>
      </w:r>
      <w:bookmarkEnd w:id="58"/>
      <w:bookmarkEnd w:id="59"/>
    </w:p>
    <w:p w:rsidR="0095662C" w:rsidRDefault="0095662C" w:rsidP="000656CE">
      <w:r w:rsidRPr="00362298">
        <w:t>The ‘</w:t>
      </w:r>
      <w:r>
        <w:t>mctrl</w:t>
      </w:r>
      <w:r w:rsidRPr="00362298">
        <w:t>.h’ file contains the module class definition.</w:t>
      </w:r>
    </w:p>
    <w:p w:rsidR="00E65469" w:rsidRPr="0095662C" w:rsidRDefault="00E65469" w:rsidP="0095662C">
      <w:pPr>
        <w:pStyle w:val="Standardeinzug"/>
        <w:ind w:left="0" w:firstLine="0"/>
      </w:pPr>
    </w:p>
    <w:p w:rsidR="00AB7ADA" w:rsidRDefault="00AB7ADA" w:rsidP="00AB7ADA">
      <w:pPr>
        <w:pStyle w:val="berschrift4"/>
      </w:pPr>
      <w:r>
        <w:t>Parameterization of the module</w:t>
      </w:r>
    </w:p>
    <w:p w:rsidR="0095662C" w:rsidRDefault="00E65469" w:rsidP="000656CE">
      <w:r w:rsidRPr="00362298">
        <w:t xml:space="preserve">The parameterization options, implemented as generics in the VHDL model, are realized as </w:t>
      </w:r>
      <w:r>
        <w:t>constructor</w:t>
      </w:r>
      <w:r w:rsidRPr="00362298">
        <w:t xml:space="preserve"> parameters of the class. </w:t>
      </w:r>
      <w:r w:rsidR="00AB7ADA">
        <w:t xml:space="preserve">This makes the module parametrizable during instantiation. </w:t>
      </w:r>
      <w:r w:rsidRPr="00362298">
        <w:t>Details</w:t>
      </w:r>
      <w:r w:rsidR="00AB7ADA">
        <w:t xml:space="preserve"> on the parameters</w:t>
      </w:r>
      <w:r w:rsidRPr="00362298">
        <w:t xml:space="preserve"> are given in section</w:t>
      </w:r>
      <w:r>
        <w:t xml:space="preserve"> </w:t>
      </w:r>
      <w:r w:rsidR="00847C2D">
        <w:fldChar w:fldCharType="begin"/>
      </w:r>
      <w:r>
        <w:instrText xml:space="preserve"> REF _Ref144453482 \r \h </w:instrText>
      </w:r>
      <w:r w:rsidR="00847C2D">
        <w:fldChar w:fldCharType="separate"/>
      </w:r>
      <w:r w:rsidR="00937609">
        <w:t>4.3</w:t>
      </w:r>
      <w:r w:rsidR="00847C2D">
        <w:fldChar w:fldCharType="end"/>
      </w:r>
      <w:r w:rsidRPr="00362298">
        <w:t>.</w:t>
      </w:r>
    </w:p>
    <w:p w:rsidR="00E65469" w:rsidRPr="00362298" w:rsidRDefault="00E65469" w:rsidP="000656CE"/>
    <w:p w:rsidR="00AB7ADA" w:rsidRDefault="00AB7ADA" w:rsidP="00AB7ADA">
      <w:pPr>
        <w:pStyle w:val="berschrift4"/>
      </w:pPr>
      <w:r>
        <w:t>Configuration of the module</w:t>
      </w:r>
    </w:p>
    <w:p w:rsidR="0095662C" w:rsidRDefault="0095662C" w:rsidP="000656CE">
      <w:r>
        <w:t xml:space="preserve">The MCTRL unit is configurable through its configuration registers. The configuration registers, which are accessible through the APB bus, are modeled and accessed through the comfortable mechanisms provided by GreenReg. </w:t>
      </w:r>
      <w:r w:rsidR="00E65469" w:rsidRPr="00362298">
        <w:t xml:space="preserve">To ensure GreenReg compatibility, the </w:t>
      </w:r>
      <w:r w:rsidR="00B075B4">
        <w:t>MCTRL</w:t>
      </w:r>
      <w:r w:rsidR="00E65469" w:rsidRPr="00362298">
        <w:t xml:space="preserve"> module needs to be a child module of a GreenReg Device. A gr_device is a t</w:t>
      </w:r>
      <w:r w:rsidR="00E65469">
        <w:t>o</w:t>
      </w:r>
      <w:r w:rsidR="00E65469" w:rsidRPr="00362298">
        <w:t xml:space="preserve">p-level encapsulation for a complete functional unit and provides containment structures for other GreenReg elements, e.g. registers. Thus, the </w:t>
      </w:r>
      <w:r w:rsidR="000656CE">
        <w:t>MCTRL</w:t>
      </w:r>
      <w:r w:rsidR="00E65469" w:rsidRPr="00362298">
        <w:t xml:space="preserve"> class inherits the gr_device class. </w:t>
      </w:r>
    </w:p>
    <w:p w:rsidR="00157448" w:rsidRPr="00157448" w:rsidRDefault="00157448" w:rsidP="000656CE">
      <w:r w:rsidRPr="00157448">
        <w:t xml:space="preserve">The ‘mctrl.h’ file contains </w:t>
      </w:r>
      <w:r>
        <w:t>const variables</w:t>
      </w:r>
      <w:r w:rsidRPr="00157448">
        <w:t xml:space="preserve"> defini</w:t>
      </w:r>
      <w:r>
        <w:t>ng</w:t>
      </w:r>
      <w:r w:rsidRPr="00157448">
        <w:t xml:space="preserve"> register addresses and bit masks. These definitions are made for programming convenience.</w:t>
      </w:r>
    </w:p>
    <w:p w:rsidR="00157448" w:rsidRPr="00157448" w:rsidRDefault="00157448" w:rsidP="000656CE">
      <w:r w:rsidRPr="00157448">
        <w:t>The write masks of the registers can be used to ensure that only permitted bits are set when writing to a register. They can also be applied for reading specific fields of a register masking all other bits.</w:t>
      </w:r>
    </w:p>
    <w:p w:rsidR="00157448" w:rsidRDefault="00157448" w:rsidP="000656CE">
      <w:r w:rsidRPr="00157448">
        <w:t>The default masks are written to the registers at system initialization and in the system-reset function.</w:t>
      </w:r>
    </w:p>
    <w:p w:rsidR="00E65469" w:rsidRDefault="00E65469" w:rsidP="00157448">
      <w:pPr>
        <w:pStyle w:val="Default"/>
        <w:spacing w:after="120"/>
        <w:jc w:val="both"/>
        <w:rPr>
          <w:lang w:val="en-US"/>
        </w:rPr>
      </w:pPr>
    </w:p>
    <w:p w:rsidR="00AB7ADA" w:rsidRDefault="00AB7ADA" w:rsidP="0095662C">
      <w:pPr>
        <w:pStyle w:val="berschrift4"/>
      </w:pPr>
      <w:r>
        <w:t>Communication with the module</w:t>
      </w:r>
    </w:p>
    <w:p w:rsidR="0095662C" w:rsidRDefault="0095662C" w:rsidP="000656CE">
      <w:r>
        <w:t xml:space="preserve">A bus master can access the MCRTL unit through the AHB bus. </w:t>
      </w:r>
      <w:r w:rsidR="00E65469">
        <w:t>For correct attachment to the AHB bus, the MCTRL unit also needs to inherit the amba_slave_base class. The get_base_addr and get_size functions of this class are overloaded in the MCTRL class definition. These functions specify the address space dedicated to the MCTRL unit. Thus, the get_base_addr function returns the start address of the lowest memory and the get_size function returns the size of the entire address space managed by the MCTRL unit.</w:t>
      </w:r>
    </w:p>
    <w:p w:rsidR="00AB7ADA" w:rsidRDefault="00AB7ADA" w:rsidP="00E65469">
      <w:pPr>
        <w:pStyle w:val="Default"/>
        <w:spacing w:after="120"/>
        <w:jc w:val="both"/>
        <w:rPr>
          <w:lang w:val="en-US"/>
        </w:rPr>
      </w:pPr>
    </w:p>
    <w:p w:rsidR="00E65469" w:rsidRPr="00362298" w:rsidRDefault="00AB7ADA" w:rsidP="00AB7ADA">
      <w:pPr>
        <w:pStyle w:val="berschrift4"/>
      </w:pPr>
      <w:r>
        <w:t>Operation of the module</w:t>
      </w:r>
    </w:p>
    <w:p w:rsidR="00E65469" w:rsidRPr="00362298" w:rsidRDefault="00E65469" w:rsidP="000656CE">
      <w:r w:rsidRPr="00362298">
        <w:t xml:space="preserve">The </w:t>
      </w:r>
      <w:r w:rsidR="000656CE">
        <w:t>MCTRL</w:t>
      </w:r>
      <w:r w:rsidRPr="00362298">
        <w:t xml:space="preserve"> class definition contains the module interface and the function prototypes of constructor, destructor, callback functions, and </w:t>
      </w:r>
      <w:r>
        <w:t>pure C++ software routines</w:t>
      </w:r>
      <w:r w:rsidRPr="00362298">
        <w:t xml:space="preserve">. </w:t>
      </w:r>
      <w:r w:rsidR="003F4BD5">
        <w:t xml:space="preserve">For reasons of simulation performance it is always good </w:t>
      </w:r>
      <w:r w:rsidR="007D1E08">
        <w:t>to avoid the usage of SystemC processes. Hence, the functionality of the MCTRL module has been modeled without any processes.</w:t>
      </w:r>
    </w:p>
    <w:p w:rsidR="00E65469" w:rsidRDefault="00E65469" w:rsidP="000656CE">
      <w:r>
        <w:t>SystemC</w:t>
      </w:r>
      <w:r w:rsidRPr="00362298">
        <w:t xml:space="preserve"> processes </w:t>
      </w:r>
      <w:r w:rsidR="007D1E08">
        <w:t>have to be</w:t>
      </w:r>
      <w:r w:rsidRPr="00362298">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0656CE" w:rsidRDefault="00E65469" w:rsidP="000656CE">
      <w:r>
        <w:t>In addition, some class attributes are defined to keep track of the overall configuration and operation of the module:</w:t>
      </w:r>
    </w:p>
    <w:p w:rsidR="00E65469" w:rsidRDefault="00E65469" w:rsidP="000656CE"/>
    <w:p w:rsidR="00E65469" w:rsidRDefault="00E65469" w:rsidP="000656CE">
      <w:pPr>
        <w:pStyle w:val="Listenabsatz"/>
        <w:numPr>
          <w:ilvl w:val="0"/>
          <w:numId w:val="14"/>
        </w:numPr>
      </w:pPr>
      <w:r>
        <w:t xml:space="preserve">The </w:t>
      </w:r>
      <w:r w:rsidRPr="000656CE">
        <w:rPr>
          <w:b/>
        </w:rPr>
        <w:t>address space variables</w:t>
      </w:r>
      <w:r>
        <w:t xml:space="preserve"> define the borders of each memory bank attached to the device. </w:t>
      </w:r>
      <w:r w:rsidR="007D1E08">
        <w:t>These variable</w:t>
      </w:r>
      <w:r w:rsidR="00936D12">
        <w:t>s</w:t>
      </w:r>
      <w:r w:rsidR="007D1E08">
        <w:t xml:space="preserve"> are required for the address decoding mechanism and to identify, which type of memory is accessed in the current transaction. The type of memory must be known, because the timing is modeled in the MCTRL unit and differs for each type of memory. The timing is modeled in the MCTRL unit</w:t>
      </w:r>
      <w:r w:rsidR="0095662C">
        <w:t xml:space="preserve"> and not in the memory itself</w:t>
      </w:r>
      <w:r w:rsidR="007D1E08">
        <w:t>, because all timing information is known in th</w:t>
      </w:r>
      <w:r w:rsidR="0095662C">
        <w:t>e</w:t>
      </w:r>
      <w:r w:rsidR="007D1E08">
        <w:t xml:space="preserve"> </w:t>
      </w:r>
      <w:r w:rsidR="0095662C">
        <w:t xml:space="preserve">MCTRL </w:t>
      </w:r>
      <w:r w:rsidR="007D1E08">
        <w:t>model and the attached memory model shall be kept generic.</w:t>
      </w:r>
    </w:p>
    <w:p w:rsidR="00E65469" w:rsidRDefault="00E65469" w:rsidP="000656CE">
      <w:pPr>
        <w:pStyle w:val="Listenabsatz"/>
        <w:numPr>
          <w:ilvl w:val="0"/>
          <w:numId w:val="14"/>
        </w:numPr>
      </w:pPr>
      <w:r>
        <w:t xml:space="preserve">A </w:t>
      </w:r>
      <w:r w:rsidRPr="000656CE">
        <w:rPr>
          <w:b/>
        </w:rPr>
        <w:t>pmode variable</w:t>
      </w:r>
      <w:r>
        <w:t xml:space="preserve"> is used to indicate the current operation mode of the SDRAM device. </w:t>
      </w:r>
      <w:r w:rsidR="007D1E08">
        <w:t xml:space="preserve">The </w:t>
      </w:r>
      <w:r w:rsidR="002F57A1">
        <w:t>operation mode will affect the timing of a transaction and therefore needs to be checked for each transaction. Hence, the pmode variable can be interpreted to represent a part of a state machine controlling the SDRAM device.</w:t>
      </w:r>
    </w:p>
    <w:p w:rsidR="00E65469" w:rsidRDefault="00E65469" w:rsidP="000656CE">
      <w:pPr>
        <w:pStyle w:val="Listenabsatz"/>
        <w:numPr>
          <w:ilvl w:val="0"/>
          <w:numId w:val="14"/>
        </w:numPr>
      </w:pPr>
      <w:r>
        <w:t xml:space="preserve">A </w:t>
      </w:r>
      <w:r w:rsidRPr="000656CE">
        <w:rPr>
          <w:b/>
        </w:rPr>
        <w:t>callback_delay variable</w:t>
      </w:r>
      <w:r>
        <w:t xml:space="preserve"> saves any delay that occurs during the execution of callback functions. To save implementing an SC_THREAD to model this delay, it is added to the delay of the next transaction.</w:t>
      </w:r>
    </w:p>
    <w:p w:rsidR="00E65469" w:rsidRDefault="00E65469" w:rsidP="000656CE">
      <w:pPr>
        <w:pStyle w:val="Listenabsatz"/>
        <w:numPr>
          <w:ilvl w:val="0"/>
          <w:numId w:val="14"/>
        </w:numPr>
      </w:pPr>
      <w:r>
        <w:t xml:space="preserve">A </w:t>
      </w:r>
      <w:r w:rsidRPr="000656CE">
        <w:rPr>
          <w:b/>
        </w:rPr>
        <w:t>start_idle variable</w:t>
      </w:r>
      <w:r>
        <w:t xml:space="preserve"> stores the sc_time_stamp at which SDRAM enters idle state. If, in power </w:t>
      </w:r>
      <w:r w:rsidR="00936D12">
        <w:t>down</w:t>
      </w:r>
      <w:r>
        <w:t xml:space="preserve"> mode, the start_idle time lies more than 16 clock cycles in the past, an SDRAM access will take an additional bus clock cycle for waking up from power down state.</w:t>
      </w:r>
    </w:p>
    <w:p w:rsidR="00E65469" w:rsidRDefault="00E65469" w:rsidP="000656CE">
      <w:pPr>
        <w:pStyle w:val="Listenabsatz"/>
        <w:numPr>
          <w:ilvl w:val="0"/>
          <w:numId w:val="14"/>
        </w:numPr>
      </w:pPr>
      <w:r>
        <w:t xml:space="preserve">A </w:t>
      </w:r>
      <w:r w:rsidRPr="000656CE">
        <w:rPr>
          <w:b/>
        </w:rPr>
        <w:t>next_refresh variable</w:t>
      </w:r>
      <w:r>
        <w:t xml:space="preserve"> stores the point of time at which the next </w:t>
      </w:r>
      <w:r w:rsidR="0082260F">
        <w:t xml:space="preserve">SDRAM </w:t>
      </w:r>
      <w:r>
        <w:t>refresh cycle is scheduled to start. The variable is updated dynamically.</w:t>
      </w:r>
      <w:r w:rsidR="0082260F">
        <w:t xml:space="preserve"> The refresh mechanism does not have any impact on the functionality, but </w:t>
      </w:r>
      <w:r w:rsidR="00DA721D">
        <w:t xml:space="preserve">it may </w:t>
      </w:r>
      <w:r w:rsidR="0082260F">
        <w:t>influence the timing of a transaction</w:t>
      </w:r>
      <w:r w:rsidR="00DA721D">
        <w:t>.</w:t>
      </w:r>
      <w:r w:rsidR="0082260F">
        <w:t xml:space="preserve"> </w:t>
      </w:r>
      <w:r w:rsidR="00DA721D">
        <w:t xml:space="preserve">This may happen in case </w:t>
      </w:r>
      <w:r w:rsidR="0082260F">
        <w:t xml:space="preserve">the transaction starts, while a refresh is active. In that case the transaction will be stalled </w:t>
      </w:r>
      <w:r w:rsidR="00DA721D">
        <w:t>and</w:t>
      </w:r>
      <w:r w:rsidR="0082260F">
        <w:t xml:space="preserve"> start</w:t>
      </w:r>
      <w:r w:rsidR="00DA721D">
        <w:t>ed</w:t>
      </w:r>
      <w:r w:rsidR="0082260F">
        <w:t xml:space="preserve"> after the end of the refresh cycle.</w:t>
      </w:r>
    </w:p>
    <w:p w:rsidR="0082260F" w:rsidRDefault="0082260F" w:rsidP="000656CE">
      <w:pPr>
        <w:pStyle w:val="Listenabsatz"/>
        <w:numPr>
          <w:ilvl w:val="0"/>
          <w:numId w:val="14"/>
        </w:numPr>
      </w:pPr>
      <w:r>
        <w:t xml:space="preserve">A </w:t>
      </w:r>
      <w:r w:rsidRPr="000656CE">
        <w:rPr>
          <w:b/>
        </w:rPr>
        <w:t>trfc variable</w:t>
      </w:r>
      <w:r>
        <w:t xml:space="preserve"> stores the number of cycles a refresh will take. It can dynamically change by writing to the SDRAM TRFC field of the MCFG2 register. The value is stored to a variable, because it has to be checked for each SDRAM transaction. A variable is much faster than reading the value from the configuration register </w:t>
      </w:r>
      <w:r w:rsidR="00936D12">
        <w:t xml:space="preserve">container </w:t>
      </w:r>
      <w:r>
        <w:t>each time.</w:t>
      </w:r>
    </w:p>
    <w:p w:rsidR="00E65469" w:rsidRDefault="00E65469" w:rsidP="000656CE">
      <w:pPr>
        <w:pStyle w:val="Listenabsatz"/>
        <w:numPr>
          <w:ilvl w:val="0"/>
          <w:numId w:val="14"/>
        </w:numPr>
      </w:pPr>
      <w:r>
        <w:t xml:space="preserve">A </w:t>
      </w:r>
      <w:r w:rsidRPr="000656CE">
        <w:rPr>
          <w:b/>
        </w:rPr>
        <w:t>refresh_stall variable</w:t>
      </w:r>
      <w:r>
        <w:t xml:space="preserve"> stores the amount of simulation time for which a refresh has to be stalled. A stall can be necessary if an SDRAM access is currently active, while the start of a refresh cycle is scheduled. The refresh will then be scheduled right after this transaction</w:t>
      </w:r>
      <w:r w:rsidR="00936D12">
        <w:t>, i.e. the refresh_stall will be added to the next_refresh variable.</w:t>
      </w:r>
      <w:r>
        <w:t xml:space="preserve"> After a stalled refresh, the next_refresh variable will be updated adding a refresh period and subtracting the value of the refresh_stall variable. This keeps the refresh period constant on average.</w:t>
      </w:r>
    </w:p>
    <w:p w:rsidR="00E65469" w:rsidRDefault="00E65469" w:rsidP="00E65469">
      <w:pPr>
        <w:pStyle w:val="berschrift3"/>
      </w:pPr>
      <w:bookmarkStart w:id="60" w:name="_Ref144528122"/>
      <w:bookmarkStart w:id="61" w:name="_Toc144947426"/>
      <w:bookmarkStart w:id="62" w:name="_Toc166561478"/>
      <w:r>
        <w:t>The mctrl.tpp File</w:t>
      </w:r>
      <w:bookmarkEnd w:id="60"/>
      <w:bookmarkEnd w:id="61"/>
      <w:bookmarkEnd w:id="62"/>
    </w:p>
    <w:p w:rsidR="000656CE" w:rsidRDefault="00E65469" w:rsidP="000656CE">
      <w:r w:rsidRPr="00362298">
        <w:t>The ‘</w:t>
      </w:r>
      <w:r>
        <w:t>mctrl</w:t>
      </w:r>
      <w:r w:rsidRPr="00362298">
        <w:t xml:space="preserve">.tpp’ file implements all the member functions of the </w:t>
      </w:r>
      <w:r>
        <w:t>Mctrl</w:t>
      </w:r>
      <w:r w:rsidRPr="00362298">
        <w:t xml:space="preserve"> </w:t>
      </w:r>
      <w:r>
        <w:t>class, including constructor,</w:t>
      </w:r>
      <w:r w:rsidRPr="00362298">
        <w:t xml:space="preserve"> destructor</w:t>
      </w:r>
      <w:r>
        <w:t>, and the TLM transport functions</w:t>
      </w:r>
      <w:r w:rsidRPr="00362298">
        <w:t>.</w:t>
      </w:r>
    </w:p>
    <w:p w:rsidR="00E65469" w:rsidRPr="00362298" w:rsidRDefault="00E65469" w:rsidP="000656CE"/>
    <w:p w:rsidR="006D6CEF" w:rsidRDefault="00742C14" w:rsidP="006D6CEF">
      <w:pPr>
        <w:pStyle w:val="berschrift4"/>
      </w:pPr>
      <w:r>
        <w:t xml:space="preserve">Construction and </w:t>
      </w:r>
      <w:r w:rsidR="006D6CEF">
        <w:t>Initialization of the module</w:t>
      </w:r>
    </w:p>
    <w:p w:rsidR="000656CE" w:rsidRDefault="00FD3720" w:rsidP="000656CE">
      <w:r>
        <w:t xml:space="preserve">The </w:t>
      </w:r>
      <w:r w:rsidR="00742C14">
        <w:t xml:space="preserve">construction and the </w:t>
      </w:r>
      <w:r>
        <w:t xml:space="preserve">initial configuration </w:t>
      </w:r>
      <w:r w:rsidR="00E85B14">
        <w:t xml:space="preserve">of the MCTRL unit </w:t>
      </w:r>
      <w:r w:rsidR="000656CE">
        <w:t>is carried out in three places:</w:t>
      </w:r>
    </w:p>
    <w:p w:rsidR="00FD3720" w:rsidRDefault="00FD3720" w:rsidP="000656CE"/>
    <w:p w:rsidR="00A11F28" w:rsidRDefault="00E65469" w:rsidP="00A11F28">
      <w:pPr>
        <w:pStyle w:val="Default"/>
        <w:numPr>
          <w:ilvl w:val="0"/>
          <w:numId w:val="11"/>
        </w:numPr>
        <w:spacing w:after="120"/>
        <w:jc w:val="both"/>
        <w:rPr>
          <w:lang w:val="en-US"/>
        </w:rPr>
      </w:pPr>
      <w:r w:rsidRPr="00362298">
        <w:rPr>
          <w:lang w:val="en-US"/>
        </w:rPr>
        <w:t xml:space="preserve">The </w:t>
      </w:r>
      <w:r w:rsidRPr="00A11F28">
        <w:rPr>
          <w:b/>
          <w:lang w:val="en-US"/>
        </w:rPr>
        <w:t>constructor</w:t>
      </w:r>
      <w:r w:rsidRPr="00362298">
        <w:rPr>
          <w:lang w:val="en-US"/>
        </w:rPr>
        <w:t xml:space="preserve"> </w:t>
      </w:r>
      <w:r>
        <w:rPr>
          <w:lang w:val="en-US"/>
        </w:rPr>
        <w:t xml:space="preserve">sets the generics and </w:t>
      </w:r>
      <w:r w:rsidRPr="00362298">
        <w:rPr>
          <w:lang w:val="en-US"/>
        </w:rPr>
        <w:t>configures</w:t>
      </w:r>
      <w:r>
        <w:rPr>
          <w:lang w:val="en-US"/>
        </w:rPr>
        <w:t xml:space="preserve"> the PnP setting</w:t>
      </w:r>
      <w:r w:rsidR="00AF203E">
        <w:rPr>
          <w:lang w:val="en-US"/>
        </w:rPr>
        <w:t>s</w:t>
      </w:r>
      <w:r>
        <w:rPr>
          <w:lang w:val="en-US"/>
        </w:rPr>
        <w:t>,</w:t>
      </w:r>
      <w:r w:rsidRPr="00362298">
        <w:rPr>
          <w:lang w:val="en-US"/>
        </w:rPr>
        <w:t xml:space="preserve"> the gr_device and the bus interface. </w:t>
      </w:r>
      <w:r>
        <w:rPr>
          <w:lang w:val="en-US"/>
        </w:rPr>
        <w:t>In addition, the constructor</w:t>
      </w:r>
      <w:r w:rsidRPr="00362298">
        <w:rPr>
          <w:lang w:val="en-US"/>
        </w:rPr>
        <w:t xml:space="preserve"> </w:t>
      </w:r>
      <w:r>
        <w:rPr>
          <w:lang w:val="en-US"/>
        </w:rPr>
        <w:t>builds</w:t>
      </w:r>
      <w:r w:rsidRPr="00362298">
        <w:rPr>
          <w:lang w:val="en-US"/>
        </w:rPr>
        <w:t xml:space="preserve"> a GreenReg register container ‘r’, in which it implements all the registers listed in</w:t>
      </w:r>
      <w:r>
        <w:rPr>
          <w:lang w:val="en-US"/>
        </w:rPr>
        <w:t xml:space="preserve"> </w:t>
      </w:r>
      <w:r w:rsidR="00847C2D">
        <w:rPr>
          <w:lang w:val="en-US"/>
        </w:rPr>
        <w:fldChar w:fldCharType="begin"/>
      </w:r>
      <w:r>
        <w:rPr>
          <w:lang w:val="en-US"/>
        </w:rPr>
        <w:instrText xml:space="preserve"> REF _Ref144344891 \h </w:instrText>
      </w:r>
      <w:r w:rsidR="006D081F" w:rsidRPr="00847C2D">
        <w:rPr>
          <w:lang w:val="en-US"/>
        </w:rPr>
      </w:r>
      <w:r w:rsidR="00847C2D">
        <w:rPr>
          <w:lang w:val="en-US"/>
        </w:rPr>
        <w:fldChar w:fldCharType="separate"/>
      </w:r>
      <w:r w:rsidR="00937609">
        <w:t xml:space="preserve">Table </w:t>
      </w:r>
      <w:r w:rsidR="00937609">
        <w:rPr>
          <w:noProof/>
        </w:rPr>
        <w:t>4</w:t>
      </w:r>
      <w:r w:rsidR="00847C2D">
        <w:rPr>
          <w:lang w:val="en-US"/>
        </w:rPr>
        <w:fldChar w:fldCharType="end"/>
      </w:r>
      <w:r w:rsidRPr="00362298">
        <w:rPr>
          <w:lang w:val="en-US"/>
        </w:rPr>
        <w:t xml:space="preserve">. The register container is a C++ class implemented in the GreenReg libraries that provides memory management and interface functions. Within this register container, </w:t>
      </w:r>
      <w:r>
        <w:rPr>
          <w:lang w:val="en-US"/>
        </w:rPr>
        <w:t>the</w:t>
      </w:r>
      <w:r w:rsidRPr="00362298">
        <w:rPr>
          <w:lang w:val="en-US"/>
        </w:rPr>
        <w:t xml:space="preserve"> GreenReg register</w:t>
      </w:r>
      <w:r>
        <w:rPr>
          <w:lang w:val="en-US"/>
        </w:rPr>
        <w:t>s</w:t>
      </w:r>
      <w:r w:rsidRPr="00362298">
        <w:rPr>
          <w:lang w:val="en-US"/>
        </w:rPr>
        <w:t xml:space="preserve"> </w:t>
      </w:r>
      <w:r>
        <w:rPr>
          <w:lang w:val="en-US"/>
        </w:rPr>
        <w:t>are</w:t>
      </w:r>
      <w:r w:rsidRPr="00362298">
        <w:rPr>
          <w:lang w:val="en-US"/>
        </w:rPr>
        <w:t xml:space="preserve"> instantiated</w:t>
      </w:r>
      <w:r w:rsidR="00A11F28">
        <w:rPr>
          <w:lang w:val="en-US"/>
        </w:rPr>
        <w:t xml:space="preserve"> and initialized with their default values during instantiation</w:t>
      </w:r>
      <w:r w:rsidR="00FC32DF">
        <w:rPr>
          <w:lang w:val="en-US"/>
        </w:rPr>
        <w:t xml:space="preserve"> of the MCTRL unit</w:t>
      </w:r>
      <w:r w:rsidRPr="00362298">
        <w:rPr>
          <w:lang w:val="en-US"/>
        </w:rPr>
        <w:t>.</w:t>
      </w:r>
      <w:r w:rsidR="00A11F28">
        <w:rPr>
          <w:lang w:val="en-US"/>
        </w:rPr>
        <w:t xml:space="preserve"> The default values</w:t>
      </w:r>
      <w:r w:rsidR="00FC32DF">
        <w:rPr>
          <w:lang w:val="en-US"/>
        </w:rPr>
        <w:t xml:space="preserve"> of the registers</w:t>
      </w:r>
      <w:r w:rsidR="00A11F28">
        <w:rPr>
          <w:lang w:val="en-US"/>
        </w:rPr>
        <w:t xml:space="preserve"> are stored as constants in the class definition</w:t>
      </w:r>
      <w:r w:rsidR="00FC32DF">
        <w:rPr>
          <w:lang w:val="en-US"/>
        </w:rPr>
        <w:t xml:space="preserve"> in the mctrl.h file</w:t>
      </w:r>
      <w:r w:rsidR="00A11F28">
        <w:rPr>
          <w:lang w:val="en-US"/>
        </w:rPr>
        <w:t>.</w:t>
      </w:r>
    </w:p>
    <w:p w:rsidR="009E05BE" w:rsidRDefault="00020291" w:rsidP="00A11F28">
      <w:pPr>
        <w:pStyle w:val="Default"/>
        <w:numPr>
          <w:ilvl w:val="0"/>
          <w:numId w:val="11"/>
        </w:numPr>
        <w:spacing w:after="120"/>
        <w:jc w:val="both"/>
        <w:rPr>
          <w:lang w:val="en-US"/>
        </w:rPr>
      </w:pPr>
      <w:r>
        <w:rPr>
          <w:lang w:val="en-US"/>
        </w:rPr>
        <w:t xml:space="preserve">The </w:t>
      </w:r>
      <w:r w:rsidRPr="009E05BE">
        <w:rPr>
          <w:b/>
          <w:lang w:val="en-US"/>
        </w:rPr>
        <w:t>built-in SystemC function end_of_elaboration()</w:t>
      </w:r>
      <w:r>
        <w:rPr>
          <w:lang w:val="en-US"/>
        </w:rPr>
        <w:t xml:space="preserve"> is used for hooking the callback functions to the</w:t>
      </w:r>
      <w:r w:rsidR="005B7FAA">
        <w:rPr>
          <w:lang w:val="en-US"/>
        </w:rPr>
        <w:t xml:space="preserve"> according</w:t>
      </w:r>
      <w:r>
        <w:rPr>
          <w:lang w:val="en-US"/>
        </w:rPr>
        <w:t xml:space="preserve"> registers. </w:t>
      </w:r>
      <w:r w:rsidR="009E05BE">
        <w:rPr>
          <w:lang w:val="en-US"/>
        </w:rPr>
        <w:t>This is done after elaboration, when all registers and functions are known to the compiler. The callback functions need to be triggered, when certain bits of the control registers change. To register the callbacks with these bits, specific bit accessors for these bits must be created before registering the sensitivity. This is done with the member function br.create() of the register container. When the bit accessors are defined, the callbacks can be registered</w:t>
      </w:r>
      <w:r w:rsidR="009E05BE" w:rsidRPr="00362298">
        <w:rPr>
          <w:lang w:val="en-US"/>
        </w:rPr>
        <w:t xml:space="preserve"> by subsequently </w:t>
      </w:r>
      <w:r w:rsidR="009E05BE">
        <w:rPr>
          <w:lang w:val="en-US"/>
        </w:rPr>
        <w:t>calling</w:t>
      </w:r>
      <w:r w:rsidR="009E05BE" w:rsidRPr="00362298">
        <w:rPr>
          <w:lang w:val="en-US"/>
        </w:rPr>
        <w:t xml:space="preserve"> the GreenReg macros GR_FUNCTION and GR_SENSIT</w:t>
      </w:r>
      <w:r w:rsidR="009E05BE">
        <w:rPr>
          <w:lang w:val="en-US"/>
        </w:rPr>
        <w:t>IVE.</w:t>
      </w:r>
    </w:p>
    <w:p w:rsidR="009833DC" w:rsidRDefault="009E05BE" w:rsidP="00A11F28">
      <w:pPr>
        <w:pStyle w:val="Default"/>
        <w:numPr>
          <w:ilvl w:val="0"/>
          <w:numId w:val="11"/>
        </w:numPr>
        <w:spacing w:after="120"/>
        <w:jc w:val="both"/>
        <w:rPr>
          <w:lang w:val="en-US"/>
        </w:rPr>
      </w:pPr>
      <w:r>
        <w:rPr>
          <w:lang w:val="en-US"/>
        </w:rPr>
        <w:t xml:space="preserve">The </w:t>
      </w:r>
      <w:r w:rsidRPr="009833DC">
        <w:rPr>
          <w:b/>
          <w:lang w:val="en-US"/>
        </w:rPr>
        <w:t>reset_mctrl()</w:t>
      </w:r>
      <w:r>
        <w:rPr>
          <w:lang w:val="en-US"/>
        </w:rPr>
        <w:t xml:space="preserve"> function is called at the end of the end_of_elaboration() function</w:t>
      </w:r>
      <w:r w:rsidR="009833DC">
        <w:rPr>
          <w:lang w:val="en-US"/>
        </w:rPr>
        <w:t xml:space="preserve"> to update and finalize the initial configuration. Although </w:t>
      </w:r>
      <w:r w:rsidR="00F55DED">
        <w:rPr>
          <w:lang w:val="en-US"/>
        </w:rPr>
        <w:t xml:space="preserve">hard-coded </w:t>
      </w:r>
      <w:r w:rsidR="009833DC">
        <w:rPr>
          <w:lang w:val="en-US"/>
        </w:rPr>
        <w:t>default values are already present in the configuration registers, the</w:t>
      </w:r>
      <w:r w:rsidR="00F55DED">
        <w:rPr>
          <w:lang w:val="en-US"/>
        </w:rPr>
        <w:t>se are</w:t>
      </w:r>
      <w:r w:rsidR="009833DC">
        <w:rPr>
          <w:lang w:val="en-US"/>
        </w:rPr>
        <w:t xml:space="preserve"> </w:t>
      </w:r>
      <w:r w:rsidR="005B7FAA">
        <w:rPr>
          <w:lang w:val="en-US"/>
        </w:rPr>
        <w:t>overrule</w:t>
      </w:r>
      <w:r w:rsidR="00F55DED">
        <w:rPr>
          <w:lang w:val="en-US"/>
        </w:rPr>
        <w:t xml:space="preserve"> by</w:t>
      </w:r>
      <w:r w:rsidR="005B7FAA">
        <w:rPr>
          <w:lang w:val="en-US"/>
        </w:rPr>
        <w:t xml:space="preserve"> the </w:t>
      </w:r>
      <w:r w:rsidR="00F55DED">
        <w:rPr>
          <w:lang w:val="en-US"/>
        </w:rPr>
        <w:t>generics</w:t>
      </w:r>
      <w:r w:rsidR="005B7FAA">
        <w:rPr>
          <w:lang w:val="en-US"/>
        </w:rPr>
        <w:t xml:space="preserve"> and </w:t>
      </w:r>
      <w:r w:rsidR="00F55DED">
        <w:rPr>
          <w:lang w:val="en-US"/>
        </w:rPr>
        <w:t xml:space="preserve">might </w:t>
      </w:r>
      <w:r w:rsidR="005B7FAA">
        <w:rPr>
          <w:lang w:val="en-US"/>
        </w:rPr>
        <w:t xml:space="preserve">therefore </w:t>
      </w:r>
      <w:r w:rsidR="00F55DED">
        <w:rPr>
          <w:lang w:val="en-US"/>
        </w:rPr>
        <w:t>be updated</w:t>
      </w:r>
      <w:r w:rsidR="009833DC">
        <w:rPr>
          <w:lang w:val="en-US"/>
        </w:rPr>
        <w:t>. Especially the permission of SDRAM and mobile SDRAM has to be g</w:t>
      </w:r>
      <w:r w:rsidR="00F55DED">
        <w:rPr>
          <w:lang w:val="en-US"/>
        </w:rPr>
        <w:t>ranted</w:t>
      </w:r>
      <w:r w:rsidR="009833DC">
        <w:rPr>
          <w:lang w:val="en-US"/>
        </w:rPr>
        <w:t xml:space="preserve"> or denied. In addition all delay variables are reset to zero, the length of the refresh cycle is read from the registers, and the address space variables are calculated from the generics.</w:t>
      </w:r>
    </w:p>
    <w:p w:rsidR="000656CE" w:rsidRDefault="009833DC" w:rsidP="009833DC">
      <w:pPr>
        <w:pStyle w:val="Default"/>
        <w:spacing w:after="120"/>
        <w:ind w:left="720"/>
        <w:jc w:val="both"/>
        <w:rPr>
          <w:lang w:val="en-US"/>
        </w:rPr>
      </w:pPr>
      <w:r>
        <w:rPr>
          <w:lang w:val="en-US"/>
        </w:rPr>
        <w:t>These tasks are performed in a separate reset function, not in the end_of_elaboration() function, because the reset_mctrl() function is also register</w:t>
      </w:r>
      <w:r w:rsidR="00F55DED">
        <w:rPr>
          <w:lang w:val="en-US"/>
        </w:rPr>
        <w:t>ed</w:t>
      </w:r>
      <w:r>
        <w:rPr>
          <w:lang w:val="en-US"/>
        </w:rPr>
        <w:t xml:space="preserve"> as a callback to the reset input signal of the module. That way, the common practice of initialization </w:t>
      </w:r>
      <w:r w:rsidR="00F00BF1">
        <w:rPr>
          <w:lang w:val="en-US"/>
        </w:rPr>
        <w:t>through an initial reset is applied for the MCTRL unit.</w:t>
      </w:r>
    </w:p>
    <w:p w:rsidR="00E65469" w:rsidRDefault="00E65469" w:rsidP="009833DC">
      <w:pPr>
        <w:pStyle w:val="Default"/>
        <w:spacing w:after="120"/>
        <w:ind w:left="720"/>
        <w:jc w:val="both"/>
        <w:rPr>
          <w:lang w:val="en-US"/>
        </w:rPr>
      </w:pPr>
    </w:p>
    <w:p w:rsidR="006D6CEF" w:rsidRDefault="006D6CEF" w:rsidP="006D6CEF">
      <w:pPr>
        <w:pStyle w:val="berschrift4"/>
      </w:pPr>
      <w:r>
        <w:t>Configuration of the module</w:t>
      </w:r>
    </w:p>
    <w:p w:rsidR="000656CE" w:rsidRDefault="001E5744" w:rsidP="000656CE">
      <w:r>
        <w:t xml:space="preserve">After initialization, some </w:t>
      </w:r>
      <w:r w:rsidR="00F55DED">
        <w:t xml:space="preserve">of the </w:t>
      </w:r>
      <w:r>
        <w:t>setting</w:t>
      </w:r>
      <w:r w:rsidR="00F55DED">
        <w:t>s</w:t>
      </w:r>
      <w:r>
        <w:t xml:space="preserve"> in the configuration of the MCTRL unit can be changed dynamically. The dynamic configuration is generally performed by writing to the configuration registers. When the configuration registers change, callback functions react to these changes and perform the necessary configuration operations. The following callback functions are implemented:</w:t>
      </w:r>
    </w:p>
    <w:p w:rsidR="001E5744" w:rsidRDefault="001E5744" w:rsidP="000656CE"/>
    <w:p w:rsidR="001E5744" w:rsidRDefault="00E65469" w:rsidP="000656CE">
      <w:pPr>
        <w:pStyle w:val="Default"/>
        <w:numPr>
          <w:ilvl w:val="0"/>
          <w:numId w:val="16"/>
        </w:numPr>
        <w:spacing w:after="120"/>
        <w:jc w:val="both"/>
        <w:rPr>
          <w:lang w:val="en-US"/>
        </w:rPr>
      </w:pPr>
      <w:r>
        <w:rPr>
          <w:lang w:val="en-US"/>
        </w:rPr>
        <w:t xml:space="preserve">The </w:t>
      </w:r>
      <w:r w:rsidRPr="00903F22">
        <w:rPr>
          <w:b/>
          <w:lang w:val="en-US"/>
        </w:rPr>
        <w:t>configure_sdram callback function</w:t>
      </w:r>
      <w:r>
        <w:rPr>
          <w:lang w:val="en-US"/>
        </w:rPr>
        <w:t xml:space="preserve"> reacts to the TCAS</w:t>
      </w:r>
      <w:r w:rsidR="00100EC9">
        <w:rPr>
          <w:lang w:val="en-US"/>
        </w:rPr>
        <w:t xml:space="preserve"> field of the MCFG2 register and the</w:t>
      </w:r>
      <w:r>
        <w:rPr>
          <w:lang w:val="en-US"/>
        </w:rPr>
        <w:t xml:space="preserve"> DS, T</w:t>
      </w:r>
      <w:r w:rsidR="00100EC9">
        <w:rPr>
          <w:lang w:val="en-US"/>
        </w:rPr>
        <w:t>C</w:t>
      </w:r>
      <w:r>
        <w:rPr>
          <w:lang w:val="en-US"/>
        </w:rPr>
        <w:t>SR, and PASR fields</w:t>
      </w:r>
      <w:r w:rsidR="00100EC9">
        <w:rPr>
          <w:lang w:val="en-US"/>
        </w:rPr>
        <w:t xml:space="preserve"> of the MCFG4 register</w:t>
      </w:r>
      <w:r>
        <w:rPr>
          <w:lang w:val="en-US"/>
        </w:rPr>
        <w:t>, all of which require an immediate LMR or EMR command. The LMR and EMR commands are assumed to be issued at the same time as the change of the above-mentioned fields. The operation of the MCTRL unit is adapted to the changed register values and the memory model is assumed to operate accordingly after the delay induced by the LMR or EMR command. This delay is added to the callback_delay variable.</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 xml:space="preserve">launch_sdram_command </w:t>
      </w:r>
      <w:r w:rsidR="00903F22" w:rsidRPr="001E5744">
        <w:rPr>
          <w:b/>
          <w:lang w:val="en-US"/>
        </w:rPr>
        <w:t xml:space="preserve">callback </w:t>
      </w:r>
      <w:r w:rsidRPr="001E5744">
        <w:rPr>
          <w:b/>
          <w:lang w:val="en-US"/>
        </w:rPr>
        <w:t>function</w:t>
      </w:r>
      <w:r w:rsidRPr="001E5744">
        <w:rPr>
          <w:lang w:val="en-US"/>
        </w:rPr>
        <w:t xml:space="preserve"> reacts to the SDRAM_COMMAND field of the MCGF2 register. According to the field value being set to 01, 10, or 11, a PRECHARGE, AUTO-REFRESH, or LMR/EMR command can be forced. As LMR/EMR are assumed to be issued when required and only when required, these commands are ignored. AUTO-REFRESH and PRECHARGE are modeled by adding their delay to the callback_delay variable in the LT model. In any case the SDRAM_COMMAND field is cleared by this callback.</w:t>
      </w:r>
    </w:p>
    <w:p w:rsidR="001E5744" w:rsidRDefault="00E65469" w:rsidP="00E65469">
      <w:pPr>
        <w:pStyle w:val="Default"/>
        <w:numPr>
          <w:ilvl w:val="0"/>
          <w:numId w:val="16"/>
        </w:numPr>
        <w:spacing w:after="120"/>
        <w:jc w:val="both"/>
        <w:rPr>
          <w:lang w:val="en-US"/>
        </w:rPr>
      </w:pPr>
      <w:r w:rsidRPr="001E5744">
        <w:rPr>
          <w:lang w:val="en-US"/>
        </w:rPr>
        <w:t xml:space="preserve">The </w:t>
      </w:r>
      <w:r w:rsidRPr="001E5744">
        <w:rPr>
          <w:b/>
          <w:lang w:val="en-US"/>
        </w:rPr>
        <w:t>erase_sdram</w:t>
      </w:r>
      <w:r w:rsidR="00421E23" w:rsidRPr="001E5744">
        <w:rPr>
          <w:b/>
          <w:lang w:val="en-US"/>
        </w:rPr>
        <w:t xml:space="preserve"> callback</w:t>
      </w:r>
      <w:r w:rsidRPr="001E5744">
        <w:rPr>
          <w:b/>
          <w:lang w:val="en-US"/>
        </w:rPr>
        <w:t xml:space="preserve"> function</w:t>
      </w:r>
      <w:r w:rsidRPr="001E5744">
        <w:rPr>
          <w:lang w:val="en-US"/>
        </w:rPr>
        <w:t xml:space="preserve"> reacts to a change of the mode of operation of the SDRAM device. If SDRAM is sent to partial array self-refresh or deep power down mode, an according erase command is sent to the SDRAM device. As this command is not provided by the generic</w:t>
      </w:r>
      <w:r w:rsidR="00100EC9">
        <w:rPr>
          <w:lang w:val="en-US"/>
        </w:rPr>
        <w:t xml:space="preserve"> </w:t>
      </w:r>
      <w:r w:rsidRPr="001E5744">
        <w:rPr>
          <w:lang w:val="en-US"/>
        </w:rPr>
        <w:t>payload, the ext_erase extension is appended to the transaction payload. The memory model checks for this extension and calls a software function to erase the according parts of the SDRAM memory area. The memory area to be erased is deduced from the address and data fields of the generic payload, where the address field contains the start address and the data field contains the end address.</w:t>
      </w:r>
    </w:p>
    <w:p w:rsidR="001E5744" w:rsidRPr="000656CE" w:rsidRDefault="00E65469" w:rsidP="00E65469">
      <w:pPr>
        <w:pStyle w:val="Default"/>
        <w:numPr>
          <w:ilvl w:val="0"/>
          <w:numId w:val="16"/>
        </w:numPr>
        <w:spacing w:after="120"/>
        <w:jc w:val="both"/>
        <w:rPr>
          <w:lang w:val="en-US"/>
        </w:rPr>
      </w:pPr>
      <w:r w:rsidRPr="000656CE">
        <w:rPr>
          <w:lang w:val="en-US"/>
        </w:rPr>
        <w:t xml:space="preserve">The </w:t>
      </w:r>
      <w:r w:rsidRPr="000656CE">
        <w:rPr>
          <w:b/>
          <w:lang w:val="en-US"/>
        </w:rPr>
        <w:t>sram_disable, sdram_enable,</w:t>
      </w:r>
      <w:r w:rsidR="000656CE" w:rsidRPr="000656CE">
        <w:rPr>
          <w:b/>
          <w:lang w:val="en-US"/>
        </w:rPr>
        <w:t xml:space="preserve"> sram_change_bank_size</w:t>
      </w:r>
      <w:r w:rsidR="000656CE">
        <w:rPr>
          <w:b/>
          <w:lang w:val="en-US"/>
        </w:rPr>
        <w:t xml:space="preserve"> and </w:t>
      </w:r>
      <w:r w:rsidRPr="000656CE">
        <w:rPr>
          <w:b/>
          <w:lang w:val="en-US"/>
        </w:rPr>
        <w:t xml:space="preserve">sdram_change_bank_size </w:t>
      </w:r>
      <w:r w:rsidR="00421E23" w:rsidRPr="000656CE">
        <w:rPr>
          <w:b/>
          <w:lang w:val="en-US"/>
        </w:rPr>
        <w:t xml:space="preserve">callback </w:t>
      </w:r>
      <w:r w:rsidRPr="000656CE">
        <w:rPr>
          <w:b/>
          <w:lang w:val="en-US"/>
        </w:rPr>
        <w:t>functions</w:t>
      </w:r>
      <w:r w:rsidRPr="000656CE">
        <w:rPr>
          <w:lang w:val="en-US"/>
        </w:rPr>
        <w:t xml:space="preserve"> react to changes of the </w:t>
      </w:r>
      <w:r w:rsidR="00100EC9" w:rsidRPr="000656CE">
        <w:rPr>
          <w:lang w:val="en-US"/>
        </w:rPr>
        <w:t xml:space="preserve">MCFG2 </w:t>
      </w:r>
      <w:r w:rsidRPr="000656CE">
        <w:rPr>
          <w:lang w:val="en-US"/>
        </w:rPr>
        <w:t>register fields SI, SE, RAM_BANK_SIZE, and SDRAM_BANKSZ respectively. All the functions perform a complete recalculation of the ram address space variables. Several of these functions need to recalculate the SRAM bank address variables. To prevent the multiplication of this lengthy code, it has been outsourced into the sram_calculate_bank_addresses function.</w:t>
      </w:r>
    </w:p>
    <w:p w:rsidR="00E65469" w:rsidRPr="001E5744" w:rsidRDefault="00E65469" w:rsidP="001E5744">
      <w:pPr>
        <w:pStyle w:val="Default"/>
        <w:spacing w:after="120"/>
        <w:ind w:left="720"/>
        <w:jc w:val="both"/>
        <w:rPr>
          <w:lang w:val="en-US"/>
        </w:rPr>
      </w:pPr>
    </w:p>
    <w:p w:rsidR="006D6CEF" w:rsidRDefault="006D6CEF" w:rsidP="006D6CEF">
      <w:pPr>
        <w:pStyle w:val="berschrift4"/>
      </w:pPr>
      <w:r>
        <w:t>Operation of the module</w:t>
      </w:r>
    </w:p>
    <w:p w:rsidR="00100EC9" w:rsidRPr="000656CE" w:rsidRDefault="00E65469" w:rsidP="00E65469">
      <w:pPr>
        <w:pStyle w:val="Default"/>
        <w:spacing w:after="120"/>
        <w:jc w:val="both"/>
        <w:rPr>
          <w:color w:val="FF0000"/>
          <w:lang w:val="en-US"/>
        </w:rPr>
      </w:pPr>
      <w:commentRangeStart w:id="63"/>
      <w:r w:rsidRPr="000656CE">
        <w:rPr>
          <w:color w:val="FF0000"/>
          <w:lang w:val="en-US"/>
        </w:rPr>
        <w:t xml:space="preserve">According to the configuration and operating mode, the b_transport function reacts to incoming transactions from the bus master. First of all, the address field of the generic payload is analyzed and compared to the bank address variables to determine the memory type that has to be accessed. If the according memory is configured to operate in any access mode other than 32 bit, the streaming width of the generic payload is adapted to this setting. The streaming width </w:t>
      </w:r>
      <w:r w:rsidR="00100EC9" w:rsidRPr="000656CE">
        <w:rPr>
          <w:color w:val="FF0000"/>
          <w:lang w:val="en-US"/>
        </w:rPr>
        <w:t>must</w:t>
      </w:r>
      <w:r w:rsidRPr="000656CE">
        <w:rPr>
          <w:color w:val="FF0000"/>
          <w:lang w:val="en-US"/>
        </w:rPr>
        <w:t xml:space="preserve"> be reset to 4 Byte by the memory device. </w:t>
      </w:r>
    </w:p>
    <w:p w:rsidR="00E65469" w:rsidRPr="000656CE" w:rsidRDefault="00E65469" w:rsidP="00E65469">
      <w:pPr>
        <w:pStyle w:val="Default"/>
        <w:spacing w:after="120"/>
        <w:jc w:val="both"/>
        <w:rPr>
          <w:color w:val="FF0000"/>
          <w:lang w:val="en-US"/>
        </w:rPr>
      </w:pPr>
      <w:r w:rsidRPr="000656CE">
        <w:rPr>
          <w:color w:val="FF0000"/>
          <w:lang w:val="en-US"/>
        </w:rPr>
        <w:t>In the next step, the command field is analyzed to calculate the correct delay for a read or write transaction. Finally, the delay is added and the transaction payload is forwarded to the memory using the according socket. In case of access failure, e.g. write access to read-only PROM, the transaction payload is not forwarded</w:t>
      </w:r>
      <w:r w:rsidR="00100EC9" w:rsidRPr="000656CE">
        <w:rPr>
          <w:color w:val="FF0000"/>
          <w:lang w:val="en-US"/>
        </w:rPr>
        <w:t>, an error response is given,</w:t>
      </w:r>
      <w:r w:rsidRPr="000656CE">
        <w:rPr>
          <w:color w:val="FF0000"/>
          <w:lang w:val="en-US"/>
        </w:rPr>
        <w:t xml:space="preserve"> and only the decoding delay is added to the delay variable.</w:t>
      </w:r>
    </w:p>
    <w:commentRangeEnd w:id="63"/>
    <w:p w:rsidR="00E65469" w:rsidRPr="00362298" w:rsidRDefault="000656CE" w:rsidP="00E65469">
      <w:pPr>
        <w:pStyle w:val="berschrift2"/>
        <w:jc w:val="both"/>
        <w:rPr>
          <w:lang w:val="en-US"/>
        </w:rPr>
      </w:pPr>
      <w:r>
        <w:rPr>
          <w:rStyle w:val="Kommentarzeichen"/>
          <w:b w:val="0"/>
          <w:vanish/>
          <w:spacing w:val="10"/>
          <w:lang w:val="en-US"/>
        </w:rPr>
        <w:commentReference w:id="63"/>
      </w:r>
      <w:r w:rsidR="00E65469" w:rsidRPr="00362298">
        <w:rPr>
          <w:lang w:val="en-US"/>
        </w:rPr>
        <w:tab/>
      </w:r>
      <w:bookmarkStart w:id="64" w:name="_Ref144453482"/>
      <w:bookmarkStart w:id="65" w:name="_Toc144947427"/>
      <w:bookmarkStart w:id="66" w:name="_Toc166561479"/>
      <w:r w:rsidR="00E65469" w:rsidRPr="00362298">
        <w:rPr>
          <w:lang w:val="en-US"/>
        </w:rPr>
        <w:t>Parametrization Options</w:t>
      </w:r>
      <w:bookmarkEnd w:id="64"/>
      <w:bookmarkEnd w:id="65"/>
      <w:bookmarkEnd w:id="66"/>
    </w:p>
    <w:p w:rsidR="00001F2E" w:rsidRDefault="00E65469" w:rsidP="00E65469">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constructor parameters in the SystemC module. The parameters are summarized in </w:t>
      </w:r>
      <w:r w:rsidR="00847C2D">
        <w:rPr>
          <w:lang w:val="en-US"/>
        </w:rPr>
        <w:fldChar w:fldCharType="begin"/>
      </w:r>
      <w:r>
        <w:rPr>
          <w:lang w:val="en-US"/>
        </w:rPr>
        <w:instrText xml:space="preserve"> REF _Ref144465399 \h </w:instrText>
      </w:r>
      <w:r w:rsidR="006D081F" w:rsidRPr="00847C2D">
        <w:rPr>
          <w:lang w:val="en-US"/>
        </w:rPr>
      </w:r>
      <w:r w:rsidR="00847C2D">
        <w:rPr>
          <w:lang w:val="en-US"/>
        </w:rPr>
        <w:fldChar w:fldCharType="separate"/>
      </w:r>
      <w:r w:rsidR="00937609">
        <w:t xml:space="preserve">Table </w:t>
      </w:r>
      <w:r w:rsidR="00937609">
        <w:rPr>
          <w:noProof/>
        </w:rPr>
        <w:t>5</w:t>
      </w:r>
      <w:r w:rsidR="00847C2D">
        <w:rPr>
          <w:lang w:val="en-US"/>
        </w:rPr>
        <w:fldChar w:fldCharType="end"/>
      </w:r>
      <w:r>
        <w:rPr>
          <w:lang w:val="en-US"/>
        </w:rPr>
        <w:t>. The shadowed generics have been removed in the TLM implementation.</w:t>
      </w:r>
    </w:p>
    <w:p w:rsidR="00E65469" w:rsidRDefault="00E65469" w:rsidP="00E65469">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E65469"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E65469" w:rsidRPr="009322EA" w:rsidRDefault="00E65469"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E65469" w:rsidRPr="009322EA" w:rsidRDefault="00E65469"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E65469" w:rsidRPr="009322EA" w:rsidRDefault="00E65469"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E65469" w:rsidRPr="009322EA" w:rsidRDefault="00E65469" w:rsidP="00733CC3">
            <w:pPr>
              <w:rPr>
                <w:b/>
              </w:rPr>
            </w:pPr>
            <w:r w:rsidRPr="009322EA">
              <w:rPr>
                <w:b/>
              </w:rPr>
              <w:t>Default</w:t>
            </w:r>
          </w:p>
        </w:tc>
      </w:tr>
      <w:tr w:rsidR="00E65469"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E65469" w:rsidRPr="00D01547" w:rsidRDefault="00E65469" w:rsidP="00733CC3">
            <w:pPr>
              <w:rPr>
                <w:color w:val="808080" w:themeColor="background1" w:themeShade="80"/>
              </w:rPr>
            </w:pPr>
            <w:r w:rsidRPr="00D01547">
              <w:rPr>
                <w:color w:val="808080" w:themeColor="background1" w:themeShade="80"/>
              </w:rPr>
              <w:t>hindex</w:t>
            </w:r>
          </w:p>
        </w:tc>
        <w:tc>
          <w:tcPr>
            <w:tcW w:w="4905" w:type="dxa"/>
            <w:tcBorders>
              <w:top w:val="single" w:sz="24" w:space="0" w:color="auto"/>
              <w:left w:val="single" w:sz="6" w:space="0" w:color="000000"/>
              <w:bottom w:val="single" w:sz="6" w:space="0" w:color="000000"/>
              <w:right w:val="single" w:sz="8" w:space="0" w:color="auto"/>
            </w:tcBorders>
          </w:tcPr>
          <w:p w:rsidR="00E65469" w:rsidRPr="00D01547" w:rsidRDefault="00E65469" w:rsidP="0065702D">
            <w:pPr>
              <w:rPr>
                <w:color w:val="808080" w:themeColor="background1" w:themeShade="80"/>
              </w:rPr>
            </w:pPr>
            <w:r w:rsidRPr="00D01547">
              <w:rPr>
                <w:color w:val="808080" w:themeColor="background1" w:themeShade="80"/>
              </w:rPr>
              <w:t>AHB slave index</w:t>
            </w:r>
          </w:p>
        </w:tc>
        <w:tc>
          <w:tcPr>
            <w:tcW w:w="2126" w:type="dxa"/>
            <w:tcBorders>
              <w:top w:val="single" w:sz="24" w:space="0" w:color="auto"/>
              <w:left w:val="single" w:sz="8" w:space="0" w:color="auto"/>
              <w:bottom w:val="single" w:sz="8" w:space="0" w:color="auto"/>
              <w:right w:val="single" w:sz="8" w:space="0" w:color="auto"/>
            </w:tcBorders>
          </w:tcPr>
          <w:p w:rsidR="00E65469" w:rsidRPr="00D01547" w:rsidRDefault="00E65469" w:rsidP="00733CC3">
            <w:pPr>
              <w:rPr>
                <w:color w:val="808080" w:themeColor="background1" w:themeShade="80"/>
              </w:rPr>
            </w:pPr>
            <w:r w:rsidRPr="00D01547">
              <w:rPr>
                <w:color w:val="808080" w:themeColor="background1" w:themeShade="80"/>
              </w:rPr>
              <w:t xml:space="preserve">0 to </w:t>
            </w:r>
          </w:p>
          <w:p w:rsidR="00E65469" w:rsidRPr="00D01547" w:rsidRDefault="00E65469" w:rsidP="0065702D">
            <w:pPr>
              <w:spacing w:before="0"/>
              <w:rPr>
                <w:color w:val="808080" w:themeColor="background1" w:themeShade="80"/>
              </w:rPr>
            </w:pPr>
            <w:r w:rsidRPr="00D01547">
              <w:rPr>
                <w:color w:val="808080" w:themeColor="background1" w:themeShade="80"/>
              </w:rPr>
              <w:t>NAHBSLV–1</w:t>
            </w:r>
          </w:p>
        </w:tc>
        <w:tc>
          <w:tcPr>
            <w:tcW w:w="1140" w:type="dxa"/>
            <w:tcBorders>
              <w:top w:val="single" w:sz="24" w:space="0" w:color="auto"/>
              <w:left w:val="single" w:sz="8" w:space="0" w:color="auto"/>
              <w:bottom w:val="single" w:sz="6" w:space="0" w:color="000000"/>
              <w:right w:val="single" w:sz="24" w:space="0" w:color="auto"/>
            </w:tcBorders>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E65469" w:rsidRPr="00D01547" w:rsidRDefault="00E65469" w:rsidP="00733CC3">
            <w:pPr>
              <w:rPr>
                <w:color w:val="808080" w:themeColor="background1" w:themeShade="80"/>
              </w:rPr>
            </w:pPr>
            <w:r w:rsidRPr="00D01547">
              <w:rPr>
                <w:color w:val="808080" w:themeColor="background1" w:themeShade="80"/>
              </w:rPr>
              <w:t>pindex</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E65469" w:rsidRPr="00D01547" w:rsidRDefault="00E65469" w:rsidP="0065702D">
            <w:pPr>
              <w:rPr>
                <w:color w:val="808080" w:themeColor="background1" w:themeShade="80"/>
              </w:rPr>
            </w:pPr>
            <w:r w:rsidRPr="00D01547">
              <w:rPr>
                <w:color w:val="808080" w:themeColor="background1" w:themeShade="80"/>
              </w:rPr>
              <w:t>APB slave index</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 to</w:t>
            </w:r>
          </w:p>
          <w:p w:rsidR="00E65469" w:rsidRPr="00D01547" w:rsidRDefault="00E65469" w:rsidP="00733CC3">
            <w:pPr>
              <w:rPr>
                <w:color w:val="808080" w:themeColor="background1" w:themeShade="80"/>
                <w:szCs w:val="18"/>
              </w:rPr>
            </w:pPr>
            <w:r w:rsidRPr="00D01547">
              <w:rPr>
                <w:color w:val="808080" w:themeColor="background1" w:themeShade="80"/>
                <w:szCs w:val="18"/>
              </w:rPr>
              <w:t xml:space="preserve">NAPBSLV–1 </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E65469" w:rsidRPr="00D01547" w:rsidRDefault="00E65469" w:rsidP="00733CC3">
            <w:pPr>
              <w:rPr>
                <w:color w:val="808080" w:themeColor="background1" w:themeShade="80"/>
                <w:szCs w:val="18"/>
              </w:rPr>
            </w:pPr>
            <w:r w:rsidRPr="00D01547">
              <w:rPr>
                <w:color w:val="808080" w:themeColor="background1" w:themeShade="80"/>
                <w:szCs w:val="18"/>
              </w:rPr>
              <w:t>0</w:t>
            </w:r>
          </w:p>
        </w:tc>
      </w:tr>
      <w:tr w:rsidR="00E65469"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E65469" w:rsidRPr="009322EA" w:rsidRDefault="00E65469" w:rsidP="00733CC3">
            <w:r>
              <w:t>romaddr</w:t>
            </w:r>
          </w:p>
        </w:tc>
        <w:tc>
          <w:tcPr>
            <w:tcW w:w="4905" w:type="dxa"/>
            <w:tcBorders>
              <w:top w:val="single" w:sz="6" w:space="0" w:color="000000"/>
              <w:left w:val="single" w:sz="6" w:space="0" w:color="000000"/>
              <w:bottom w:val="single" w:sz="6" w:space="0" w:color="000000"/>
              <w:right w:val="single" w:sz="8" w:space="0" w:color="auto"/>
            </w:tcBorders>
          </w:tcPr>
          <w:p w:rsidR="00E65469" w:rsidRPr="009322EA" w:rsidRDefault="00E65469" w:rsidP="00BF50C6">
            <w:pPr>
              <w:jc w:val="left"/>
            </w:pPr>
            <w:r>
              <w:t>ADDR field of BAR0 defining PROM address space.</w:t>
            </w:r>
          </w:p>
        </w:tc>
        <w:tc>
          <w:tcPr>
            <w:tcW w:w="2126" w:type="dxa"/>
            <w:tcBorders>
              <w:top w:val="single" w:sz="8" w:space="0" w:color="auto"/>
              <w:left w:val="single" w:sz="8" w:space="0" w:color="auto"/>
              <w:bottom w:val="single" w:sz="8" w:space="0" w:color="auto"/>
              <w:right w:val="single" w:sz="8" w:space="0" w:color="auto"/>
            </w:tcBorders>
          </w:tcPr>
          <w:p w:rsidR="00E65469" w:rsidRPr="009322EA" w:rsidRDefault="00E65469" w:rsidP="0065702D">
            <w:r>
              <w:t>0 – 0xFFF</w:t>
            </w:r>
          </w:p>
        </w:tc>
        <w:tc>
          <w:tcPr>
            <w:tcW w:w="1140" w:type="dxa"/>
            <w:tcBorders>
              <w:top w:val="single" w:sz="6" w:space="0" w:color="000000"/>
              <w:left w:val="single" w:sz="8" w:space="0" w:color="auto"/>
              <w:bottom w:val="single" w:sz="6" w:space="0" w:color="000000"/>
              <w:right w:val="single" w:sz="24" w:space="0" w:color="auto"/>
            </w:tcBorders>
          </w:tcPr>
          <w:p w:rsidR="00E65469" w:rsidRPr="009322EA" w:rsidRDefault="00E65469" w:rsidP="00733CC3">
            <w:r>
              <w:t>0x000</w:t>
            </w:r>
          </w:p>
        </w:tc>
      </w:tr>
      <w:tr w:rsidR="00E65469" w:rsidRPr="00362298">
        <w:trPr>
          <w:trHeight w:val="200"/>
          <w:jc w:val="center"/>
        </w:trPr>
        <w:tc>
          <w:tcPr>
            <w:tcW w:w="1481" w:type="dxa"/>
            <w:tcBorders>
              <w:top w:val="single" w:sz="6" w:space="0" w:color="000000"/>
              <w:left w:val="single" w:sz="24" w:space="0" w:color="auto"/>
              <w:bottom w:val="single" w:sz="8" w:space="0" w:color="auto"/>
              <w:right w:val="single" w:sz="6" w:space="0" w:color="000000"/>
            </w:tcBorders>
            <w:shd w:val="solid" w:color="C6D9F1" w:fill="auto"/>
          </w:tcPr>
          <w:p w:rsidR="00E65469" w:rsidRPr="009322EA" w:rsidRDefault="00E65469" w:rsidP="00733CC3">
            <w:r>
              <w:t>rommask</w:t>
            </w:r>
          </w:p>
        </w:tc>
        <w:tc>
          <w:tcPr>
            <w:tcW w:w="4905" w:type="dxa"/>
            <w:tcBorders>
              <w:top w:val="single" w:sz="6" w:space="0" w:color="000000"/>
              <w:left w:val="single" w:sz="6" w:space="0" w:color="000000"/>
              <w:bottom w:val="single" w:sz="8" w:space="0" w:color="auto"/>
              <w:right w:val="single" w:sz="8" w:space="0" w:color="auto"/>
            </w:tcBorders>
            <w:shd w:val="solid" w:color="C6D9F1" w:fill="auto"/>
          </w:tcPr>
          <w:p w:rsidR="00E65469" w:rsidRPr="009322EA" w:rsidRDefault="00E65469" w:rsidP="00FB49E6">
            <w:r>
              <w:t>MASK field of BAR0 defining PROM address space size. rommask = PROM address space size in MByte</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E65469" w:rsidRPr="009322EA" w:rsidRDefault="00E65469" w:rsidP="00733CC3">
            <w:r>
              <w:t>0 – 0xFFF</w:t>
            </w:r>
          </w:p>
        </w:tc>
        <w:tc>
          <w:tcPr>
            <w:tcW w:w="1140" w:type="dxa"/>
            <w:tcBorders>
              <w:top w:val="single" w:sz="6" w:space="0" w:color="000000"/>
              <w:left w:val="single" w:sz="8" w:space="0" w:color="auto"/>
              <w:bottom w:val="single" w:sz="8" w:space="0" w:color="auto"/>
              <w:right w:val="single" w:sz="24" w:space="0" w:color="auto"/>
            </w:tcBorders>
            <w:shd w:val="solid" w:color="C6D9F1" w:fill="auto"/>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ioaddr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0x200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iomask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0xE00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similar to romaddr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0x400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similar to rommask</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0xC00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paddr</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4B0A2D" w:rsidRDefault="00E65469" w:rsidP="004B0A2D">
            <w:r>
              <w:t>ADDR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0x000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pmask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MASK field of the APB BAR configuration registers address space</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0xFFF</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0xFFF</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wprot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RAM write protection</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invclk</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Inverted clock is used for SDRAM</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fast</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BF50C6">
            <w:pPr>
              <w:rPr>
                <w:color w:val="808080" w:themeColor="background1" w:themeShade="80"/>
              </w:rPr>
            </w:pPr>
            <w:r w:rsidRPr="00D01547">
              <w:rPr>
                <w:color w:val="808080" w:themeColor="background1" w:themeShade="80"/>
              </w:rPr>
              <w:t>Enable fast SDRAM address decoding</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romasel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BF50C6">
            <w:r w:rsidRPr="00AA5098">
              <w:t>log2(PROM address space size) – 1</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AA5098" w:rsidRDefault="00E65469" w:rsidP="00733CC3">
            <w:r w:rsidRPr="00AA5098">
              <w:t>28</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AA5098" w:rsidRDefault="00E65469" w:rsidP="00733CC3">
            <w:r w:rsidRPr="00AA5098">
              <w:t>sdrasel</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BF50C6">
            <w:r w:rsidRPr="00AA5098">
              <w:t>log2(RAM address space size) – 1</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AA5098" w:rsidRDefault="00E65469" w:rsidP="00733CC3">
            <w:r w:rsidRPr="00AA5098">
              <w:t>0 – 31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AA5098" w:rsidRDefault="00E65469" w:rsidP="00733CC3">
            <w:r w:rsidRPr="00AA5098">
              <w:t>29</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srbanks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Number of SRAM banks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5</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4</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ram8</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Enable 8 bit PROM and SRAM access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ram16</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Enable 16 bit PROM and SRAM access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766B0C" w:rsidRDefault="00E65469" w:rsidP="00733CC3">
            <w:r w:rsidRPr="00766B0C">
              <w:t>sden</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BF50C6">
            <w:r w:rsidRPr="00766B0C">
              <w:t>Enable SDRAM controller</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766B0C" w:rsidRDefault="00E65469" w:rsidP="00733CC3">
            <w:r w:rsidRPr="00766B0C">
              <w:t>0 – 1</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766B0C" w:rsidRDefault="00E65469" w:rsidP="00733CC3">
            <w:r w:rsidRPr="00766B0C">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sepbus</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BF50C6">
            <w:r>
              <w:t>SDRAM is located on separate bus</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9322EA" w:rsidRDefault="00E65469" w:rsidP="00733CC3">
            <w: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9322EA" w:rsidRDefault="00E65469" w:rsidP="00733CC3">
            <w:r>
              <w:t>1</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sdbits</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BF50C6">
            <w:r>
              <w:t>32 or 64 bit SDRAM data bus</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321B13">
            <w:r>
              <w:t>24, 64</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32</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oepol</w:t>
            </w:r>
          </w:p>
        </w:tc>
        <w:tc>
          <w:tcPr>
            <w:tcW w:w="4905"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BF50C6">
            <w:pPr>
              <w:rPr>
                <w:color w:val="808080" w:themeColor="background1" w:themeShade="80"/>
              </w:rPr>
            </w:pPr>
            <w:r w:rsidRPr="00D01547">
              <w:rPr>
                <w:color w:val="808080" w:themeColor="background1" w:themeShade="80"/>
              </w:rPr>
              <w:t>Select polarity of drive signals for data pads (0 = active low, 1 = active high)</w:t>
            </w:r>
          </w:p>
        </w:tc>
        <w:tc>
          <w:tcPr>
            <w:tcW w:w="2126" w:type="dxa"/>
            <w:tcBorders>
              <w:top w:val="single" w:sz="8" w:space="0" w:color="auto"/>
              <w:left w:val="single" w:sz="8" w:space="0" w:color="auto"/>
              <w:bottom w:val="single" w:sz="8" w:space="0" w:color="auto"/>
              <w:right w:val="single" w:sz="8"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 – 1</w:t>
            </w:r>
          </w:p>
        </w:tc>
        <w:tc>
          <w:tcPr>
            <w:tcW w:w="1140" w:type="dxa"/>
            <w:tcBorders>
              <w:top w:val="single" w:sz="8" w:space="0" w:color="auto"/>
              <w:left w:val="single" w:sz="8" w:space="0" w:color="auto"/>
              <w:bottom w:val="single" w:sz="8" w:space="0" w:color="auto"/>
              <w:right w:val="single" w:sz="24" w:space="0" w:color="auto"/>
            </w:tcBorders>
            <w:shd w:val="clear" w:color="FFFFFF" w:themeColor="background1" w:fill="C6D9F1" w:themeFill="text2" w:themeFillTint="33"/>
          </w:tcPr>
          <w:p w:rsidR="00E65469" w:rsidRPr="00D01547" w:rsidRDefault="00E65469" w:rsidP="00733CC3">
            <w:pPr>
              <w:rPr>
                <w:color w:val="808080" w:themeColor="background1" w:themeShade="80"/>
              </w:rPr>
            </w:pPr>
            <w:r w:rsidRPr="00D01547">
              <w:rPr>
                <w:color w:val="808080" w:themeColor="background1" w:themeShade="80"/>
              </w:rPr>
              <w:t>0</w:t>
            </w:r>
          </w:p>
        </w:tc>
      </w:tr>
      <w:tr w:rsidR="00E65469" w:rsidRPr="00362298">
        <w:trPr>
          <w:trHeight w:val="20"/>
          <w:jc w:val="center"/>
        </w:trPr>
        <w:tc>
          <w:tcPr>
            <w:tcW w:w="1481" w:type="dxa"/>
            <w:tcBorders>
              <w:top w:val="single" w:sz="8" w:space="0" w:color="auto"/>
              <w:left w:val="single" w:sz="24" w:space="0" w:color="auto"/>
              <w:bottom w:val="single" w:sz="8" w:space="0" w:color="auto"/>
              <w:right w:val="single" w:sz="8" w:space="0" w:color="auto"/>
            </w:tcBorders>
            <w:shd w:val="solid" w:color="FFFFFF" w:themeColor="background1" w:fill="auto"/>
          </w:tcPr>
          <w:p w:rsidR="00E65469" w:rsidRPr="009322EA" w:rsidRDefault="00E65469" w:rsidP="00733CC3">
            <w:r>
              <w:t>mobile</w:t>
            </w:r>
          </w:p>
        </w:tc>
        <w:tc>
          <w:tcPr>
            <w:tcW w:w="4905"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Default="00E65469" w:rsidP="00BF50C6">
            <w:r>
              <w:t>Enable Mobile SDRAM support</w:t>
            </w:r>
          </w:p>
          <w:p w:rsidR="00E65469" w:rsidRDefault="00E65469" w:rsidP="00BF50C6">
            <w:r>
              <w:t>0: Mobile SDR is not supported</w:t>
            </w:r>
          </w:p>
          <w:p w:rsidR="00E65469" w:rsidRDefault="00E65469" w:rsidP="0065702D">
            <w:r>
              <w:t>1: Mobile SDR is supported but disabled</w:t>
            </w:r>
          </w:p>
          <w:p w:rsidR="00E65469" w:rsidRDefault="00E65469" w:rsidP="0065702D">
            <w:r>
              <w:t>2: Mobile SDR is supported and default</w:t>
            </w:r>
          </w:p>
          <w:p w:rsidR="00E65469" w:rsidRPr="009322EA" w:rsidRDefault="00E65469" w:rsidP="0065702D">
            <w:r>
              <w:t>3: Mobile SDR support only</w:t>
            </w:r>
          </w:p>
        </w:tc>
        <w:tc>
          <w:tcPr>
            <w:tcW w:w="2126" w:type="dxa"/>
            <w:tcBorders>
              <w:top w:val="single" w:sz="8" w:space="0" w:color="auto"/>
              <w:left w:val="single" w:sz="8" w:space="0" w:color="auto"/>
              <w:bottom w:val="single" w:sz="8" w:space="0" w:color="auto"/>
              <w:right w:val="single" w:sz="8" w:space="0" w:color="auto"/>
            </w:tcBorders>
            <w:shd w:val="solid" w:color="FFFFFF" w:themeColor="background1" w:fill="auto"/>
          </w:tcPr>
          <w:p w:rsidR="00E65469" w:rsidRPr="009322EA" w:rsidRDefault="00E65469" w:rsidP="00733CC3">
            <w:r>
              <w:t>0 – 3</w:t>
            </w:r>
          </w:p>
        </w:tc>
        <w:tc>
          <w:tcPr>
            <w:tcW w:w="1140" w:type="dxa"/>
            <w:tcBorders>
              <w:top w:val="single" w:sz="8" w:space="0" w:color="auto"/>
              <w:left w:val="single" w:sz="8" w:space="0" w:color="auto"/>
              <w:bottom w:val="single" w:sz="8" w:space="0" w:color="auto"/>
              <w:right w:val="single" w:sz="24" w:space="0" w:color="auto"/>
            </w:tcBorders>
            <w:shd w:val="solid" w:color="FFFFFF" w:themeColor="background1" w:fill="auto"/>
          </w:tcPr>
          <w:p w:rsidR="00E65469" w:rsidRPr="009322EA" w:rsidRDefault="00E65469" w:rsidP="00733CC3">
            <w:r>
              <w:t>0</w:t>
            </w:r>
          </w:p>
        </w:tc>
      </w:tr>
      <w:tr w:rsidR="00E65469" w:rsidRPr="00362298">
        <w:trPr>
          <w:trHeight w:val="20"/>
          <w:jc w:val="center"/>
        </w:trPr>
        <w:tc>
          <w:tcPr>
            <w:tcW w:w="1481" w:type="dxa"/>
            <w:tcBorders>
              <w:top w:val="single" w:sz="8" w:space="0" w:color="auto"/>
              <w:left w:val="single" w:sz="24"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4905"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BF50C6"/>
        </w:tc>
        <w:tc>
          <w:tcPr>
            <w:tcW w:w="2126" w:type="dxa"/>
            <w:tcBorders>
              <w:top w:val="single" w:sz="8" w:space="0" w:color="auto"/>
              <w:left w:val="single" w:sz="8" w:space="0" w:color="auto"/>
              <w:bottom w:val="single" w:sz="24" w:space="0" w:color="auto"/>
              <w:right w:val="single" w:sz="8" w:space="0" w:color="auto"/>
            </w:tcBorders>
            <w:shd w:val="clear" w:color="FFFFFF" w:themeColor="background1" w:fill="C6D9F1" w:themeFill="text2" w:themeFillTint="33"/>
          </w:tcPr>
          <w:p w:rsidR="00E65469" w:rsidRPr="009322EA" w:rsidRDefault="00E65469" w:rsidP="00733CC3"/>
        </w:tc>
        <w:tc>
          <w:tcPr>
            <w:tcW w:w="1140" w:type="dxa"/>
            <w:tcBorders>
              <w:top w:val="single" w:sz="8" w:space="0" w:color="auto"/>
              <w:left w:val="single" w:sz="8" w:space="0" w:color="auto"/>
              <w:bottom w:val="single" w:sz="24" w:space="0" w:color="auto"/>
              <w:right w:val="single" w:sz="24" w:space="0" w:color="auto"/>
            </w:tcBorders>
            <w:shd w:val="clear" w:color="FFFFFF" w:themeColor="background1" w:fill="C6D9F1" w:themeFill="text2" w:themeFillTint="33"/>
          </w:tcPr>
          <w:p w:rsidR="00E65469" w:rsidRPr="009322EA" w:rsidRDefault="00E65469" w:rsidP="00733CC3"/>
        </w:tc>
      </w:tr>
    </w:tbl>
    <w:p w:rsidR="00E65469" w:rsidRPr="00362298" w:rsidRDefault="00E65469" w:rsidP="00E65469">
      <w:pPr>
        <w:pStyle w:val="Beschriftung"/>
        <w:jc w:val="center"/>
      </w:pPr>
      <w:bookmarkStart w:id="67" w:name="_Ref144465399"/>
      <w:r>
        <w:t xml:space="preserve">Table </w:t>
      </w:r>
      <w:r w:rsidR="00847C2D">
        <w:fldChar w:fldCharType="begin"/>
      </w:r>
      <w:r w:rsidR="001D2F47">
        <w:instrText xml:space="preserve"> SEQ Table \* ARABIC </w:instrText>
      </w:r>
      <w:r w:rsidR="00847C2D">
        <w:fldChar w:fldCharType="separate"/>
      </w:r>
      <w:r w:rsidR="004F2BD0">
        <w:rPr>
          <w:noProof/>
        </w:rPr>
        <w:t>5</w:t>
      </w:r>
      <w:r w:rsidR="00847C2D">
        <w:rPr>
          <w:noProof/>
        </w:rPr>
        <w:fldChar w:fldCharType="end"/>
      </w:r>
      <w:bookmarkEnd w:id="67"/>
      <w:r>
        <w:t xml:space="preserve"> – MCTRL Template Parameters</w:t>
      </w:r>
    </w:p>
    <w:p w:rsidR="00E65469" w:rsidRPr="00362298" w:rsidRDefault="00E65469" w:rsidP="00E65469">
      <w:pPr>
        <w:pStyle w:val="Default"/>
        <w:jc w:val="both"/>
        <w:rPr>
          <w:lang w:val="en-US"/>
        </w:rPr>
      </w:pPr>
    </w:p>
    <w:p w:rsidR="00E65469" w:rsidRPr="00362298" w:rsidRDefault="00E65469" w:rsidP="00E65469">
      <w:pPr>
        <w:pStyle w:val="berschrift2"/>
        <w:jc w:val="both"/>
        <w:rPr>
          <w:lang w:val="en-US"/>
        </w:rPr>
      </w:pPr>
      <w:r w:rsidRPr="00362298">
        <w:rPr>
          <w:lang w:val="en-US"/>
        </w:rPr>
        <w:tab/>
      </w:r>
      <w:bookmarkStart w:id="68" w:name="_Toc144947428"/>
      <w:bookmarkStart w:id="69" w:name="_Toc166561480"/>
      <w:r w:rsidRPr="00362298">
        <w:rPr>
          <w:lang w:val="en-US"/>
        </w:rPr>
        <w:t>Interface</w:t>
      </w:r>
      <w:bookmarkEnd w:id="68"/>
      <w:bookmarkEnd w:id="69"/>
    </w:p>
    <w:p w:rsidR="00E65469" w:rsidRDefault="00E65469" w:rsidP="00E65469">
      <w:pPr>
        <w:pStyle w:val="Default"/>
        <w:jc w:val="both"/>
        <w:rPr>
          <w:lang w:val="en-US"/>
        </w:rPr>
      </w:pPr>
      <w:r>
        <w:rPr>
          <w:lang w:val="en-US"/>
        </w:rPr>
        <w:t>The interface of the MCTRL unit comprises the means to APB bus communication, AHB bus communication, and communication with the memory devices.</w:t>
      </w:r>
    </w:p>
    <w:p w:rsidR="00E65469" w:rsidRDefault="00E65469" w:rsidP="00E65469">
      <w:pPr>
        <w:pStyle w:val="berschrift3"/>
      </w:pPr>
      <w:bookmarkStart w:id="70" w:name="_Toc144947429"/>
      <w:bookmarkStart w:id="71" w:name="_Toc166561481"/>
      <w:r>
        <w:t>APB Bus Communication</w:t>
      </w:r>
      <w:bookmarkEnd w:id="70"/>
      <w:bookmarkEnd w:id="71"/>
    </w:p>
    <w:p w:rsidR="00E65469" w:rsidRDefault="00E65469" w:rsidP="00E65469">
      <w:pPr>
        <w:pStyle w:val="Default"/>
        <w:jc w:val="both"/>
        <w:rPr>
          <w:lang w:val="en-US"/>
        </w:rPr>
      </w:pPr>
      <w:r>
        <w:rPr>
          <w:lang w:val="en-US"/>
        </w:rPr>
        <w:t xml:space="preserve">The MCTRL configuration registers MCFG1 – MCFG4 listed in </w:t>
      </w:r>
      <w:r w:rsidR="00847C2D">
        <w:rPr>
          <w:lang w:val="en-US"/>
        </w:rPr>
        <w:fldChar w:fldCharType="begin"/>
      </w:r>
      <w:r>
        <w:rPr>
          <w:lang w:val="en-US"/>
        </w:rPr>
        <w:instrText xml:space="preserve"> REF _Ref144344891 \h </w:instrText>
      </w:r>
      <w:r w:rsidR="006D081F" w:rsidRPr="00847C2D">
        <w:rPr>
          <w:lang w:val="en-US"/>
        </w:rPr>
      </w:r>
      <w:r w:rsidR="00847C2D">
        <w:rPr>
          <w:lang w:val="en-US"/>
        </w:rPr>
        <w:fldChar w:fldCharType="separate"/>
      </w:r>
      <w:r w:rsidR="00937609">
        <w:t xml:space="preserve">Table </w:t>
      </w:r>
      <w:r w:rsidR="00937609">
        <w:rPr>
          <w:noProof/>
        </w:rPr>
        <w:t>4</w:t>
      </w:r>
      <w:r w:rsidR="00847C2D">
        <w:rPr>
          <w:lang w:val="en-US"/>
        </w:rPr>
        <w:fldChar w:fldCharType="end"/>
      </w:r>
      <w:r>
        <w:rPr>
          <w:lang w:val="en-US"/>
        </w:rPr>
        <w:t xml:space="preserve"> can be accessed via a TLM socket. As the callbacks described in section </w:t>
      </w:r>
      <w:r w:rsidR="00847C2D">
        <w:rPr>
          <w:lang w:val="en-US"/>
        </w:rPr>
        <w:fldChar w:fldCharType="begin"/>
      </w:r>
      <w:r>
        <w:rPr>
          <w:lang w:val="en-US"/>
        </w:rPr>
        <w:instrText xml:space="preserve"> REF _Ref144528122 \r \h </w:instrText>
      </w:r>
      <w:r w:rsidR="006D081F" w:rsidRPr="00847C2D">
        <w:rPr>
          <w:lang w:val="en-US"/>
        </w:rPr>
      </w:r>
      <w:r w:rsidR="00847C2D">
        <w:rPr>
          <w:lang w:val="en-US"/>
        </w:rPr>
        <w:fldChar w:fldCharType="separate"/>
      </w:r>
      <w:r w:rsidR="00937609">
        <w:rPr>
          <w:lang w:val="en-US"/>
        </w:rPr>
        <w:t>4.2.2</w:t>
      </w:r>
      <w:r w:rsidR="00847C2D">
        <w:rPr>
          <w:lang w:val="en-US"/>
        </w:rPr>
        <w:fldChar w:fldCharType="end"/>
      </w:r>
      <w:r>
        <w:rPr>
          <w:lang w:val="en-US"/>
        </w:rPr>
        <w:t xml:space="preserve"> are hooked to these registers, they must be part of a GR_DEVICE and are addressed via a GreenReg compatible socket. The base address and the size of the register file can be calculated from the paddr and pmask generics.</w:t>
      </w:r>
    </w:p>
    <w:p w:rsidR="00E65469" w:rsidRDefault="00E65469" w:rsidP="00E65469">
      <w:pPr>
        <w:pStyle w:val="berschrift3"/>
      </w:pPr>
      <w:bookmarkStart w:id="72" w:name="_Toc144947430"/>
      <w:bookmarkStart w:id="73" w:name="_Toc166561482"/>
      <w:r>
        <w:t>AHB Bus Communication</w:t>
      </w:r>
      <w:bookmarkEnd w:id="72"/>
      <w:bookmarkEnd w:id="73"/>
    </w:p>
    <w:p w:rsidR="00E65469" w:rsidRDefault="00E65469" w:rsidP="00E65469">
      <w:pPr>
        <w:pStyle w:val="Default"/>
        <w:jc w:val="both"/>
        <w:rPr>
          <w:lang w:val="en-US"/>
        </w:rPr>
      </w:pPr>
      <w:r>
        <w:rPr>
          <w:lang w:val="en-US"/>
        </w:rPr>
        <w:t>All requests of memory accesses are received from the AHB. An AHB slave socket of the MCTRL unit listens at the entire memory address space of the AHB. A generic payload received by this socket is prepared for further use and forwarded to the memory device indicated by the address field of the payload.</w:t>
      </w:r>
    </w:p>
    <w:p w:rsidR="00E65469" w:rsidRDefault="00E65469" w:rsidP="00E65469">
      <w:pPr>
        <w:pStyle w:val="berschrift3"/>
      </w:pPr>
      <w:bookmarkStart w:id="74" w:name="_Toc144947431"/>
      <w:bookmarkStart w:id="75" w:name="_Toc166561483"/>
      <w:r>
        <w:t>Memory Device Interface</w:t>
      </w:r>
      <w:bookmarkEnd w:id="74"/>
      <w:bookmarkEnd w:id="75"/>
    </w:p>
    <w:p w:rsidR="00E65469" w:rsidRDefault="00E65469" w:rsidP="00E65469">
      <w:pPr>
        <w:pStyle w:val="Default"/>
        <w:spacing w:after="120"/>
        <w:jc w:val="both"/>
        <w:rPr>
          <w:lang w:val="en-US"/>
        </w:rPr>
      </w:pPr>
      <w:r>
        <w:rPr>
          <w:lang w:val="en-US"/>
        </w:rPr>
        <w:t>The MCTRL unit provides four TLM simple initiator sockets, one for each memory device. The sockets are named mctrl_rom, mctrl_io, mctrl_sram, and mctrl_sdram. According to the address field of a generic payload received on the AHB socket, the transaction is forwarded over the related initiator socket.</w:t>
      </w:r>
    </w:p>
    <w:p w:rsidR="00C81D2B" w:rsidRPr="00001F2E" w:rsidRDefault="00E65469" w:rsidP="00001F2E">
      <w:pPr>
        <w:pStyle w:val="Default"/>
        <w:jc w:val="both"/>
        <w:rPr>
          <w:lang w:val="en-US"/>
        </w:rPr>
      </w:pPr>
      <w:r>
        <w:rPr>
          <w:lang w:val="en-US"/>
        </w:rPr>
        <w:t>For the SDRAM communication, a payload extension is defined in the MCTRL unit. The extension indicated that a specific command, namely erase_sdram, has to be executed.</w:t>
      </w:r>
    </w:p>
    <w:p w:rsidR="00C81D2B" w:rsidRPr="00362298" w:rsidRDefault="00C81D2B" w:rsidP="00E65469">
      <w:pPr>
        <w:pStyle w:val="berschrift2"/>
        <w:jc w:val="both"/>
        <w:rPr>
          <w:lang w:val="en-US"/>
        </w:rPr>
      </w:pPr>
      <w:r w:rsidRPr="00362298">
        <w:rPr>
          <w:lang w:val="en-US"/>
        </w:rPr>
        <w:tab/>
      </w:r>
      <w:r w:rsidRPr="00362298">
        <w:rPr>
          <w:lang w:val="en-US"/>
        </w:rPr>
        <w:tab/>
      </w:r>
      <w:bookmarkStart w:id="76" w:name="_Toc144947432"/>
      <w:bookmarkStart w:id="77" w:name="_Toc166561484"/>
      <w:r w:rsidRPr="00362298">
        <w:rPr>
          <w:lang w:val="en-US"/>
        </w:rPr>
        <w:t>Compilation Instructions</w:t>
      </w:r>
      <w:bookmarkEnd w:id="76"/>
      <w:bookmarkEnd w:id="77"/>
    </w:p>
    <w:p w:rsidR="00C81D2B" w:rsidRDefault="00C81D2B" w:rsidP="00C81D2B">
      <w:r>
        <w:t>For the compilation of the MCTRL unit, a WAF wscript file is provided and integrated in the superordinate build mechanism of the TLM model library of the Hardware-Software SystemC Co-Simulation SoC Validation Platform project.</w:t>
      </w:r>
    </w:p>
    <w:p w:rsidR="00C81D2B" w:rsidRDefault="00C81D2B" w:rsidP="00C81D2B">
      <w:pPr>
        <w:spacing w:after="120"/>
      </w:pPr>
      <w:r>
        <w:t>The libraries required for the compilation are:</w:t>
      </w:r>
    </w:p>
    <w:p w:rsidR="00C81D2B" w:rsidRPr="00FE3D05" w:rsidRDefault="00FE3D05" w:rsidP="00C81D2B">
      <w:pPr>
        <w:pStyle w:val="Default"/>
        <w:jc w:val="both"/>
        <w:rPr>
          <w:sz w:val="16"/>
          <w:lang w:val="en-US"/>
        </w:rPr>
      </w:pPr>
      <w:r w:rsidRPr="00FE3D05">
        <w:rPr>
          <w:rStyle w:val="apple-style-span"/>
          <w:rFonts w:ascii="Courier New" w:hAnsi="Courier New" w:cs="Courier New"/>
          <w:color w:val="7F7F7F"/>
          <w:sz w:val="18"/>
          <w:szCs w:val="27"/>
          <w:lang w:val="en-US"/>
        </w:rPr>
        <w:t> 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&lt;algorithm&gt;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&lt;iostream&gt;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3</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&lt;boost/config.hpp&gt;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4</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&lt;systemc.h&gt;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5</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&lt;tlm.h&gt;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6</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7</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&lt;greenreg_ambasocket.h&gt;</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8</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"greencontrol/all.h"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 9</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"tlm_utils/simple_initiator_socket.h"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10</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"mctrlreg.h"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11</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"generic_memory.h"</w:t>
      </w:r>
      <w:r w:rsidRPr="00FE3D05">
        <w:rPr>
          <w:rFonts w:ascii="Courier New" w:hAnsi="Courier New" w:cs="Courier New"/>
          <w:color w:val="262626"/>
          <w:sz w:val="18"/>
          <w:szCs w:val="27"/>
          <w:lang w:val="en-US"/>
        </w:rPr>
        <w:br/>
      </w:r>
      <w:r w:rsidRPr="00FE3D05">
        <w:rPr>
          <w:rStyle w:val="apple-style-span"/>
          <w:rFonts w:ascii="Courier New" w:hAnsi="Courier New" w:cs="Courier New"/>
          <w:color w:val="7F7F7F"/>
          <w:sz w:val="18"/>
          <w:szCs w:val="27"/>
          <w:lang w:val="en-US"/>
        </w:rPr>
        <w:t>12</w:t>
      </w:r>
      <w:r w:rsidRPr="00FE3D05">
        <w:rPr>
          <w:rStyle w:val="apple-converted-space"/>
          <w:rFonts w:ascii="Courier New" w:hAnsi="Courier New" w:cs="Courier New"/>
          <w:color w:val="7F7F7F"/>
          <w:sz w:val="18"/>
          <w:szCs w:val="27"/>
          <w:lang w:val="en-US"/>
        </w:rPr>
        <w:t> </w:t>
      </w:r>
      <w:r w:rsidRPr="00FE3D05">
        <w:rPr>
          <w:rStyle w:val="apple-style-span"/>
          <w:rFonts w:ascii="Courier New" w:hAnsi="Courier New" w:cs="Courier New"/>
          <w:color w:val="FF0000"/>
          <w:sz w:val="18"/>
          <w:szCs w:val="27"/>
          <w:lang w:val="en-US"/>
        </w:rPr>
        <w:t>#include</w:t>
      </w:r>
      <w:r w:rsidRPr="00FE3D05">
        <w:rPr>
          <w:rStyle w:val="apple-converted-space"/>
          <w:rFonts w:ascii="Courier New" w:hAnsi="Courier New" w:cs="Courier New"/>
          <w:color w:val="FF0000"/>
          <w:sz w:val="18"/>
          <w:szCs w:val="27"/>
          <w:lang w:val="en-US"/>
        </w:rPr>
        <w:t> </w:t>
      </w:r>
      <w:r w:rsidRPr="00FE3D05">
        <w:rPr>
          <w:rStyle w:val="apple-style-span"/>
          <w:rFonts w:ascii="Courier New" w:hAnsi="Courier New" w:cs="Courier New"/>
          <w:b/>
          <w:bCs/>
          <w:color w:val="81C4E0"/>
          <w:sz w:val="18"/>
          <w:szCs w:val="27"/>
          <w:lang w:val="en-US"/>
        </w:rPr>
        <w:t>"grlibdevice.h"</w:t>
      </w:r>
    </w:p>
    <w:p w:rsidR="00C81D2B" w:rsidRPr="00362298" w:rsidRDefault="00C81D2B" w:rsidP="00C81D2B">
      <w:pPr>
        <w:pStyle w:val="berschrift2"/>
        <w:jc w:val="both"/>
        <w:rPr>
          <w:lang w:val="en-US"/>
        </w:rPr>
      </w:pPr>
      <w:r w:rsidRPr="00362298">
        <w:rPr>
          <w:lang w:val="en-US"/>
        </w:rPr>
        <w:tab/>
      </w:r>
      <w:bookmarkStart w:id="78" w:name="_Ref144536834"/>
      <w:bookmarkStart w:id="79" w:name="_Toc144947433"/>
      <w:bookmarkStart w:id="80" w:name="_Toc166561485"/>
      <w:r w:rsidRPr="00362298">
        <w:rPr>
          <w:lang w:val="en-US"/>
        </w:rPr>
        <w:t>Example Instantiation</w:t>
      </w:r>
      <w:bookmarkEnd w:id="78"/>
      <w:bookmarkEnd w:id="79"/>
      <w:bookmarkEnd w:id="80"/>
    </w:p>
    <w:p w:rsidR="00C81D2B" w:rsidRDefault="00C81D2B" w:rsidP="00C81D2B">
      <w:pPr>
        <w:pStyle w:val="Default"/>
        <w:jc w:val="both"/>
        <w:rPr>
          <w:lang w:val="en-US"/>
        </w:rPr>
      </w:pPr>
      <w:r>
        <w:rPr>
          <w:lang w:val="en-US"/>
        </w:rPr>
        <w:t xml:space="preserve">The following example shows how to instantiate the MCTRL TLM. The AHB and APB sockets are connected to a testbench that behaves like an AHB and APB master. The simple initiator sockets are connected to instances of the Generic_memory module described in chapter </w:t>
      </w:r>
      <w:r w:rsidR="00847C2D">
        <w:rPr>
          <w:lang w:val="en-US"/>
        </w:rPr>
        <w:fldChar w:fldCharType="begin"/>
      </w:r>
      <w:r>
        <w:rPr>
          <w:lang w:val="en-US"/>
        </w:rPr>
        <w:instrText xml:space="preserve"> REF _Ref144531908 \r \h </w:instrText>
      </w:r>
      <w:r w:rsidR="006D081F" w:rsidRPr="00847C2D">
        <w:rPr>
          <w:lang w:val="en-US"/>
        </w:rPr>
      </w:r>
      <w:r w:rsidR="00847C2D">
        <w:rPr>
          <w:lang w:val="en-US"/>
        </w:rPr>
        <w:fldChar w:fldCharType="separate"/>
      </w:r>
      <w:r w:rsidR="00937609">
        <w:rPr>
          <w:lang w:val="en-US"/>
        </w:rPr>
        <w:t>5</w:t>
      </w:r>
      <w:r w:rsidR="00847C2D">
        <w:rPr>
          <w:lang w:val="en-US"/>
        </w:rPr>
        <w:fldChar w:fldCharType="end"/>
      </w:r>
      <w:r>
        <w:rPr>
          <w:lang w:val="en-US"/>
        </w:rPr>
        <w:t>.</w:t>
      </w:r>
    </w:p>
    <w:p w:rsidR="00C81D2B" w:rsidRPr="00EB58FD" w:rsidRDefault="00C81D2B" w:rsidP="00C81D2B">
      <w:pPr>
        <w:pStyle w:val="Default"/>
        <w:rPr>
          <w:lang w:val="en-US"/>
        </w:rPr>
      </w:pPr>
    </w:p>
    <w:p w:rsidR="00C81D2B" w:rsidRPr="008675D7" w:rsidRDefault="008675D7" w:rsidP="008675D7">
      <w:pPr>
        <w:pStyle w:val="Default"/>
        <w:rPr>
          <w:lang w:val="en-US"/>
        </w:rPr>
      </w:pPr>
      <w:r w:rsidRPr="008675D7">
        <w:rPr>
          <w:rStyle w:val="apple-style-span"/>
          <w:rFonts w:ascii="Courier New" w:hAnsi="Courier New" w:cs="Courier New"/>
          <w:color w:val="7F7F7F"/>
          <w:sz w:val="18"/>
          <w:szCs w:val="27"/>
          <w:lang w:val="en-US"/>
        </w:rPr>
        <w:t> 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sc_main(</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argc,</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char</w:t>
      </w:r>
      <w:r w:rsidRPr="008675D7">
        <w:rPr>
          <w:rStyle w:val="apple-style-span"/>
          <w:rFonts w:ascii="Courier New" w:hAnsi="Courier New" w:cs="Courier New"/>
          <w:color w:val="262626"/>
          <w:sz w:val="18"/>
          <w:szCs w:val="27"/>
          <w:lang w:val="en-US"/>
        </w:rPr>
        <w:t>** argv)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//set generics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hindex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pindex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rommask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512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iomask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3584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 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1024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3072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paddr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pmask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4095</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wprot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srbanks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4</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ram8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ram16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sepbus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sdbits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32</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19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const</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int</w:t>
      </w:r>
      <w:r w:rsidRPr="008675D7">
        <w:rPr>
          <w:rStyle w:val="apple-style-span"/>
          <w:rFonts w:ascii="Courier New" w:hAnsi="Courier New" w:cs="Courier New"/>
          <w:color w:val="262626"/>
          <w:sz w:val="18"/>
          <w:szCs w:val="27"/>
          <w:lang w:val="en-US"/>
        </w:rPr>
        <w:t> mobile =</w:t>
      </w:r>
      <w:r w:rsidRPr="008675D7">
        <w:rPr>
          <w:rStyle w:val="apple-converted-space"/>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20</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//instantiate mctrl, generic memory, and testbench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 mctrl_inst0(</w:t>
      </w:r>
      <w:r w:rsidRPr="008675D7">
        <w:rPr>
          <w:rStyle w:val="apple-style-span"/>
          <w:rFonts w:ascii="Courier New" w:hAnsi="Courier New" w:cs="Courier New"/>
          <w:b/>
          <w:bCs/>
          <w:color w:val="81C4E0"/>
          <w:sz w:val="18"/>
          <w:szCs w:val="27"/>
          <w:lang w:val="en-US"/>
        </w:rPr>
        <w:t>"mctrl_inst0"</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   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generic_memory_rom(</w:t>
      </w:r>
      <w:r w:rsidRPr="008675D7">
        <w:rPr>
          <w:rStyle w:val="apple-style-span"/>
          <w:rFonts w:ascii="Courier New" w:hAnsi="Courier New" w:cs="Courier New"/>
          <w:b/>
          <w:bCs/>
          <w:color w:val="81C4E0"/>
          <w:sz w:val="18"/>
          <w:szCs w:val="27"/>
          <w:lang w:val="en-US"/>
        </w:rPr>
        <w:t>"generic_memory_rom"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generic_memory_io(</w:t>
      </w:r>
      <w:r w:rsidRPr="008675D7">
        <w:rPr>
          <w:rStyle w:val="apple-style-span"/>
          <w:rFonts w:ascii="Courier New" w:hAnsi="Courier New" w:cs="Courier New"/>
          <w:b/>
          <w:bCs/>
          <w:color w:val="81C4E0"/>
          <w:sz w:val="18"/>
          <w:szCs w:val="27"/>
          <w:lang w:val="en-US"/>
        </w:rPr>
        <w:t>"generic_memory_io"</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uint8_t</w:t>
      </w:r>
      <w:r w:rsidRPr="008675D7">
        <w:rPr>
          <w:rStyle w:val="apple-style-span"/>
          <w:rFonts w:ascii="Courier New" w:hAnsi="Courier New" w:cs="Courier New"/>
          <w:color w:val="262626"/>
          <w:sz w:val="18"/>
          <w:szCs w:val="27"/>
          <w:lang w:val="en-US"/>
        </w:rPr>
        <w:t>&gt;  generic_memory_sram(</w:t>
      </w:r>
      <w:r w:rsidRPr="008675D7">
        <w:rPr>
          <w:rStyle w:val="apple-style-span"/>
          <w:rFonts w:ascii="Courier New" w:hAnsi="Courier New" w:cs="Courier New"/>
          <w:b/>
          <w:bCs/>
          <w:color w:val="81C4E0"/>
          <w:sz w:val="18"/>
          <w:szCs w:val="27"/>
          <w:lang w:val="en-US"/>
        </w:rPr>
        <w:t>"generic_memory_sram"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Generic_memory &lt;</w:t>
      </w:r>
      <w:r w:rsidRPr="008675D7">
        <w:rPr>
          <w:rStyle w:val="apple-style-span"/>
          <w:rFonts w:ascii="Courier New" w:hAnsi="Courier New" w:cs="Courier New"/>
          <w:b/>
          <w:bCs/>
          <w:color w:val="6495ED"/>
          <w:sz w:val="18"/>
          <w:szCs w:val="27"/>
          <w:lang w:val="en-US"/>
        </w:rPr>
        <w:t>uint32_t</w:t>
      </w:r>
      <w:r w:rsidRPr="008675D7">
        <w:rPr>
          <w:rStyle w:val="apple-style-span"/>
          <w:rFonts w:ascii="Courier New" w:hAnsi="Courier New" w:cs="Courier New"/>
          <w:color w:val="262626"/>
          <w:sz w:val="18"/>
          <w:szCs w:val="27"/>
          <w:lang w:val="en-US"/>
        </w:rPr>
        <w:t>&gt; generic_memory_sdram(</w:t>
      </w:r>
      <w:r w:rsidRPr="008675D7">
        <w:rPr>
          <w:rStyle w:val="apple-style-span"/>
          <w:rFonts w:ascii="Courier New" w:hAnsi="Courier New" w:cs="Courier New"/>
          <w:b/>
          <w:bCs/>
          <w:color w:val="81C4E0"/>
          <w:sz w:val="18"/>
          <w:szCs w:val="27"/>
          <w:lang w:val="en-US"/>
        </w:rPr>
        <w:t>"generic_memory_sdram"</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 mctrl_tb(</w:t>
      </w:r>
      <w:r w:rsidRPr="008675D7">
        <w:rPr>
          <w:rStyle w:val="apple-style-span"/>
          <w:rFonts w:ascii="Courier New" w:hAnsi="Courier New" w:cs="Courier New"/>
          <w:b/>
          <w:bCs/>
          <w:color w:val="81C4E0"/>
          <w:sz w:val="18"/>
          <w:szCs w:val="27"/>
          <w:lang w:val="en-US"/>
        </w:rPr>
        <w:t>"mctrl_tb"</w:t>
      </w:r>
      <w:r w:rsidRPr="008675D7">
        <w:rPr>
          <w:rStyle w:val="apple-style-span"/>
          <w:rFonts w:ascii="Courier New" w:hAnsi="Courier New" w:cs="Courier New"/>
          <w:color w:val="262626"/>
          <w:sz w:val="18"/>
          <w:szCs w:val="27"/>
          <w:lang w:val="en-US"/>
        </w:rPr>
        <w:t>, hindex,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pindex, </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romaddr, rommask, ioaddr, iomask,</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ramaddr, rammask,  paddr,   pmask,   wprot,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srbanks, ram8,     ram16,</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sepbus,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sdbits,</w:t>
      </w:r>
      <w:r>
        <w:rPr>
          <w:rStyle w:val="apple-style-span"/>
          <w:rFonts w:ascii="Courier New" w:hAnsi="Courier New" w:cs="Courier New"/>
          <w:color w:val="262626"/>
          <w:sz w:val="18"/>
          <w:szCs w:val="27"/>
          <w:lang w:val="en-US"/>
        </w:rPr>
        <w:t xml:space="preserve"> </w:t>
      </w:r>
      <w:r w:rsidRPr="008675D7">
        <w:rPr>
          <w:rStyle w:val="apple-style-span"/>
          <w:rFonts w:ascii="Courier New" w:hAnsi="Courier New" w:cs="Courier New"/>
          <w:color w:val="262626"/>
          <w:sz w:val="18"/>
          <w:szCs w:val="27"/>
          <w:lang w:val="en-US"/>
        </w:rPr>
        <w:t>mobile);</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//bus communication via amba sockets (TLM)</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mctrl_tb.apb_master_sock(mctrl_inst0.apb);  </w:t>
      </w:r>
      <w:r w:rsidRPr="008675D7">
        <w:rPr>
          <w:rStyle w:val="apple-style-span"/>
          <w:rFonts w:ascii="Courier New" w:hAnsi="Courier New" w:cs="Courier New"/>
          <w:color w:val="106E10"/>
          <w:sz w:val="18"/>
          <w:szCs w:val="27"/>
          <w:lang w:val="en-US"/>
        </w:rPr>
        <w:t>//config registers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mctrl_tb.ahb_master_sock(mctrl_inst0.ahb);  </w:t>
      </w:r>
      <w:r w:rsidRPr="008675D7">
        <w:rPr>
          <w:rStyle w:val="apple-style-span"/>
          <w:rFonts w:ascii="Courier New" w:hAnsi="Courier New" w:cs="Courier New"/>
          <w:color w:val="106E10"/>
          <w:sz w:val="18"/>
          <w:szCs w:val="27"/>
          <w:lang w:val="en-US"/>
        </w:rPr>
        <w:t>//memory access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36</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106E10"/>
          <w:sz w:val="18"/>
          <w:szCs w:val="27"/>
          <w:lang w:val="en-US"/>
        </w:rPr>
        <w:t>//memory communication via simple TLM sockets</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mctrl_inst0.mctrl_rom(generic_memory_rom.slave_socket);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39</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mctrl_inst0.mctrl_io(generic_memory_io.slave_socket);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40</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mctrl_inst0.mctrl_sram(generic_memory_sram.slave_socket);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mctrl_inst0.mctrl_sdram(generic_memory_sdram.slave_socket);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42</w:t>
      </w:r>
      <w:r w:rsidRPr="008675D7">
        <w:rPr>
          <w:rStyle w:val="apple-converted-space"/>
          <w:rFonts w:ascii="Courier New" w:hAnsi="Courier New" w:cs="Courier New"/>
          <w:color w:val="7F7F7F"/>
          <w:sz w:val="18"/>
          <w:szCs w:val="27"/>
          <w:lang w:val="en-US"/>
        </w:rPr>
        <w:t> </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sc_core::sc_start();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b/>
          <w:bCs/>
          <w:color w:val="6495ED"/>
          <w:sz w:val="18"/>
          <w:szCs w:val="27"/>
          <w:lang w:val="en-US"/>
        </w:rPr>
        <w:t>return</w:t>
      </w:r>
      <w:r w:rsidRPr="008675D7">
        <w:rPr>
          <w:rStyle w:val="apple-style-span"/>
          <w:rFonts w:ascii="Courier New" w:hAnsi="Courier New" w:cs="Courier New"/>
          <w:color w:val="262626"/>
          <w:sz w:val="18"/>
          <w:szCs w:val="27"/>
          <w:lang w:val="en-US"/>
        </w:rPr>
        <w:t> </w:t>
      </w:r>
      <w:r w:rsidRPr="008675D7">
        <w:rPr>
          <w:rStyle w:val="apple-style-span"/>
          <w:rFonts w:ascii="Courier New" w:hAnsi="Courier New" w:cs="Courier New"/>
          <w:color w:val="A63C3C"/>
          <w:sz w:val="18"/>
          <w:szCs w:val="27"/>
          <w:lang w:val="en-US"/>
        </w:rPr>
        <w:t>0</w:t>
      </w:r>
      <w:r w:rsidRPr="008675D7">
        <w:rPr>
          <w:rStyle w:val="apple-style-span"/>
          <w:rFonts w:ascii="Courier New" w:hAnsi="Courier New" w:cs="Courier New"/>
          <w:color w:val="262626"/>
          <w:sz w:val="18"/>
          <w:szCs w:val="27"/>
          <w:lang w:val="en-US"/>
        </w:rPr>
        <w: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262626"/>
          <w:sz w:val="18"/>
          <w:szCs w:val="27"/>
          <w:lang w:val="en-US"/>
        </w:rPr>
        <w:t>}</w:t>
      </w:r>
    </w:p>
    <w:p w:rsidR="003646DC" w:rsidRPr="00362298" w:rsidRDefault="003646DC" w:rsidP="00733CC3">
      <w:pPr>
        <w:pStyle w:val="Default"/>
        <w:jc w:val="both"/>
        <w:rPr>
          <w:lang w:val="en-US"/>
        </w:rPr>
      </w:pPr>
    </w:p>
    <w:p w:rsidR="003646DC" w:rsidRPr="00362298" w:rsidRDefault="007C70EF" w:rsidP="00733CC3">
      <w:pPr>
        <w:pStyle w:val="berschrift1"/>
        <w:jc w:val="both"/>
      </w:pPr>
      <w:bookmarkStart w:id="81" w:name="_Ref144531908"/>
      <w:bookmarkStart w:id="82" w:name="_Toc166561486"/>
      <w:r>
        <w:t xml:space="preserve">GENERIC </w:t>
      </w:r>
      <w:r w:rsidR="003646DC" w:rsidRPr="00362298">
        <w:t xml:space="preserve">Memory </w:t>
      </w:r>
      <w:r>
        <w:t xml:space="preserve">SystemC </w:t>
      </w:r>
      <w:r w:rsidR="003646DC" w:rsidRPr="00362298">
        <w:t>Model</w:t>
      </w:r>
      <w:bookmarkEnd w:id="81"/>
      <w:bookmarkEnd w:id="82"/>
    </w:p>
    <w:p w:rsidR="00B85123" w:rsidRDefault="003646DC" w:rsidP="00733CC3">
      <w:pPr>
        <w:pStyle w:val="berschrift2"/>
        <w:jc w:val="both"/>
        <w:rPr>
          <w:lang w:val="en-US"/>
        </w:rPr>
      </w:pPr>
      <w:r w:rsidRPr="00362298">
        <w:rPr>
          <w:lang w:val="en-US"/>
        </w:rPr>
        <w:tab/>
      </w:r>
      <w:bookmarkStart w:id="83" w:name="_Toc166561487"/>
      <w:r w:rsidRPr="00362298">
        <w:rPr>
          <w:lang w:val="en-US"/>
        </w:rPr>
        <w:t>Functionality and Features</w:t>
      </w:r>
      <w:bookmarkEnd w:id="83"/>
    </w:p>
    <w:p w:rsidR="00B85123" w:rsidRPr="00721C63" w:rsidRDefault="00B85123" w:rsidP="00B85123">
      <w:pPr>
        <w:pStyle w:val="Default"/>
        <w:spacing w:after="120"/>
        <w:jc w:val="both"/>
        <w:rPr>
          <w:lang w:val="en-GB"/>
        </w:rPr>
      </w:pPr>
      <w:r w:rsidRPr="00721C63">
        <w:rPr>
          <w:lang w:val="en-GB"/>
        </w:rPr>
        <w:t>The Generic_memory model is not based on any reference design from the Gaisler</w:t>
      </w:r>
      <w:r w:rsidRPr="00376E6D">
        <w:rPr>
          <w:lang w:val="en-US"/>
        </w:rPr>
        <w:t xml:space="preserve"> </w:t>
      </w:r>
      <w:r w:rsidRPr="00721C63">
        <w:rPr>
          <w:lang w:val="en-GB"/>
        </w:rPr>
        <w:t>GRLIB, but it was developed from scratch to suit the MCTRL unit des</w:t>
      </w:r>
      <w:r w:rsidR="003D4641">
        <w:rPr>
          <w:lang w:val="en-GB"/>
        </w:rPr>
        <w:t>c</w:t>
      </w:r>
      <w:r w:rsidRPr="00721C63">
        <w:rPr>
          <w:lang w:val="en-GB"/>
        </w:rPr>
        <w:t xml:space="preserve">ribed in chapter </w:t>
      </w:r>
      <w:r w:rsidR="00847C2D" w:rsidRPr="00721C63">
        <w:rPr>
          <w:lang w:val="en-GB"/>
        </w:rPr>
        <w:fldChar w:fldCharType="begin"/>
      </w:r>
      <w:r w:rsidRPr="00721C63">
        <w:rPr>
          <w:lang w:val="en-GB"/>
        </w:rPr>
        <w:instrText xml:space="preserve"> REF _Ref144532857 \r \h </w:instrText>
      </w:r>
      <w:r w:rsidR="006D081F" w:rsidRPr="00847C2D">
        <w:rPr>
          <w:lang w:val="en-GB"/>
        </w:rPr>
      </w:r>
      <w:r w:rsidR="00847C2D" w:rsidRPr="00721C63">
        <w:rPr>
          <w:lang w:val="en-GB"/>
        </w:rPr>
        <w:fldChar w:fldCharType="separate"/>
      </w:r>
      <w:r w:rsidR="00937609">
        <w:rPr>
          <w:lang w:val="en-GB"/>
        </w:rPr>
        <w:t>4</w:t>
      </w:r>
      <w:r w:rsidR="00847C2D" w:rsidRPr="00721C63">
        <w:rPr>
          <w:lang w:val="en-GB"/>
        </w:rPr>
        <w:fldChar w:fldCharType="end"/>
      </w:r>
      <w:r w:rsidRPr="00721C63">
        <w:rPr>
          <w:lang w:val="en-GB"/>
        </w:rPr>
        <w:t>.</w:t>
      </w:r>
    </w:p>
    <w:p w:rsidR="00721C63" w:rsidRPr="00721C63" w:rsidRDefault="00B85123" w:rsidP="00B85123">
      <w:pPr>
        <w:pStyle w:val="Default"/>
        <w:spacing w:after="120"/>
        <w:jc w:val="both"/>
        <w:rPr>
          <w:lang w:val="en-GB"/>
        </w:rPr>
      </w:pPr>
      <w:r w:rsidRPr="00721C63">
        <w:rPr>
          <w:lang w:val="en-GB"/>
        </w:rPr>
        <w:t xml:space="preserve">The </w:t>
      </w:r>
      <w:r w:rsidR="00721C63" w:rsidRPr="00721C63">
        <w:rPr>
          <w:lang w:val="en-GB"/>
        </w:rPr>
        <w:t>model is generic in a sense that it can be any type of memory and does not know what kind of memory it is. The model is me</w:t>
      </w:r>
      <w:r w:rsidR="00B75104">
        <w:rPr>
          <w:lang w:val="en-GB"/>
        </w:rPr>
        <w:t>r</w:t>
      </w:r>
      <w:r w:rsidR="00721C63" w:rsidRPr="00721C63">
        <w:rPr>
          <w:lang w:val="en-GB"/>
        </w:rPr>
        <w:t>ely used to store data and does not model any delay. As any memory controller needs to know all the timing information of the attached memory device anyway, the delay can be added in the memory controller to keep the memory universally applicable.</w:t>
      </w:r>
    </w:p>
    <w:p w:rsidR="00721C63" w:rsidRPr="00B75104" w:rsidRDefault="00721C63" w:rsidP="00B85123">
      <w:pPr>
        <w:pStyle w:val="Default"/>
        <w:spacing w:after="120"/>
        <w:jc w:val="both"/>
        <w:rPr>
          <w:lang w:val="en-GB"/>
        </w:rPr>
      </w:pPr>
      <w:r w:rsidRPr="00721C63">
        <w:rPr>
          <w:lang w:val="en-GB"/>
        </w:rPr>
        <w:t>The memory model supports two different word lengths of 32 bit or 8 bit, which can be determined by a template parameter. For each of the word lengths, a read function and a write function is provided. The read an</w:t>
      </w:r>
      <w:r w:rsidR="00B75104">
        <w:rPr>
          <w:lang w:val="en-GB"/>
        </w:rPr>
        <w:t>d</w:t>
      </w:r>
      <w:r w:rsidRPr="00721C63">
        <w:rPr>
          <w:lang w:val="en-GB"/>
        </w:rPr>
        <w:t xml:space="preserve"> write functions take a data pointer and a variable indicating the data length as arguments, so any amou</w:t>
      </w:r>
      <w:r w:rsidRPr="00B75104">
        <w:rPr>
          <w:lang w:val="en-GB"/>
        </w:rPr>
        <w:t>nt of data can be read or written at any time.</w:t>
      </w:r>
    </w:p>
    <w:p w:rsidR="00B7047C" w:rsidRPr="00B75104" w:rsidRDefault="00B75104" w:rsidP="00B85123">
      <w:pPr>
        <w:pStyle w:val="Default"/>
        <w:spacing w:after="120"/>
        <w:jc w:val="both"/>
        <w:rPr>
          <w:lang w:val="en-GB"/>
        </w:rPr>
      </w:pPr>
      <w:r w:rsidRPr="00B75104">
        <w:rPr>
          <w:lang w:val="en-GB"/>
        </w:rPr>
        <w:t xml:space="preserve">As an additional feature, the memory model provides a </w:t>
      </w:r>
      <w:r>
        <w:rPr>
          <w:lang w:val="en-GB"/>
        </w:rPr>
        <w:t xml:space="preserve">function </w:t>
      </w:r>
      <w:r w:rsidR="009F0044">
        <w:rPr>
          <w:lang w:val="en-GB"/>
        </w:rPr>
        <w:t>that can erase a specific region of the memory. This function can only be accessed through appending the ext_erase extension to the transaction payload. The ext_erase extension is implemented in the MCTRL unit.</w:t>
      </w:r>
    </w:p>
    <w:p w:rsidR="009F0044" w:rsidRDefault="006134F7" w:rsidP="00733CC3">
      <w:pPr>
        <w:pStyle w:val="berschrift2"/>
        <w:jc w:val="both"/>
        <w:rPr>
          <w:lang w:val="en-GB"/>
        </w:rPr>
      </w:pPr>
      <w:r w:rsidRPr="00B75104">
        <w:rPr>
          <w:lang w:val="en-GB"/>
        </w:rPr>
        <w:t xml:space="preserve"> </w:t>
      </w:r>
      <w:r w:rsidRPr="00B75104">
        <w:rPr>
          <w:lang w:val="en-GB"/>
        </w:rPr>
        <w:tab/>
      </w:r>
      <w:bookmarkStart w:id="84" w:name="_Toc166561488"/>
      <w:r w:rsidR="00B7047C" w:rsidRPr="00B75104">
        <w:rPr>
          <w:lang w:val="en-GB"/>
        </w:rPr>
        <w:t>Internal Structure</w:t>
      </w:r>
      <w:bookmarkEnd w:id="84"/>
    </w:p>
    <w:p w:rsidR="009F0044" w:rsidRDefault="009F0044" w:rsidP="009F0044">
      <w:pPr>
        <w:pStyle w:val="Default"/>
        <w:rPr>
          <w:lang w:val="en-GB"/>
        </w:rPr>
      </w:pPr>
      <w:r>
        <w:rPr>
          <w:lang w:val="en-GB"/>
        </w:rPr>
        <w:t>The source code of the Generic memory model is split into two file, generic_memory.h and generic_memory.tpp.</w:t>
      </w:r>
    </w:p>
    <w:p w:rsidR="009F0044" w:rsidRDefault="009F0044" w:rsidP="009F0044">
      <w:pPr>
        <w:pStyle w:val="berschrift3"/>
        <w:rPr>
          <w:lang w:val="en-GB"/>
        </w:rPr>
      </w:pPr>
      <w:bookmarkStart w:id="85" w:name="_Toc166561489"/>
      <w:r>
        <w:rPr>
          <w:lang w:val="en-GB"/>
        </w:rPr>
        <w:t>The generic_memory.h File</w:t>
      </w:r>
      <w:bookmarkEnd w:id="85"/>
    </w:p>
    <w:p w:rsidR="00B63291" w:rsidRDefault="009F0044" w:rsidP="00B63291">
      <w:pPr>
        <w:pStyle w:val="Default"/>
        <w:spacing w:after="120"/>
        <w:jc w:val="both"/>
        <w:rPr>
          <w:lang w:val="en-GB"/>
        </w:rPr>
      </w:pPr>
      <w:r>
        <w:rPr>
          <w:lang w:val="en-GB"/>
        </w:rPr>
        <w:t xml:space="preserve">The header file defines the class template of the memory model. </w:t>
      </w:r>
      <w:r w:rsidR="00B63291">
        <w:rPr>
          <w:lang w:val="en-GB"/>
        </w:rPr>
        <w:t xml:space="preserve"> It implements the simple target socket for communication with the MCTRL unit and defines the constructor and read, write, and erase function prototypes. According to the template parameter given at the time of instantiation, a map</w:t>
      </w:r>
      <w:r w:rsidR="009A54DA">
        <w:rPr>
          <w:lang w:val="en-GB"/>
        </w:rPr>
        <w:t xml:space="preserve"> representing the memory</w:t>
      </w:r>
      <w:r w:rsidR="00B63291">
        <w:rPr>
          <w:lang w:val="en-GB"/>
        </w:rPr>
        <w:t xml:space="preserve"> with values of uint8_t or uint32_t is instantiated. (The map data type has initially been chosen for addressing reasons, but might be replaced by an array after a performance evaluation that is still pending.) In addition, a prototype of the TLM transport function is defined.</w:t>
      </w:r>
    </w:p>
    <w:p w:rsidR="00B63291" w:rsidRDefault="00B63291" w:rsidP="00B63291">
      <w:pPr>
        <w:pStyle w:val="berschrift3"/>
        <w:rPr>
          <w:lang w:val="en-GB"/>
        </w:rPr>
      </w:pPr>
      <w:bookmarkStart w:id="86" w:name="_Toc166561490"/>
      <w:r>
        <w:rPr>
          <w:lang w:val="en-GB"/>
        </w:rPr>
        <w:t>The generic_memory.tpp File</w:t>
      </w:r>
      <w:bookmarkEnd w:id="86"/>
    </w:p>
    <w:p w:rsidR="00B63291" w:rsidRDefault="00B63291" w:rsidP="00B63291">
      <w:pPr>
        <w:pStyle w:val="Default"/>
        <w:spacing w:after="120"/>
        <w:jc w:val="both"/>
        <w:rPr>
          <w:lang w:val="en-GB"/>
        </w:rPr>
      </w:pPr>
      <w:r>
        <w:rPr>
          <w:lang w:val="en-GB"/>
        </w:rPr>
        <w:t>The generic_memory.tpp is technically a header file that is included at the bottom of the generic_memory.h file. This mechanism is chosen for enabling the separation of module definition and module implementation although the module is a template class.</w:t>
      </w:r>
    </w:p>
    <w:p w:rsidR="00D76F50" w:rsidRDefault="00433695" w:rsidP="00B63291">
      <w:pPr>
        <w:pStyle w:val="Default"/>
        <w:spacing w:after="120"/>
        <w:jc w:val="both"/>
        <w:rPr>
          <w:lang w:val="en-GB"/>
        </w:rPr>
      </w:pPr>
      <w:r>
        <w:rPr>
          <w:lang w:val="en-GB"/>
        </w:rPr>
        <w:t>The generic_memory.tpp file implements the functions defined in the header file, including the constructor.</w:t>
      </w:r>
      <w:r w:rsidR="00D76F50">
        <w:rPr>
          <w:lang w:val="en-GB"/>
        </w:rPr>
        <w:t xml:space="preserve"> The constructor names the socket and registers the b_transport function with this socket.</w:t>
      </w:r>
    </w:p>
    <w:p w:rsidR="00D76F50" w:rsidRDefault="00D76F50" w:rsidP="00B63291">
      <w:pPr>
        <w:pStyle w:val="Default"/>
        <w:spacing w:after="120"/>
        <w:jc w:val="both"/>
        <w:rPr>
          <w:lang w:val="en-GB"/>
        </w:rPr>
      </w:pPr>
      <w:r>
        <w:rPr>
          <w:lang w:val="en-GB"/>
        </w:rPr>
        <w:t>The b_transport function then receives any transaction object that is received by the simple target socket. The generic payload is analyzed and one of the read or write functions is called. As a special case, the erase extension is checked first.</w:t>
      </w:r>
    </w:p>
    <w:p w:rsidR="00B63291" w:rsidRDefault="00D76F50" w:rsidP="00B63291">
      <w:pPr>
        <w:pStyle w:val="Default"/>
        <w:spacing w:after="120"/>
        <w:jc w:val="both"/>
        <w:rPr>
          <w:lang w:val="en-GB"/>
        </w:rPr>
      </w:pPr>
      <w:r>
        <w:rPr>
          <w:lang w:val="en-GB"/>
        </w:rPr>
        <w:t>The read or write function to be called depends on the template parameter given at instantiation. For an 8 bit map, the 8 bit read and write functions need to be used, for a 32 bit map the 32 bit function are required.</w:t>
      </w:r>
      <w:r w:rsidR="001545FB">
        <w:rPr>
          <w:lang w:val="en-GB"/>
        </w:rPr>
        <w:t xml:space="preserve"> Which function to use can partially be deduced from the generic payload and definitely determined by additionally checking the size of a map element. If the streaming width is 8 Byte, SDRAM is accessed and a 32 bit function has to be used. If the streaming width is 2 Byte or 1 Byte, an 8 Bit function is required. If the streaming width is 4 Byte, the size of a map element needs to be checked for definite determination. Read or write access can be distinguished checking the command field of the generic payload.</w:t>
      </w:r>
    </w:p>
    <w:p w:rsidR="003646DC" w:rsidRPr="009F0044" w:rsidRDefault="001545FB" w:rsidP="009F0044">
      <w:pPr>
        <w:pStyle w:val="Default"/>
        <w:rPr>
          <w:lang w:val="en-GB"/>
        </w:rPr>
      </w:pPr>
      <w:r>
        <w:rPr>
          <w:lang w:val="en-GB"/>
        </w:rPr>
        <w:t>The read and write functions are trivial and do not need any further explanation.</w:t>
      </w:r>
    </w:p>
    <w:p w:rsidR="001545FB" w:rsidRPr="001545FB" w:rsidRDefault="003646DC" w:rsidP="00733CC3">
      <w:pPr>
        <w:pStyle w:val="berschrift2"/>
        <w:jc w:val="both"/>
        <w:rPr>
          <w:lang w:val="en-GB"/>
        </w:rPr>
      </w:pPr>
      <w:r w:rsidRPr="00B75104">
        <w:rPr>
          <w:lang w:val="en-GB"/>
        </w:rPr>
        <w:tab/>
      </w:r>
      <w:bookmarkStart w:id="87" w:name="_Toc166561491"/>
      <w:r w:rsidRPr="00B75104">
        <w:rPr>
          <w:lang w:val="en-GB"/>
        </w:rPr>
        <w:t>Parametr</w:t>
      </w:r>
      <w:r w:rsidRPr="001545FB">
        <w:rPr>
          <w:lang w:val="en-GB"/>
        </w:rPr>
        <w:t>ization Options</w:t>
      </w:r>
      <w:bookmarkEnd w:id="87"/>
    </w:p>
    <w:p w:rsidR="003646DC" w:rsidRPr="001545FB" w:rsidRDefault="001545FB" w:rsidP="001545FB">
      <w:pPr>
        <w:pStyle w:val="Default"/>
        <w:jc w:val="both"/>
        <w:rPr>
          <w:lang w:val="en-GB"/>
        </w:rPr>
      </w:pPr>
      <w:r w:rsidRPr="001545FB">
        <w:rPr>
          <w:lang w:val="en-GB"/>
        </w:rPr>
        <w:t xml:space="preserve">The element size of the map implementing the memory can be parameterized via a template parameter.  </w:t>
      </w:r>
      <w:r>
        <w:rPr>
          <w:lang w:val="en-GB"/>
        </w:rPr>
        <w:t xml:space="preserve">Allowed element types are uint8_t and uint32_t. </w:t>
      </w:r>
      <w:r w:rsidR="006C571C">
        <w:rPr>
          <w:lang w:val="en-GB"/>
        </w:rPr>
        <w:t>For any other data type, the error free operation of the memory is neither precluded nor guaranteed.</w:t>
      </w:r>
    </w:p>
    <w:p w:rsidR="006C571C" w:rsidRPr="006C571C" w:rsidRDefault="003646DC" w:rsidP="00733CC3">
      <w:pPr>
        <w:pStyle w:val="berschrift2"/>
        <w:jc w:val="both"/>
        <w:rPr>
          <w:lang w:val="en-GB"/>
        </w:rPr>
      </w:pPr>
      <w:r w:rsidRPr="001545FB">
        <w:rPr>
          <w:lang w:val="en-GB"/>
        </w:rPr>
        <w:tab/>
      </w:r>
      <w:bookmarkStart w:id="88" w:name="_Toc166561492"/>
      <w:r w:rsidRPr="001545FB">
        <w:rPr>
          <w:lang w:val="en-GB"/>
        </w:rPr>
        <w:t>Interface</w:t>
      </w:r>
      <w:bookmarkEnd w:id="88"/>
    </w:p>
    <w:p w:rsidR="003646DC" w:rsidRPr="006C571C" w:rsidRDefault="006C571C" w:rsidP="006C571C">
      <w:pPr>
        <w:pStyle w:val="Default"/>
        <w:jc w:val="both"/>
        <w:rPr>
          <w:lang w:val="en-GB"/>
        </w:rPr>
      </w:pPr>
      <w:r w:rsidRPr="006C571C">
        <w:rPr>
          <w:lang w:val="en-GB"/>
        </w:rPr>
        <w:t xml:space="preserve">The Generic_memory model </w:t>
      </w:r>
      <w:r>
        <w:rPr>
          <w:lang w:val="en-GB"/>
        </w:rPr>
        <w:t>instantiates a TLM simple target socket that receives any transaction sent from the MCTRL unit. It understands the ext_erase extension that is defined in the MCTRL unit.</w:t>
      </w:r>
    </w:p>
    <w:p w:rsidR="006C571C" w:rsidRDefault="003646DC" w:rsidP="00733CC3">
      <w:pPr>
        <w:pStyle w:val="berschrift2"/>
        <w:jc w:val="both"/>
        <w:rPr>
          <w:lang w:val="en-GB"/>
        </w:rPr>
      </w:pPr>
      <w:r w:rsidRPr="006C571C">
        <w:rPr>
          <w:lang w:val="en-GB"/>
        </w:rPr>
        <w:tab/>
      </w:r>
      <w:bookmarkStart w:id="89" w:name="_Toc166561493"/>
      <w:r w:rsidR="00B7047C" w:rsidRPr="006C571C">
        <w:rPr>
          <w:lang w:val="en-GB"/>
        </w:rPr>
        <w:t>Compilation Instr</w:t>
      </w:r>
      <w:r w:rsidR="00B7047C" w:rsidRPr="00B75104">
        <w:rPr>
          <w:lang w:val="en-GB"/>
        </w:rPr>
        <w:t>uctions</w:t>
      </w:r>
      <w:bookmarkEnd w:id="89"/>
    </w:p>
    <w:p w:rsidR="006C571C" w:rsidRDefault="006C571C" w:rsidP="006C571C">
      <w:r>
        <w:t>The compilation of the Generic_memory integrated in the compilation of the MCTRL test structure and the superordinate build mechanism of the TLM model library of the Hardware-Software SystemC Co-Simulation SoC Validation Platform project.</w:t>
      </w:r>
    </w:p>
    <w:p w:rsidR="006C571C" w:rsidRDefault="006C571C" w:rsidP="006C571C">
      <w:pPr>
        <w:spacing w:after="120"/>
      </w:pPr>
      <w:r>
        <w:t>The libraries required for the compilation are:</w:t>
      </w:r>
    </w:p>
    <w:p w:rsidR="003646DC" w:rsidRPr="008675D7" w:rsidRDefault="008675D7" w:rsidP="006C571C">
      <w:pPr>
        <w:pStyle w:val="Default"/>
        <w:rPr>
          <w:sz w:val="16"/>
          <w:lang w:val="en-US"/>
        </w:rPr>
      </w:pPr>
      <w:r w:rsidRPr="008675D7">
        <w:rPr>
          <w:rStyle w:val="apple-style-span"/>
          <w:rFonts w:ascii="Courier New" w:hAnsi="Courier New" w:cs="Courier New"/>
          <w:color w:val="7F7F7F"/>
          <w:sz w:val="18"/>
          <w:szCs w:val="27"/>
          <w:lang w:val="en-US"/>
        </w:rPr>
        <w:t>1</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&lt;map&gt;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2</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&lt;boost/config.hpp&gt;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3</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&lt;systemc.h&gt;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4</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&lt;tlm.h&gt;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5</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6</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&lt;greenreg_ambasocket.h&gt;</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7</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"greencontrol/all.h"</w:t>
      </w:r>
      <w:r w:rsidRPr="008675D7">
        <w:rPr>
          <w:rFonts w:ascii="Courier New" w:hAnsi="Courier New" w:cs="Courier New"/>
          <w:color w:val="262626"/>
          <w:sz w:val="18"/>
          <w:szCs w:val="27"/>
          <w:lang w:val="en-US"/>
        </w:rPr>
        <w:br/>
      </w:r>
      <w:r w:rsidRPr="008675D7">
        <w:rPr>
          <w:rStyle w:val="apple-style-span"/>
          <w:rFonts w:ascii="Courier New" w:hAnsi="Courier New" w:cs="Courier New"/>
          <w:color w:val="7F7F7F"/>
          <w:sz w:val="18"/>
          <w:szCs w:val="27"/>
          <w:lang w:val="en-US"/>
        </w:rPr>
        <w:t>8</w:t>
      </w:r>
      <w:r w:rsidRPr="008675D7">
        <w:rPr>
          <w:rStyle w:val="apple-converted-space"/>
          <w:rFonts w:ascii="Courier New" w:hAnsi="Courier New" w:cs="Courier New"/>
          <w:color w:val="7F7F7F"/>
          <w:sz w:val="18"/>
          <w:szCs w:val="27"/>
          <w:lang w:val="en-US"/>
        </w:rPr>
        <w:t> </w:t>
      </w:r>
      <w:r w:rsidRPr="008675D7">
        <w:rPr>
          <w:rStyle w:val="apple-style-span"/>
          <w:rFonts w:ascii="Courier New" w:hAnsi="Courier New" w:cs="Courier New"/>
          <w:color w:val="FF0000"/>
          <w:sz w:val="18"/>
          <w:szCs w:val="27"/>
          <w:lang w:val="en-US"/>
        </w:rPr>
        <w:t>#include</w:t>
      </w:r>
      <w:r w:rsidRPr="008675D7">
        <w:rPr>
          <w:rStyle w:val="apple-converted-space"/>
          <w:rFonts w:ascii="Courier New" w:hAnsi="Courier New" w:cs="Courier New"/>
          <w:color w:val="FF0000"/>
          <w:sz w:val="18"/>
          <w:szCs w:val="27"/>
          <w:lang w:val="en-US"/>
        </w:rPr>
        <w:t> </w:t>
      </w:r>
      <w:r w:rsidRPr="008675D7">
        <w:rPr>
          <w:rStyle w:val="apple-style-span"/>
          <w:rFonts w:ascii="Courier New" w:hAnsi="Courier New" w:cs="Courier New"/>
          <w:b/>
          <w:bCs/>
          <w:color w:val="81C4E0"/>
          <w:sz w:val="18"/>
          <w:szCs w:val="27"/>
          <w:lang w:val="en-US"/>
        </w:rPr>
        <w:t>"tlm_utils/simple_target_socket.h"</w:t>
      </w:r>
    </w:p>
    <w:p w:rsidR="003646DC" w:rsidRPr="00B75104" w:rsidRDefault="003646DC" w:rsidP="00733CC3">
      <w:pPr>
        <w:pStyle w:val="berschrift2"/>
        <w:jc w:val="both"/>
        <w:rPr>
          <w:lang w:val="en-GB"/>
        </w:rPr>
      </w:pPr>
      <w:r w:rsidRPr="00B75104">
        <w:rPr>
          <w:lang w:val="en-GB"/>
        </w:rPr>
        <w:tab/>
      </w:r>
      <w:bookmarkStart w:id="90" w:name="_Toc166561494"/>
      <w:r w:rsidRPr="00B75104">
        <w:rPr>
          <w:lang w:val="en-GB"/>
        </w:rPr>
        <w:t>Example Instantiation</w:t>
      </w:r>
      <w:bookmarkEnd w:id="90"/>
    </w:p>
    <w:p w:rsidR="00AD1EB8" w:rsidRDefault="006C571C" w:rsidP="00EC79A7">
      <w:pPr>
        <w:pStyle w:val="Default"/>
        <w:jc w:val="both"/>
        <w:rPr>
          <w:lang w:val="en-GB"/>
        </w:rPr>
      </w:pPr>
      <w:r>
        <w:rPr>
          <w:lang w:val="en-GB"/>
        </w:rPr>
        <w:t xml:space="preserve">For an example instantiation, please refer to the MCTRL example in section </w:t>
      </w:r>
      <w:r w:rsidR="00847C2D">
        <w:rPr>
          <w:lang w:val="en-GB"/>
        </w:rPr>
        <w:fldChar w:fldCharType="begin"/>
      </w:r>
      <w:r>
        <w:rPr>
          <w:lang w:val="en-GB"/>
        </w:rPr>
        <w:instrText xml:space="preserve"> REF _Ref144536834 \r \h </w:instrText>
      </w:r>
      <w:r w:rsidR="006D081F" w:rsidRPr="00847C2D">
        <w:rPr>
          <w:lang w:val="en-GB"/>
        </w:rPr>
      </w:r>
      <w:r w:rsidR="00847C2D">
        <w:rPr>
          <w:lang w:val="en-GB"/>
        </w:rPr>
        <w:fldChar w:fldCharType="separate"/>
      </w:r>
      <w:r w:rsidR="00937609">
        <w:rPr>
          <w:lang w:val="en-GB"/>
        </w:rPr>
        <w:t>4.6</w:t>
      </w:r>
      <w:r w:rsidR="00847C2D">
        <w:rPr>
          <w:lang w:val="en-GB"/>
        </w:rPr>
        <w:fldChar w:fldCharType="end"/>
      </w:r>
      <w:r>
        <w:rPr>
          <w:lang w:val="en-GB"/>
        </w:rPr>
        <w:t>.</w:t>
      </w:r>
    </w:p>
    <w:p w:rsidR="00AD1EB8" w:rsidRDefault="00AD1EB8">
      <w:pPr>
        <w:spacing w:before="0"/>
        <w:jc w:val="left"/>
        <w:rPr>
          <w:rFonts w:cs="Times New Roman"/>
          <w:color w:val="000000"/>
          <w:spacing w:val="0"/>
          <w:lang w:val="en-GB"/>
        </w:rPr>
      </w:pPr>
      <w:r>
        <w:rPr>
          <w:lang w:val="en-GB"/>
        </w:rPr>
        <w:br w:type="page"/>
      </w:r>
    </w:p>
    <w:p w:rsidR="00EC79A7" w:rsidRDefault="00EC79A7" w:rsidP="00EC79A7">
      <w:pPr>
        <w:pStyle w:val="Default"/>
        <w:jc w:val="both"/>
        <w:rPr>
          <w:lang w:val="en-GB"/>
        </w:rPr>
      </w:pPr>
    </w:p>
    <w:p w:rsidR="003646DC" w:rsidRPr="00B75104" w:rsidRDefault="003646DC" w:rsidP="00EC79A7">
      <w:pPr>
        <w:pStyle w:val="Default"/>
        <w:jc w:val="both"/>
        <w:rPr>
          <w:lang w:val="en-GB"/>
        </w:rPr>
      </w:pPr>
    </w:p>
    <w:p w:rsidR="00A138B4" w:rsidRPr="001708C7" w:rsidRDefault="007C70EF" w:rsidP="00A138B4">
      <w:pPr>
        <w:pStyle w:val="berschrift1"/>
        <w:jc w:val="both"/>
      </w:pPr>
      <w:bookmarkStart w:id="91" w:name="_Toc166561495"/>
      <w:r>
        <w:t>MMU_CACHE Cache sub-system systemC module</w:t>
      </w:r>
      <w:bookmarkEnd w:id="91"/>
    </w:p>
    <w:p w:rsidR="00A138B4" w:rsidRDefault="00A138B4" w:rsidP="00A138B4">
      <w:pPr>
        <w:pStyle w:val="berschrift2"/>
        <w:jc w:val="both"/>
        <w:rPr>
          <w:lang w:val="en-US"/>
        </w:rPr>
      </w:pPr>
      <w:bookmarkStart w:id="92" w:name="_Toc130900939"/>
      <w:r>
        <w:rPr>
          <w:lang w:val="en-US"/>
        </w:rPr>
        <w:tab/>
      </w:r>
      <w:bookmarkStart w:id="93" w:name="_Toc166561496"/>
      <w:r w:rsidRPr="00362298">
        <w:rPr>
          <w:lang w:val="en-US"/>
        </w:rPr>
        <w:t>Functionality and Features</w:t>
      </w:r>
      <w:bookmarkEnd w:id="92"/>
      <w:bookmarkEnd w:id="93"/>
    </w:p>
    <w:p w:rsidR="00A138B4" w:rsidRDefault="00A138B4" w:rsidP="00A138B4">
      <w:pPr>
        <w:pStyle w:val="berschrift3"/>
      </w:pPr>
      <w:bookmarkStart w:id="94" w:name="_Toc166561497"/>
      <w:r>
        <w:t>Overview</w:t>
      </w:r>
      <w:bookmarkEnd w:id="94"/>
    </w:p>
    <w:p w:rsidR="00A138B4" w:rsidRDefault="00A138B4" w:rsidP="00A138B4">
      <w:r>
        <w:t xml:space="preserve">The Cache Sub-System implements the functionality of the Gaisler GRLIB Harvard L1 Cache and the Sparc V8 Reference MMU. It is therefore related to the </w:t>
      </w:r>
      <w:r w:rsidRPr="00C17C21">
        <w:rPr>
          <w:i/>
        </w:rPr>
        <w:t>mmu_cache</w:t>
      </w:r>
      <w:r>
        <w:t xml:space="preserve"> entity of the GRLIB hardware library. </w:t>
      </w:r>
    </w:p>
    <w:p w:rsidR="00A138B4" w:rsidRDefault="00A138B4" w:rsidP="00A138B4">
      <w:r>
        <w:t xml:space="preserve">The structure of the Cache Sub-System is depicted in </w:t>
      </w:r>
      <w:r w:rsidR="00847C2D">
        <w:fldChar w:fldCharType="begin"/>
      </w:r>
      <w:r w:rsidR="003F45A7">
        <w:instrText xml:space="preserve"> REF _Ref144266693 \h </w:instrText>
      </w:r>
      <w:r w:rsidR="00847C2D">
        <w:fldChar w:fldCharType="separate"/>
      </w:r>
      <w:r w:rsidR="00937609">
        <w:t xml:space="preserve">Figure </w:t>
      </w:r>
      <w:r w:rsidR="00937609">
        <w:rPr>
          <w:noProof/>
        </w:rPr>
        <w:t>6</w:t>
      </w:r>
      <w:r w:rsidR="00847C2D">
        <w:fldChar w:fldCharType="end"/>
      </w:r>
      <w:r>
        <w:t xml:space="preserve">. The top-level class </w:t>
      </w:r>
      <w:r w:rsidRPr="00F66B11">
        <w:rPr>
          <w:i/>
        </w:rPr>
        <w:t>mmu_cache</w:t>
      </w:r>
      <w:r>
        <w:t xml:space="preserve"> provides two TLM2 </w:t>
      </w:r>
      <w:r w:rsidRPr="008D6ACE">
        <w:rPr>
          <w:i/>
        </w:rPr>
        <w:t>simple_target_sockets</w:t>
      </w:r>
      <w:r>
        <w:t xml:space="preserve"> (icio, dcio) for communication with the CPU and one TLM2 GreenSocs </w:t>
      </w:r>
      <w:r w:rsidRPr="00F66B11">
        <w:rPr>
          <w:i/>
        </w:rPr>
        <w:t>amba_master_socket</w:t>
      </w:r>
      <w:r>
        <w:rPr>
          <w:i/>
        </w:rPr>
        <w:t xml:space="preserve"> </w:t>
      </w:r>
      <w:r>
        <w:t>for the connection of an AMBA AHB bus. All the sub-components, such as the mmu, the caches and the localrams are implemented in plain C++ and can be accessed through their member functions (APIs).</w:t>
      </w:r>
    </w:p>
    <w:p w:rsidR="00A138B4" w:rsidRDefault="00A138B4" w:rsidP="00A138B4">
      <w:r>
        <w:t>Equivalent to the hardware model the caches can be direct mapped, 2-way, 3-way or 4-way set associative. For multi-set configurations LRU, LRR and pseudo-random replacement are supported. The size of the cache sets can be beween 1 and 64 kbytes, with up to 32 bytes per line. The caches can be flushed, frozen or locked on a line-by-line basis. The write policy of the data cache is write through with no-allocate on write miss.</w:t>
      </w:r>
    </w:p>
    <w:p w:rsidR="00A138B4" w:rsidRDefault="00A138B4" w:rsidP="00A138B4">
      <w:r>
        <w:t>The localrams can be optionally enabled. They provide 0-waitstate access to up to 512 kbyte of memory, starting from a segment address, which can be freely chosen.</w:t>
      </w:r>
    </w:p>
    <w:p w:rsidR="00A138B4" w:rsidRDefault="00A138B4" w:rsidP="00A138B4">
      <w:r>
        <w:t xml:space="preserve">The MMU can also be optionally enabled. The MMU page size is 4, 8, 16 or 32 kbyte. The TLBs can hold between 2 and 32 page descriptors. In case of a page miss a 3-level table walk is carried out on main memory. Similarily to the localrams, instantiation of the mmu is done by late binding depending on configuration parameters. The caches connect to the mmu through </w:t>
      </w:r>
      <w:r w:rsidRPr="00160E7A">
        <w:rPr>
          <w:i/>
        </w:rPr>
        <w:t>tlb_adaptor</w:t>
      </w:r>
      <w:r>
        <w:t xml:space="preserve"> objects. The </w:t>
      </w:r>
      <w:r w:rsidRPr="00160E7A">
        <w:rPr>
          <w:i/>
        </w:rPr>
        <w:t>tlb_adaptors</w:t>
      </w:r>
      <w:r>
        <w:t xml:space="preserve"> present a unified memory interface towards the caches (</w:t>
      </w:r>
      <w:r w:rsidRPr="00160E7A">
        <w:rPr>
          <w:i/>
        </w:rPr>
        <w:t>mem_if</w:t>
      </w:r>
      <w:r>
        <w:t xml:space="preserve">). The same memory interface is used to provide access to the AHB master socket on top-level. This way it can be dynamically decided whether a request from one of the caches shall be forwarded to a shared or common TLB (virtual addressing), or directly go to the AHB interface (physical addressing). </w:t>
      </w:r>
    </w:p>
    <w:p w:rsidR="00A138B4" w:rsidRPr="00F66B11" w:rsidRDefault="00A138B4" w:rsidP="00A138B4"/>
    <w:p w:rsidR="00A138B4" w:rsidRDefault="00AB322C" w:rsidP="00A138B4">
      <w:pPr>
        <w:keepNext/>
      </w:pPr>
      <w:r w:rsidRPr="00AB322C">
        <w:rPr>
          <w:noProof/>
          <w:lang w:val="de-DE"/>
        </w:rPr>
        <w:drawing>
          <wp:inline distT="0" distB="0" distL="0" distR="0">
            <wp:extent cx="5972810" cy="3265805"/>
            <wp:effectExtent l="25400" t="0" r="0" b="0"/>
            <wp:docPr id="9"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78020" cy="3869826"/>
                      <a:chOff x="1032990" y="1827656"/>
                      <a:chExt cx="7078020" cy="3869826"/>
                    </a:xfrm>
                  </a:grpSpPr>
                  <a:grpSp>
                    <a:nvGrpSpPr>
                      <a:cNvPr id="17" name="Gruppierung 16"/>
                      <a:cNvGrpSpPr/>
                    </a:nvGrpSpPr>
                    <a:grpSpPr>
                      <a:xfrm>
                        <a:off x="1032990" y="1827656"/>
                        <a:ext cx="7078020" cy="3869826"/>
                        <a:chOff x="1032990" y="1827656"/>
                        <a:chExt cx="7078020" cy="3869826"/>
                      </a:xfrm>
                    </a:grpSpPr>
                    <a:sp>
                      <a:nvSpPr>
                        <a:cNvPr id="4" name="Rechteck 3"/>
                        <a:cNvSpPr/>
                      </a:nvSpPr>
                      <a:spPr>
                        <a:xfrm>
                          <a:off x="1637339" y="1827656"/>
                          <a:ext cx="5869322" cy="386982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Cache Sub-System</a:t>
                            </a:r>
                            <a:r>
                              <a:rPr lang="de-DE" dirty="0" smtClean="0">
                                <a:solidFill>
                                  <a:schemeClr val="tx1"/>
                                </a:solidFill>
                              </a:rPr>
                              <a:t> </a:t>
                            </a:r>
                            <a:br>
                              <a:rPr lang="de-DE"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mmu_cache</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mmu_cache.h/cpp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5" name="Rechteck 4"/>
                        <a:cNvSpPr/>
                      </a:nvSpPr>
                      <a:spPr>
                        <a:xfrm>
                          <a:off x="2884828" y="3977094"/>
                          <a:ext cx="1618524"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icache</a:t>
                            </a:r>
                            <a:endParaRPr lang="de-DE"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ivectorcache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ivectorcache.h/cpp</a:t>
                            </a:r>
                            <a:endParaRPr lang="de-DE" sz="1000" dirty="0" smtClean="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6" name="Rechteck 5"/>
                        <a:cNvSpPr/>
                      </a:nvSpPr>
                      <a:spPr>
                        <a:xfrm>
                          <a:off x="4664779" y="3985675"/>
                          <a:ext cx="1670010" cy="622089"/>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dcache</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dvectorcache</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dvectorcache.h/cpp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7" name="Rechteck 6"/>
                        <a:cNvSpPr/>
                      </a:nvSpPr>
                      <a:spPr>
                        <a:xfrm>
                          <a:off x="4664779" y="4716274"/>
                          <a:ext cx="1670010"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dlocalram</a:t>
                            </a:r>
                            <a:r>
                              <a:rPr lang="de-DE" sz="1200" dirty="0" smtClean="0">
                                <a:solidFill>
                                  <a:schemeClr val="tx1"/>
                                </a:solidFill>
                              </a:rPr>
                              <a:t/>
                            </a:r>
                            <a:br>
                              <a:rPr lang="de-DE" sz="1200" dirty="0" smtClean="0">
                                <a:solidFill>
                                  <a:schemeClr val="tx1"/>
                                </a:solidFill>
                              </a:rPr>
                            </a:b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8" name="Rechteck 7"/>
                        <a:cNvSpPr/>
                      </a:nvSpPr>
                      <a:spPr>
                        <a:xfrm>
                          <a:off x="2884828" y="4716274"/>
                          <a:ext cx="1618524" cy="637986"/>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a:solidFill>
                                  <a:schemeClr val="tx1"/>
                                </a:solidFill>
                              </a:rPr>
                              <a:t>i</a:t>
                            </a:r>
                            <a:r>
                              <a:rPr lang="de-DE" sz="1200" dirty="0" err="1" smtClean="0">
                                <a:solidFill>
                                  <a:schemeClr val="tx1"/>
                                </a:solidFill>
                              </a:rPr>
                              <a:t>localram</a:t>
                            </a:r>
                            <a:endParaRPr lang="de-DE" sz="1200" dirty="0" smtClean="0">
                              <a:solidFill>
                                <a:schemeClr val="tx1"/>
                              </a:solidFill>
                            </a:endParaRPr>
                          </a:p>
                          <a:p>
                            <a:pPr algn="ct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localram</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localram.h/cpp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9" name="Rechteck 8"/>
                        <a:cNvSpPr/>
                      </a:nvSpPr>
                      <a:spPr>
                        <a:xfrm>
                          <a:off x="2871376" y="2565595"/>
                          <a:ext cx="3463413" cy="1304243"/>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a:t>
                            </a:r>
                            <a:r>
                              <a:rPr lang="de-DE" sz="1200" dirty="0" err="1" smtClean="0">
                                <a:solidFill>
                                  <a:schemeClr val="tx1"/>
                                </a:solidFill>
                              </a:rPr>
                              <a:t>mu</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mmu</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mmu.h/cpp</a:t>
                            </a:r>
                            <a:endParaRPr lang="de-DE" sz="1000" dirty="0" smtClean="0">
                              <a:solidFill>
                                <a:schemeClr val="tx1"/>
                              </a:solidFill>
                            </a:endParaRPr>
                          </a:p>
                          <a:p>
                            <a:pPr algn="ct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0" name="Rechteck 9"/>
                        <a:cNvSpPr/>
                      </a:nvSpPr>
                      <a:spPr>
                        <a:xfrm>
                          <a:off x="3054390" y="3175884"/>
                          <a:ext cx="1431800"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itlb_adaptor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p>
                          <a:p>
                            <a:pPr algn="ct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1" name="Rechteck 10"/>
                        <a:cNvSpPr/>
                      </a:nvSpPr>
                      <a:spPr>
                        <a:xfrm>
                          <a:off x="4673360" y="3175884"/>
                          <a:ext cx="1504873" cy="569535"/>
                        </a:xfrm>
                        <a:prstGeom prst="rect">
                          <a:avLst/>
                        </a:prstGeom>
                        <a:no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dtlb_adaptor</a:t>
                            </a:r>
                            <a:r>
                              <a:rPr lang="de-DE" sz="1200" dirty="0" smtClean="0">
                                <a:solidFill>
                                  <a:schemeClr val="tx1"/>
                                </a:solidFill>
                              </a:rPr>
                              <a:t/>
                            </a:r>
                            <a:br>
                              <a:rPr lang="de-DE" sz="1200" dirty="0" smtClean="0">
                                <a:solidFill>
                                  <a:schemeClr val="tx1"/>
                                </a:solidFill>
                              </a:rPr>
                            </a:br>
                            <a:r>
                              <a:rPr lang="de-DE" sz="1000" dirty="0" smtClean="0">
                                <a:solidFill>
                                  <a:schemeClr val="tx1"/>
                                </a:solidFill>
                              </a:rPr>
                              <a:t>(</a:t>
                            </a:r>
                            <a:r>
                              <a:rPr lang="de-DE" sz="1000" dirty="0" err="1" smtClean="0">
                                <a:solidFill>
                                  <a:schemeClr val="tx1"/>
                                </a:solidFill>
                              </a:rPr>
                              <a:t>class</a:t>
                            </a:r>
                            <a:r>
                              <a:rPr lang="de-DE" sz="1000" dirty="0" smtClean="0">
                                <a:solidFill>
                                  <a:schemeClr val="tx1"/>
                                </a:solidFill>
                              </a:rPr>
                              <a:t> </a:t>
                            </a:r>
                            <a:r>
                              <a:rPr lang="de-DE" sz="1000" dirty="0" err="1" smtClean="0">
                                <a:solidFill>
                                  <a:schemeClr val="tx1"/>
                                </a:solidFill>
                              </a:rPr>
                              <a:t>tlb_adaptor</a:t>
                            </a:r>
                            <a:r>
                              <a:rPr lang="de-DE" sz="1000" dirty="0" smtClean="0">
                                <a:solidFill>
                                  <a:schemeClr val="tx1"/>
                                </a:solidFill>
                              </a:rPr>
                              <a:t>)</a:t>
                            </a:r>
                            <a:br>
                              <a:rPr lang="de-DE" sz="1000" dirty="0" smtClean="0">
                                <a:solidFill>
                                  <a:schemeClr val="tx1"/>
                                </a:solidFill>
                              </a:rPr>
                            </a:br>
                            <a:r>
                              <a:rPr lang="de-DE" sz="1000" dirty="0" err="1" smtClean="0">
                                <a:solidFill>
                                  <a:schemeClr val="tx1"/>
                                </a:solidFill>
                              </a:rPr>
                              <a:t>files</a:t>
                            </a:r>
                            <a:r>
                              <a:rPr lang="de-DE" sz="1000" dirty="0" smtClean="0">
                                <a:solidFill>
                                  <a:schemeClr val="tx1"/>
                                </a:solidFill>
                              </a:rPr>
                              <a:t>: </a:t>
                            </a:r>
                            <a:r>
                              <a:rPr lang="de-DE" sz="1000" dirty="0" err="1" smtClean="0">
                                <a:solidFill>
                                  <a:schemeClr val="tx1"/>
                                </a:solidFill>
                              </a:rPr>
                              <a:t>tlb_adaptor.h/cpp</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2" name="Rechteck 11"/>
                        <a:cNvSpPr/>
                      </a:nvSpPr>
                      <a:spPr>
                        <a:xfrm>
                          <a:off x="1032990" y="2450503"/>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smtClean="0">
                                <a:solidFill>
                                  <a:schemeClr val="tx1"/>
                                </a:solidFill>
                              </a:rPr>
                              <a:t>icache</a:t>
                            </a:r>
                            <a:r>
                              <a:rPr lang="de-DE" sz="1000" dirty="0" smtClean="0">
                                <a:solidFill>
                                  <a:schemeClr val="tx1"/>
                                </a:solidFill>
                              </a:rPr>
                              <a:t> in/out </a:t>
                            </a:r>
                            <a:r>
                              <a:rPr lang="de-DE" sz="1000" dirty="0" err="1" smtClean="0">
                                <a:solidFill>
                                  <a:schemeClr val="tx1"/>
                                </a:solidFill>
                              </a:rPr>
                              <a:t>icio</a:t>
                            </a:r>
                            <a:endParaRPr lang="de-DE" sz="1000" dirty="0" smtClean="0">
                              <a:solidFill>
                                <a:schemeClr val="tx1"/>
                              </a:solidFill>
                            </a:endParaRPr>
                          </a:p>
                          <a:p>
                            <a:pPr algn="ctr"/>
                            <a:r>
                              <a:rPr lang="de-DE" sz="1000" dirty="0" smtClean="0">
                                <a:solidFill>
                                  <a:schemeClr val="tx1"/>
                                </a:solidFill>
                              </a:rPr>
                              <a:t>(</a:t>
                            </a:r>
                            <a:r>
                              <a:rPr lang="de-DE" sz="1000" dirty="0" err="1" smtClean="0">
                                <a:solidFill>
                                  <a:schemeClr val="tx1"/>
                                </a:solidFill>
                              </a:rPr>
                              <a:t>tlm_utils::simple_target_socket</a:t>
                            </a:r>
                            <a:r>
                              <a:rPr lang="de-DE" sz="1000" dirty="0" smtClean="0">
                                <a:solidFill>
                                  <a:schemeClr val="tx1"/>
                                </a:solidFill>
                              </a:rPr>
                              <a:t>)</a:t>
                            </a:r>
                            <a:endParaRPr lang="de-DE" sz="1000" dirty="0">
                              <a:solidFill>
                                <a:schemeClr val="tx1"/>
                              </a:solidFill>
                            </a:endParaRPr>
                          </a:p>
                        </a:txBody>
                        <a:useSpRect/>
                      </a:txSp>
                      <a:style>
                        <a:lnRef idx="1">
                          <a:schemeClr val="accent1"/>
                        </a:lnRef>
                        <a:fillRef idx="3">
                          <a:schemeClr val="accent1"/>
                        </a:fillRef>
                        <a:effectRef idx="2">
                          <a:schemeClr val="accent1"/>
                        </a:effectRef>
                        <a:fontRef idx="minor">
                          <a:schemeClr val="lt1"/>
                        </a:fontRef>
                      </a:style>
                    </a:sp>
                    <a:sp>
                      <a:nvSpPr>
                        <a:cNvPr id="13" name="Rechteck 12"/>
                        <a:cNvSpPr/>
                      </a:nvSpPr>
                      <a:spPr>
                        <a:xfrm>
                          <a:off x="1032990" y="4236107"/>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dcache</a:t>
                            </a:r>
                            <a:r>
                              <a:rPr lang="de-DE" sz="1000" dirty="0">
                                <a:solidFill>
                                  <a:schemeClr val="tx1"/>
                                </a:solidFill>
                              </a:rPr>
                              <a:t> in/out </a:t>
                            </a:r>
                            <a:r>
                              <a:rPr lang="de-DE" sz="1000" dirty="0" err="1">
                                <a:solidFill>
                                  <a:schemeClr val="tx1"/>
                                </a:solidFill>
                              </a:rPr>
                              <a:t>dcio</a:t>
                            </a:r>
                            <a:endParaRPr lang="de-DE" sz="1000" dirty="0">
                              <a:solidFill>
                                <a:schemeClr val="tx1"/>
                              </a:solidFill>
                            </a:endParaRPr>
                          </a:p>
                          <a:p>
                            <a:pPr algn="ctr"/>
                            <a:r>
                              <a:rPr lang="de-DE" sz="1000" dirty="0">
                                <a:solidFill>
                                  <a:schemeClr val="tx1"/>
                                </a:solidFill>
                              </a:rPr>
                              <a:t>(</a:t>
                            </a:r>
                            <a:r>
                              <a:rPr lang="de-DE" sz="1000" dirty="0" err="1">
                                <a:solidFill>
                                  <a:schemeClr val="tx1"/>
                                </a:solidFill>
                              </a:rPr>
                              <a:t>tlm_utils::simple_target_socket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sp>
                      <a:nvSpPr>
                        <a:cNvPr id="14" name="Rechteck 13"/>
                        <a:cNvSpPr/>
                      </a:nvSpPr>
                      <a:spPr>
                        <a:xfrm>
                          <a:off x="6902312" y="3477801"/>
                          <a:ext cx="1208698" cy="569535"/>
                        </a:xfrm>
                        <a:prstGeom prst="rect">
                          <a:avLst/>
                        </a:prstGeom>
                        <a:solidFill>
                          <a:schemeClr val="tx2">
                            <a:lumMod val="40000"/>
                            <a:lumOff val="60000"/>
                          </a:schemeClr>
                        </a:solidFill>
                      </a:spPr>
                      <a:txSp>
                        <a:txBody>
                          <a:bodyPr rtlCol="0" anchor="t" anchorCtr="1"/>
                          <a:lstStyle>
                            <a:defPPr>
                              <a:defRPr lang="de-DE"/>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de-DE" sz="1000" dirty="0" err="1">
                                <a:solidFill>
                                  <a:schemeClr val="tx1"/>
                                </a:solidFill>
                              </a:rPr>
                              <a:t>ahb_master</a:t>
                            </a:r>
                            <a:endParaRPr lang="de-DE" sz="1000" dirty="0">
                              <a:solidFill>
                                <a:schemeClr val="tx1"/>
                              </a:solidFill>
                            </a:endParaRPr>
                          </a:p>
                          <a:p>
                            <a:pPr algn="ctr"/>
                            <a:r>
                              <a:rPr lang="de-DE" sz="1000" dirty="0">
                                <a:solidFill>
                                  <a:schemeClr val="tx1"/>
                                </a:solidFill>
                              </a:rPr>
                              <a:t>(</a:t>
                            </a:r>
                            <a:r>
                              <a:rPr lang="de-DE" sz="1000" dirty="0" err="1">
                                <a:solidFill>
                                  <a:schemeClr val="tx1"/>
                                </a:solidFill>
                              </a:rPr>
                              <a:t>amba::amba_master_socket</a:t>
                            </a:r>
                            <a:r>
                              <a:rPr lang="de-DE" sz="1000" dirty="0">
                                <a:solidFill>
                                  <a:schemeClr val="tx1"/>
                                </a:solidFill>
                              </a:rPr>
                              <a:t>)</a:t>
                            </a:r>
                          </a:p>
                        </a:txBody>
                        <a:useSpRect/>
                      </a:txSp>
                      <a:style>
                        <a:lnRef idx="1">
                          <a:schemeClr val="accent1"/>
                        </a:lnRef>
                        <a:fillRef idx="3">
                          <a:schemeClr val="accent1"/>
                        </a:fillRef>
                        <a:effectRef idx="2">
                          <a:schemeClr val="accent1"/>
                        </a:effectRef>
                        <a:fontRef idx="minor">
                          <a:schemeClr val="lt1"/>
                        </a:fontRef>
                      </a:style>
                    </a:sp>
                  </a:grpSp>
                </lc:lockedCanvas>
              </a:graphicData>
            </a:graphic>
          </wp:inline>
        </w:drawing>
      </w:r>
    </w:p>
    <w:p w:rsidR="00A138B4" w:rsidRDefault="00A138B4" w:rsidP="00A138B4">
      <w:pPr>
        <w:pStyle w:val="Beschriftung"/>
        <w:jc w:val="center"/>
      </w:pPr>
      <w:bookmarkStart w:id="95" w:name="_Ref144266693"/>
      <w:bookmarkStart w:id="96" w:name="_Ref144266687"/>
      <w:bookmarkStart w:id="97" w:name="_Toc166210400"/>
      <w:r>
        <w:t xml:space="preserve">Figure </w:t>
      </w:r>
      <w:r w:rsidR="00847C2D">
        <w:fldChar w:fldCharType="begin"/>
      </w:r>
      <w:r w:rsidR="001D2F47">
        <w:instrText xml:space="preserve"> SEQ Figure \* ARABIC </w:instrText>
      </w:r>
      <w:r w:rsidR="00847C2D">
        <w:fldChar w:fldCharType="separate"/>
      </w:r>
      <w:r w:rsidR="00937609">
        <w:rPr>
          <w:noProof/>
        </w:rPr>
        <w:t>6</w:t>
      </w:r>
      <w:r w:rsidR="00847C2D">
        <w:rPr>
          <w:noProof/>
        </w:rPr>
        <w:fldChar w:fldCharType="end"/>
      </w:r>
      <w:bookmarkEnd w:id="95"/>
      <w:r>
        <w:t xml:space="preserve"> - Structure of Cache Sub-System</w:t>
      </w:r>
      <w:bookmarkEnd w:id="96"/>
      <w:bookmarkEnd w:id="97"/>
    </w:p>
    <w:p w:rsidR="00A138B4" w:rsidRDefault="00A138B4" w:rsidP="00A138B4">
      <w:pPr>
        <w:pStyle w:val="berschrift3"/>
      </w:pPr>
      <w:bookmarkStart w:id="98" w:name="_Ref144282014"/>
      <w:bookmarkStart w:id="99" w:name="_Toc166561498"/>
      <w:r>
        <w:t>Address Space Identifiers (ASI)</w:t>
      </w:r>
      <w:bookmarkEnd w:id="98"/>
      <w:bookmarkEnd w:id="99"/>
    </w:p>
    <w:p w:rsidR="00A138B4" w:rsidRDefault="00A138B4" w:rsidP="00A138B4">
      <w:r>
        <w:t xml:space="preserve">SPARC processors can generate an 8-bit address space identifier (ASI), to provide access to up to 256 separate 32-bit address spaces. These ASIs are heavily used to control the cache sub-system. A list of the ASIs supported by the TLM model is given in </w:t>
      </w:r>
      <w:r w:rsidR="00847C2D">
        <w:fldChar w:fldCharType="begin"/>
      </w:r>
      <w:r w:rsidR="003F45A7">
        <w:instrText xml:space="preserve"> REF _Ref144274860 \h </w:instrText>
      </w:r>
      <w:r w:rsidR="00847C2D">
        <w:fldChar w:fldCharType="separate"/>
      </w:r>
      <w:r w:rsidR="00937609">
        <w:t xml:space="preserve">Table </w:t>
      </w:r>
      <w:r w:rsidR="00937609">
        <w:rPr>
          <w:noProof/>
        </w:rPr>
        <w:t>6</w:t>
      </w:r>
      <w:r w:rsidR="00847C2D">
        <w:fldChar w:fldCharType="end"/>
      </w:r>
      <w:r>
        <w:t>.</w:t>
      </w:r>
    </w:p>
    <w:p w:rsidR="00A138B4" w:rsidRDefault="00A138B4" w:rsidP="00A138B4"/>
    <w:tbl>
      <w:tblPr>
        <w:tblStyle w:val="Tabellenraster"/>
        <w:tblW w:w="0" w:type="auto"/>
        <w:tblInd w:w="108"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6" w:space="0" w:color="000000" w:themeColor="text1"/>
          <w:insideV w:val="single" w:sz="6" w:space="0" w:color="000000" w:themeColor="text1"/>
        </w:tblBorders>
        <w:tblLook w:val="00A0"/>
      </w:tblPr>
      <w:tblGrid>
        <w:gridCol w:w="2835"/>
        <w:gridCol w:w="1843"/>
        <w:gridCol w:w="5069"/>
      </w:tblGrid>
      <w:tr w:rsidR="00A138B4">
        <w:tc>
          <w:tcPr>
            <w:tcW w:w="2835" w:type="dxa"/>
            <w:tcBorders>
              <w:top w:val="single" w:sz="24" w:space="0" w:color="000000" w:themeColor="text1"/>
              <w:left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ASI</w:t>
            </w:r>
          </w:p>
        </w:tc>
        <w:tc>
          <w:tcPr>
            <w:tcW w:w="1843" w:type="dxa"/>
            <w:tcBorders>
              <w:top w:val="single" w:sz="24" w:space="0" w:color="000000" w:themeColor="text1"/>
              <w:bottom w:val="single" w:sz="24" w:space="0" w:color="000000" w:themeColor="text1"/>
            </w:tcBorders>
            <w:shd w:val="clear" w:color="auto" w:fill="C6D9F1" w:themeFill="text2" w:themeFillTint="33"/>
          </w:tcPr>
          <w:p w:rsidR="00A138B4" w:rsidRPr="00C3706C" w:rsidRDefault="00A138B4" w:rsidP="002237EA">
            <w:r w:rsidRPr="00C3706C">
              <w:t>Address</w:t>
            </w:r>
          </w:p>
        </w:tc>
        <w:tc>
          <w:tcPr>
            <w:tcW w:w="5069" w:type="dxa"/>
            <w:tcBorders>
              <w:top w:val="single" w:sz="24" w:space="0" w:color="000000" w:themeColor="text1"/>
              <w:bottom w:val="single" w:sz="24" w:space="0" w:color="000000" w:themeColor="text1"/>
              <w:right w:val="single" w:sz="24" w:space="0" w:color="000000" w:themeColor="text1"/>
            </w:tcBorders>
            <w:shd w:val="clear" w:color="auto" w:fill="C6D9F1" w:themeFill="text2" w:themeFillTint="33"/>
          </w:tcPr>
          <w:p w:rsidR="00A138B4" w:rsidRPr="00C3706C" w:rsidRDefault="00A138B4" w:rsidP="002237EA">
            <w:r w:rsidRPr="00C3706C">
              <w:t>Usage</w:t>
            </w:r>
          </w:p>
        </w:tc>
      </w:tr>
      <w:tr w:rsidR="00A138B4">
        <w:tc>
          <w:tcPr>
            <w:tcW w:w="2835" w:type="dxa"/>
            <w:tcBorders>
              <w:top w:val="single" w:sz="24" w:space="0" w:color="000000" w:themeColor="text1"/>
              <w:left w:val="single" w:sz="24" w:space="0" w:color="000000" w:themeColor="text1"/>
              <w:bottom w:val="single" w:sz="6" w:space="0" w:color="000000" w:themeColor="text1"/>
            </w:tcBorders>
          </w:tcPr>
          <w:p w:rsidR="00A138B4" w:rsidRDefault="00A138B4" w:rsidP="002237EA">
            <w:r>
              <w:t>0x01</w:t>
            </w:r>
          </w:p>
        </w:tc>
        <w:tc>
          <w:tcPr>
            <w:tcW w:w="1843" w:type="dxa"/>
            <w:tcBorders>
              <w:top w:val="single" w:sz="24" w:space="0" w:color="000000" w:themeColor="text1"/>
              <w:bottom w:val="single" w:sz="6" w:space="0" w:color="000000" w:themeColor="text1"/>
            </w:tcBorders>
          </w:tcPr>
          <w:p w:rsidR="00A138B4" w:rsidRDefault="00A138B4" w:rsidP="002237EA">
            <w:r>
              <w:t>any</w:t>
            </w:r>
          </w:p>
        </w:tc>
        <w:tc>
          <w:tcPr>
            <w:tcW w:w="5069" w:type="dxa"/>
            <w:tcBorders>
              <w:top w:val="single" w:sz="24" w:space="0" w:color="000000" w:themeColor="text1"/>
              <w:bottom w:val="single" w:sz="6" w:space="0" w:color="000000" w:themeColor="text1"/>
              <w:right w:val="single" w:sz="24" w:space="0" w:color="000000" w:themeColor="text1"/>
            </w:tcBorders>
          </w:tcPr>
          <w:p w:rsidR="00A138B4" w:rsidRDefault="00A138B4" w:rsidP="002237EA">
            <w:r>
              <w:t>Forced cache miss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0x02</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Cache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0x04</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Reserved</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0x08</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Instruction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tcPr>
          <w:p w:rsidR="00A138B4" w:rsidRDefault="00A138B4" w:rsidP="002237EA"/>
        </w:tc>
        <w:tc>
          <w:tcPr>
            <w:tcW w:w="1843" w:type="dxa"/>
            <w:tcBorders>
              <w:top w:val="single" w:sz="6" w:space="0" w:color="000000" w:themeColor="text1"/>
              <w:bottom w:val="single" w:sz="6" w:space="0" w:color="000000" w:themeColor="text1"/>
            </w:tcBorders>
          </w:tcPr>
          <w:p w:rsidR="00A138B4" w:rsidRDefault="00A138B4" w:rsidP="002237EA">
            <w:r>
              <w:t>0x0c</w:t>
            </w:r>
          </w:p>
        </w:tc>
        <w:tc>
          <w:tcPr>
            <w:tcW w:w="5069" w:type="dxa"/>
            <w:tcBorders>
              <w:top w:val="single" w:sz="6" w:space="0" w:color="000000" w:themeColor="text1"/>
              <w:bottom w:val="single" w:sz="6" w:space="0" w:color="000000" w:themeColor="text1"/>
              <w:right w:val="single" w:sz="24" w:space="0" w:color="000000" w:themeColor="text1"/>
            </w:tcBorders>
          </w:tcPr>
          <w:p w:rsidR="00A138B4" w:rsidRDefault="00A138B4" w:rsidP="002237EA">
            <w:r>
              <w:t>Data cache configuration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Pr="00327A50" w:rsidRDefault="00A138B4" w:rsidP="002237EA">
            <w:pPr>
              <w:rPr>
                <w:i/>
              </w:rPr>
            </w:pPr>
            <w:r w:rsidRPr="00327A50">
              <w:rPr>
                <w:i/>
              </w:rPr>
              <w:t>0xff</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Pr="00327A50" w:rsidRDefault="00A138B4" w:rsidP="002237EA">
            <w:pPr>
              <w:rPr>
                <w:i/>
              </w:rPr>
            </w:pPr>
            <w:r w:rsidRPr="00327A50">
              <w:rPr>
                <w:i/>
              </w:rPr>
              <w:t>Trigger debug output*</w:t>
            </w:r>
          </w:p>
        </w:tc>
      </w:tr>
      <w:tr w:rsidR="00A138B4">
        <w:tc>
          <w:tcPr>
            <w:tcW w:w="2835" w:type="dxa"/>
            <w:tcBorders>
              <w:top w:val="single" w:sz="6" w:space="0" w:color="000000" w:themeColor="text1"/>
              <w:left w:val="single" w:sz="24" w:space="0" w:color="000000" w:themeColor="text1"/>
              <w:bottom w:val="single" w:sz="6" w:space="0" w:color="000000" w:themeColor="text1"/>
              <w:right w:val="single" w:sz="6" w:space="0" w:color="000000" w:themeColor="text1"/>
            </w:tcBorders>
            <w:shd w:val="clear" w:color="auto" w:fill="auto"/>
          </w:tcPr>
          <w:p w:rsidR="00A138B4" w:rsidRDefault="00A138B4" w:rsidP="002237EA">
            <w:r>
              <w:t>0x08,0x09,0x0A,0x0B</w:t>
            </w:r>
          </w:p>
        </w:tc>
        <w:tc>
          <w:tcPr>
            <w:tcW w:w="184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rsidR="00A138B4" w:rsidRDefault="00A138B4" w:rsidP="002237EA">
            <w:r>
              <w:t>any</w:t>
            </w:r>
          </w:p>
        </w:tc>
        <w:tc>
          <w:tcPr>
            <w:tcW w:w="5069" w:type="dxa"/>
            <w:tcBorders>
              <w:top w:val="single" w:sz="6" w:space="0" w:color="000000" w:themeColor="text1"/>
              <w:left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Normal cache access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0x0c</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xml:space="preserve">see </w:t>
            </w:r>
            <w:r w:rsidR="00847C2D">
              <w:fldChar w:fldCharType="begin"/>
            </w:r>
            <w:r w:rsidR="003F45A7">
              <w:instrText xml:space="preserve"> REF _Ref144275537 \r \h </w:instrText>
            </w:r>
            <w:r w:rsidR="00847C2D">
              <w:fldChar w:fldCharType="separate"/>
            </w:r>
            <w:r w:rsidR="00937609">
              <w:t>6.1.4</w:t>
            </w:r>
            <w:r w:rsidR="00847C2D">
              <w:fldChar w:fldCharType="end"/>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instruction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0x0d</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instruction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0x0e</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Access data cache tags</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0x0f</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Access data cache data</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0x10</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Flush instruction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r>
              <w:t>0x11</w:t>
            </w:r>
          </w:p>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 “ -</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Flush data cache</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r>
              <w:t>0x19</w:t>
            </w:r>
          </w:p>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0x000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control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0x100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Context pointer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6" w:space="0" w:color="000000" w:themeColor="text1"/>
            </w:tcBorders>
            <w:shd w:val="clear" w:color="auto" w:fill="C6D9F1" w:themeFill="text2" w:themeFillTint="33"/>
          </w:tcPr>
          <w:p w:rsidR="00A138B4" w:rsidRDefault="00A138B4" w:rsidP="002237EA">
            <w:r>
              <w:t>0x200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C6D9F1" w:themeFill="text2" w:themeFillTint="33"/>
          </w:tcPr>
          <w:p w:rsidR="00A138B4" w:rsidRDefault="00A138B4" w:rsidP="002237EA">
            <w:r>
              <w:t>MMU Context register</w:t>
            </w:r>
          </w:p>
        </w:tc>
      </w:tr>
      <w:tr w:rsidR="00A138B4">
        <w:tc>
          <w:tcPr>
            <w:tcW w:w="2835" w:type="dxa"/>
            <w:tcBorders>
              <w:top w:val="single" w:sz="6" w:space="0" w:color="000000" w:themeColor="text1"/>
              <w:left w:val="single" w:sz="24" w:space="0" w:color="000000" w:themeColor="text1"/>
              <w:bottom w:val="single" w:sz="6" w:space="0" w:color="000000" w:themeColor="text1"/>
            </w:tcBorders>
            <w:shd w:val="clear" w:color="auto" w:fill="auto"/>
          </w:tcPr>
          <w:p w:rsidR="00A138B4" w:rsidRDefault="00A138B4" w:rsidP="002237EA"/>
        </w:tc>
        <w:tc>
          <w:tcPr>
            <w:tcW w:w="1843" w:type="dxa"/>
            <w:tcBorders>
              <w:top w:val="single" w:sz="6" w:space="0" w:color="000000" w:themeColor="text1"/>
              <w:bottom w:val="single" w:sz="6" w:space="0" w:color="000000" w:themeColor="text1"/>
            </w:tcBorders>
            <w:shd w:val="clear" w:color="auto" w:fill="auto"/>
          </w:tcPr>
          <w:p w:rsidR="00A138B4" w:rsidRDefault="00A138B4" w:rsidP="002237EA">
            <w:r>
              <w:t>0x300</w:t>
            </w:r>
          </w:p>
        </w:tc>
        <w:tc>
          <w:tcPr>
            <w:tcW w:w="5069" w:type="dxa"/>
            <w:tcBorders>
              <w:top w:val="single" w:sz="6" w:space="0" w:color="000000" w:themeColor="text1"/>
              <w:bottom w:val="single" w:sz="6" w:space="0" w:color="000000" w:themeColor="text1"/>
              <w:right w:val="single" w:sz="24" w:space="0" w:color="000000" w:themeColor="text1"/>
            </w:tcBorders>
            <w:shd w:val="clear" w:color="auto" w:fill="auto"/>
          </w:tcPr>
          <w:p w:rsidR="00A138B4" w:rsidRDefault="00A138B4" w:rsidP="002237EA">
            <w:r>
              <w:t>MMU Fault status register</w:t>
            </w:r>
          </w:p>
        </w:tc>
      </w:tr>
      <w:tr w:rsidR="00A138B4">
        <w:tc>
          <w:tcPr>
            <w:tcW w:w="2835" w:type="dxa"/>
            <w:tcBorders>
              <w:top w:val="single" w:sz="6" w:space="0" w:color="000000" w:themeColor="text1"/>
              <w:left w:val="single" w:sz="24" w:space="0" w:color="000000" w:themeColor="text1"/>
              <w:bottom w:val="single" w:sz="24" w:space="0" w:color="000000" w:themeColor="text1"/>
            </w:tcBorders>
            <w:shd w:val="clear" w:color="auto" w:fill="C6D9F1" w:themeFill="text2" w:themeFillTint="33"/>
          </w:tcPr>
          <w:p w:rsidR="00A138B4" w:rsidRDefault="00A138B4" w:rsidP="002237EA"/>
        </w:tc>
        <w:tc>
          <w:tcPr>
            <w:tcW w:w="1843" w:type="dxa"/>
            <w:tcBorders>
              <w:top w:val="single" w:sz="6" w:space="0" w:color="000000" w:themeColor="text1"/>
              <w:bottom w:val="single" w:sz="24" w:space="0" w:color="000000" w:themeColor="text1"/>
            </w:tcBorders>
            <w:shd w:val="clear" w:color="auto" w:fill="C6D9F1" w:themeFill="text2" w:themeFillTint="33"/>
          </w:tcPr>
          <w:p w:rsidR="00A138B4" w:rsidRDefault="00A138B4" w:rsidP="002237EA">
            <w:r>
              <w:t>0x400</w:t>
            </w:r>
          </w:p>
        </w:tc>
        <w:tc>
          <w:tcPr>
            <w:tcW w:w="5069" w:type="dxa"/>
            <w:tcBorders>
              <w:top w:val="single" w:sz="6" w:space="0" w:color="000000" w:themeColor="text1"/>
              <w:bottom w:val="single" w:sz="24" w:space="0" w:color="000000" w:themeColor="text1"/>
              <w:right w:val="single" w:sz="24" w:space="0" w:color="000000" w:themeColor="text1"/>
            </w:tcBorders>
            <w:shd w:val="clear" w:color="auto" w:fill="C6D9F1" w:themeFill="text2" w:themeFillTint="33"/>
          </w:tcPr>
          <w:p w:rsidR="00A138B4" w:rsidRDefault="00A138B4" w:rsidP="002237EA">
            <w:pPr>
              <w:keepNext/>
            </w:pPr>
            <w:r>
              <w:t>MMU Fault address register</w:t>
            </w:r>
          </w:p>
        </w:tc>
      </w:tr>
    </w:tbl>
    <w:p w:rsidR="00A138B4" w:rsidRDefault="00A138B4" w:rsidP="00A138B4">
      <w:pPr>
        <w:pStyle w:val="Beschriftung"/>
        <w:jc w:val="center"/>
      </w:pPr>
      <w:bookmarkStart w:id="100" w:name="_Ref144274860"/>
      <w:bookmarkStart w:id="101" w:name="_Ref144274855"/>
      <w:bookmarkStart w:id="102" w:name="_Toc146338645"/>
      <w:r>
        <w:t xml:space="preserve">Table </w:t>
      </w:r>
      <w:r w:rsidR="00847C2D">
        <w:fldChar w:fldCharType="begin"/>
      </w:r>
      <w:r w:rsidR="001D2F47">
        <w:instrText xml:space="preserve"> SEQ Table \* ARABIC </w:instrText>
      </w:r>
      <w:r w:rsidR="00847C2D">
        <w:fldChar w:fldCharType="separate"/>
      </w:r>
      <w:r w:rsidR="004F2BD0">
        <w:rPr>
          <w:noProof/>
        </w:rPr>
        <w:t>6</w:t>
      </w:r>
      <w:r w:rsidR="00847C2D">
        <w:rPr>
          <w:noProof/>
        </w:rPr>
        <w:fldChar w:fldCharType="end"/>
      </w:r>
      <w:bookmarkEnd w:id="100"/>
      <w:r>
        <w:t xml:space="preserve"> - Supported ASIs</w:t>
      </w:r>
      <w:bookmarkEnd w:id="101"/>
      <w:bookmarkEnd w:id="102"/>
    </w:p>
    <w:p w:rsidR="00A138B4" w:rsidRDefault="00A138B4" w:rsidP="00A138B4">
      <w:r>
        <w:t>ASIs are emitted by the data interface of the processor. For this purpose an optional payload extension has been linked to the data cache payload (</w:t>
      </w:r>
      <w:r w:rsidRPr="00640E85">
        <w:rPr>
          <w:i/>
        </w:rPr>
        <w:t>dcio_payload_extensions</w:t>
      </w:r>
      <w:r>
        <w:t xml:space="preserve">). For more information about payload extensions see section </w:t>
      </w:r>
      <w:r w:rsidR="00847C2D">
        <w:fldChar w:fldCharType="begin"/>
      </w:r>
      <w:r w:rsidR="003F45A7">
        <w:instrText xml:space="preserve"> REF _Ref144275504 \r \h </w:instrText>
      </w:r>
      <w:r w:rsidR="00847C2D">
        <w:fldChar w:fldCharType="separate"/>
      </w:r>
      <w:r w:rsidR="00937609">
        <w:t>6.1.5</w:t>
      </w:r>
      <w:r w:rsidR="00847C2D">
        <w:fldChar w:fldCharType="end"/>
      </w:r>
      <w:r>
        <w:t>.</w:t>
      </w:r>
    </w:p>
    <w:p w:rsidR="00A138B4" w:rsidRPr="00055766" w:rsidRDefault="00A138B4" w:rsidP="00A138B4">
      <w:r>
        <w:t>The ASIs are decoded in the transport function of the dcache in/out socket (dcio), which is located in the top-level module (</w:t>
      </w:r>
      <w:r w:rsidRPr="0088156B">
        <w:rPr>
          <w:i/>
        </w:rPr>
        <w:t>mmu_cache</w:t>
      </w:r>
      <w:r>
        <w:rPr>
          <w:i/>
        </w:rPr>
        <w:t>)</w:t>
      </w:r>
      <w:r>
        <w:t xml:space="preserve">. The decoder maps the ASIs to API functions of the corresponding sub-components (caches, mmu). The API functions are described in section </w:t>
      </w:r>
      <w:r w:rsidR="00847C2D">
        <w:fldChar w:fldCharType="begin"/>
      </w:r>
      <w:r w:rsidR="003F45A7">
        <w:instrText xml:space="preserve"> REF _Ref144275959 \r \h </w:instrText>
      </w:r>
      <w:r w:rsidR="00847C2D">
        <w:fldChar w:fldCharType="separate"/>
      </w:r>
      <w:r w:rsidR="00937609">
        <w:t>6.4</w:t>
      </w:r>
      <w:r w:rsidR="00847C2D">
        <w:fldChar w:fldCharType="end"/>
      </w:r>
      <w:r>
        <w:t>.</w:t>
      </w:r>
    </w:p>
    <w:p w:rsidR="00A138B4" w:rsidRDefault="00A138B4" w:rsidP="00A138B4">
      <w:pPr>
        <w:pStyle w:val="berschrift3"/>
      </w:pPr>
      <w:bookmarkStart w:id="103" w:name="_Toc166561499"/>
      <w:r>
        <w:t>System and Control Registers</w:t>
      </w:r>
      <w:bookmarkEnd w:id="103"/>
    </w:p>
    <w:p w:rsidR="00A138B4" w:rsidRDefault="00A138B4" w:rsidP="00A138B4">
      <w:r>
        <w:t>The cache sub-system is controlled by a set of system registers, which can be accessed using ASIs.</w:t>
      </w:r>
    </w:p>
    <w:p w:rsidR="00A138B4" w:rsidRDefault="00A138B4" w:rsidP="00A138B4">
      <w:r>
        <w:t xml:space="preserve">Three of the mentioned registers are dedicated to the caches (ASI 0x02). The Cache Control Register (CCR - </w:t>
      </w:r>
      <w:r w:rsidR="00847C2D">
        <w:fldChar w:fldCharType="begin"/>
      </w:r>
      <w:r w:rsidR="003F45A7">
        <w:instrText xml:space="preserve"> REF _Ref144278142 \h </w:instrText>
      </w:r>
      <w:r w:rsidR="00847C2D">
        <w:fldChar w:fldCharType="separate"/>
      </w:r>
      <w:r w:rsidR="00937609">
        <w:t xml:space="preserve">Table </w:t>
      </w:r>
      <w:r w:rsidR="00937609">
        <w:rPr>
          <w:noProof/>
        </w:rPr>
        <w:t>7</w:t>
      </w:r>
      <w:r w:rsidR="00847C2D">
        <w:fldChar w:fldCharType="end"/>
      </w:r>
      <w:r>
        <w:t>) effects both, data and instruction cache. Therefore it is implemented on top-level (</w:t>
      </w:r>
      <w:r w:rsidRPr="00905827">
        <w:rPr>
          <w:i/>
        </w:rPr>
        <w:t>mmu_cache</w:t>
      </w:r>
      <w:r>
        <w:t xml:space="preserve">). Moreover, each of the caches has its own private Configuration Register (CR - </w:t>
      </w:r>
      <w:r w:rsidR="00847C2D">
        <w:fldChar w:fldCharType="begin"/>
      </w:r>
      <w:r w:rsidR="003F45A7">
        <w:instrText xml:space="preserve"> REF _Ref144278667 \h </w:instrText>
      </w:r>
      <w:r w:rsidR="00847C2D">
        <w:fldChar w:fldCharType="separate"/>
      </w:r>
      <w:r w:rsidR="00937609">
        <w:t xml:space="preserve">Table </w:t>
      </w:r>
      <w:r w:rsidR="00937609">
        <w:rPr>
          <w:noProof/>
        </w:rPr>
        <w:t>8</w:t>
      </w:r>
      <w:r w:rsidR="00847C2D">
        <w:fldChar w:fldCharType="end"/>
      </w:r>
      <w:r>
        <w:t>). The CRs are read-only. At system boot they can be accessed to determine structure and size of the caches.</w:t>
      </w:r>
    </w:p>
    <w:p w:rsidR="00A138B4" w:rsidRDefault="00A138B4" w:rsidP="00A138B4"/>
    <w:tbl>
      <w:tblPr>
        <w:tblStyle w:val="Tabellenraster"/>
        <w:tblW w:w="0" w:type="auto"/>
        <w:tblLook w:val="00A0"/>
      </w:tblPr>
      <w:tblGrid>
        <w:gridCol w:w="1379"/>
        <w:gridCol w:w="570"/>
        <w:gridCol w:w="556"/>
        <w:gridCol w:w="503"/>
        <w:gridCol w:w="1417"/>
        <w:gridCol w:w="503"/>
        <w:gridCol w:w="518"/>
        <w:gridCol w:w="570"/>
        <w:gridCol w:w="1191"/>
        <w:gridCol w:w="556"/>
        <w:gridCol w:w="510"/>
        <w:gridCol w:w="753"/>
        <w:gridCol w:w="753"/>
      </w:tblGrid>
      <w:tr w:rsidR="00A138B4">
        <w:tc>
          <w:tcPr>
            <w:tcW w:w="1379" w:type="dxa"/>
            <w:tcBorders>
              <w:top w:val="nil"/>
              <w:left w:val="nil"/>
              <w:right w:val="nil"/>
            </w:tcBorders>
          </w:tcPr>
          <w:p w:rsidR="00A138B4" w:rsidRPr="009067DB" w:rsidRDefault="00A138B4" w:rsidP="002237EA">
            <w:pPr>
              <w:rPr>
                <w:sz w:val="20"/>
              </w:rPr>
            </w:pPr>
            <w:r w:rsidRPr="009067DB">
              <w:rPr>
                <w:sz w:val="20"/>
              </w:rPr>
              <w:t>31</w:t>
            </w:r>
            <w:r>
              <w:rPr>
                <w:sz w:val="20"/>
              </w:rPr>
              <w:t xml:space="preserve">          24</w:t>
            </w:r>
          </w:p>
        </w:tc>
        <w:tc>
          <w:tcPr>
            <w:tcW w:w="570" w:type="dxa"/>
            <w:tcBorders>
              <w:top w:val="nil"/>
              <w:left w:val="nil"/>
              <w:right w:val="nil"/>
            </w:tcBorders>
          </w:tcPr>
          <w:p w:rsidR="00A138B4" w:rsidRPr="009067DB" w:rsidRDefault="00A138B4" w:rsidP="002237EA">
            <w:pPr>
              <w:rPr>
                <w:sz w:val="20"/>
              </w:rPr>
            </w:pPr>
            <w:r w:rsidRPr="009067DB">
              <w:rPr>
                <w:sz w:val="20"/>
              </w:rPr>
              <w:t>23</w:t>
            </w:r>
          </w:p>
        </w:tc>
        <w:tc>
          <w:tcPr>
            <w:tcW w:w="556" w:type="dxa"/>
            <w:tcBorders>
              <w:top w:val="nil"/>
              <w:left w:val="nil"/>
              <w:right w:val="nil"/>
            </w:tcBorders>
          </w:tcPr>
          <w:p w:rsidR="00A138B4" w:rsidRPr="009067DB" w:rsidRDefault="00A138B4" w:rsidP="002237EA">
            <w:pPr>
              <w:rPr>
                <w:sz w:val="20"/>
              </w:rPr>
            </w:pPr>
            <w:r w:rsidRPr="009067DB">
              <w:rPr>
                <w:sz w:val="20"/>
              </w:rPr>
              <w:t>22</w:t>
            </w:r>
          </w:p>
        </w:tc>
        <w:tc>
          <w:tcPr>
            <w:tcW w:w="503" w:type="dxa"/>
            <w:tcBorders>
              <w:top w:val="nil"/>
              <w:left w:val="nil"/>
              <w:right w:val="nil"/>
            </w:tcBorders>
          </w:tcPr>
          <w:p w:rsidR="00A138B4" w:rsidRPr="009067DB" w:rsidRDefault="00A138B4" w:rsidP="002237EA">
            <w:pPr>
              <w:rPr>
                <w:sz w:val="20"/>
              </w:rPr>
            </w:pPr>
            <w:r w:rsidRPr="009067DB">
              <w:rPr>
                <w:sz w:val="20"/>
              </w:rPr>
              <w:t>21</w:t>
            </w:r>
          </w:p>
        </w:tc>
        <w:tc>
          <w:tcPr>
            <w:tcW w:w="1417" w:type="dxa"/>
            <w:tcBorders>
              <w:top w:val="nil"/>
              <w:left w:val="nil"/>
              <w:right w:val="nil"/>
            </w:tcBorders>
          </w:tcPr>
          <w:p w:rsidR="00A138B4" w:rsidRPr="009067DB" w:rsidRDefault="00A138B4" w:rsidP="002237EA">
            <w:pPr>
              <w:rPr>
                <w:sz w:val="20"/>
              </w:rPr>
            </w:pPr>
            <w:r w:rsidRPr="009067DB">
              <w:rPr>
                <w:sz w:val="20"/>
              </w:rPr>
              <w:t xml:space="preserve">20        </w:t>
            </w:r>
            <w:r>
              <w:rPr>
                <w:sz w:val="20"/>
              </w:rPr>
              <w:t xml:space="preserve">  </w:t>
            </w:r>
            <w:r w:rsidRPr="009067DB">
              <w:rPr>
                <w:sz w:val="20"/>
              </w:rPr>
              <w:t>17</w:t>
            </w:r>
          </w:p>
        </w:tc>
        <w:tc>
          <w:tcPr>
            <w:tcW w:w="503" w:type="dxa"/>
            <w:tcBorders>
              <w:top w:val="nil"/>
              <w:left w:val="nil"/>
              <w:right w:val="nil"/>
            </w:tcBorders>
          </w:tcPr>
          <w:p w:rsidR="00A138B4" w:rsidRPr="009067DB" w:rsidRDefault="00A138B4" w:rsidP="002237EA">
            <w:pPr>
              <w:rPr>
                <w:sz w:val="20"/>
              </w:rPr>
            </w:pPr>
            <w:r w:rsidRPr="009067DB">
              <w:rPr>
                <w:sz w:val="20"/>
              </w:rPr>
              <w:t>16</w:t>
            </w:r>
          </w:p>
        </w:tc>
        <w:tc>
          <w:tcPr>
            <w:tcW w:w="518" w:type="dxa"/>
            <w:tcBorders>
              <w:top w:val="nil"/>
              <w:left w:val="nil"/>
              <w:right w:val="nil"/>
            </w:tcBorders>
          </w:tcPr>
          <w:p w:rsidR="00A138B4" w:rsidRPr="009067DB" w:rsidRDefault="00A138B4" w:rsidP="002237EA">
            <w:pPr>
              <w:rPr>
                <w:sz w:val="20"/>
              </w:rPr>
            </w:pPr>
            <w:r w:rsidRPr="009067DB">
              <w:rPr>
                <w:sz w:val="20"/>
              </w:rPr>
              <w:t>15</w:t>
            </w:r>
          </w:p>
        </w:tc>
        <w:tc>
          <w:tcPr>
            <w:tcW w:w="570" w:type="dxa"/>
            <w:tcBorders>
              <w:top w:val="nil"/>
              <w:left w:val="nil"/>
              <w:right w:val="nil"/>
            </w:tcBorders>
          </w:tcPr>
          <w:p w:rsidR="00A138B4" w:rsidRPr="009067DB" w:rsidRDefault="00A138B4" w:rsidP="002237EA">
            <w:pPr>
              <w:rPr>
                <w:sz w:val="20"/>
              </w:rPr>
            </w:pPr>
            <w:r w:rsidRPr="009067DB">
              <w:rPr>
                <w:sz w:val="20"/>
              </w:rPr>
              <w:t>14</w:t>
            </w:r>
          </w:p>
        </w:tc>
        <w:tc>
          <w:tcPr>
            <w:tcW w:w="1191" w:type="dxa"/>
            <w:tcBorders>
              <w:top w:val="nil"/>
              <w:left w:val="nil"/>
              <w:right w:val="nil"/>
            </w:tcBorders>
          </w:tcPr>
          <w:p w:rsidR="00A138B4" w:rsidRPr="009067DB" w:rsidRDefault="00A138B4" w:rsidP="002237EA">
            <w:pPr>
              <w:rPr>
                <w:sz w:val="20"/>
              </w:rPr>
            </w:pPr>
            <w:r w:rsidRPr="009067DB">
              <w:rPr>
                <w:sz w:val="20"/>
              </w:rPr>
              <w:t xml:space="preserve">13      </w:t>
            </w:r>
            <w:r>
              <w:rPr>
                <w:sz w:val="20"/>
              </w:rPr>
              <w:t xml:space="preserve">  </w:t>
            </w:r>
            <w:r w:rsidRPr="009067DB">
              <w:rPr>
                <w:sz w:val="20"/>
              </w:rPr>
              <w:t>6</w:t>
            </w:r>
          </w:p>
        </w:tc>
        <w:tc>
          <w:tcPr>
            <w:tcW w:w="556" w:type="dxa"/>
            <w:tcBorders>
              <w:top w:val="nil"/>
              <w:left w:val="nil"/>
              <w:right w:val="nil"/>
            </w:tcBorders>
          </w:tcPr>
          <w:p w:rsidR="00A138B4" w:rsidRPr="009067DB" w:rsidRDefault="00A138B4" w:rsidP="002237EA">
            <w:pPr>
              <w:rPr>
                <w:sz w:val="20"/>
              </w:rPr>
            </w:pPr>
            <w:r>
              <w:rPr>
                <w:sz w:val="20"/>
              </w:rPr>
              <w:t xml:space="preserve"> </w:t>
            </w:r>
            <w:r w:rsidRPr="009067DB">
              <w:rPr>
                <w:sz w:val="20"/>
              </w:rPr>
              <w:t>5</w:t>
            </w:r>
          </w:p>
        </w:tc>
        <w:tc>
          <w:tcPr>
            <w:tcW w:w="510" w:type="dxa"/>
            <w:tcBorders>
              <w:top w:val="nil"/>
              <w:left w:val="nil"/>
              <w:right w:val="nil"/>
            </w:tcBorders>
          </w:tcPr>
          <w:p w:rsidR="00A138B4" w:rsidRPr="009067DB" w:rsidRDefault="00A138B4" w:rsidP="002237EA">
            <w:pPr>
              <w:rPr>
                <w:sz w:val="20"/>
              </w:rPr>
            </w:pPr>
            <w:r>
              <w:rPr>
                <w:sz w:val="20"/>
              </w:rPr>
              <w:t xml:space="preserve"> </w:t>
            </w:r>
            <w:r w:rsidRPr="009067DB">
              <w:rPr>
                <w:sz w:val="20"/>
              </w:rPr>
              <w:t>4</w:t>
            </w:r>
          </w:p>
        </w:tc>
        <w:tc>
          <w:tcPr>
            <w:tcW w:w="753" w:type="dxa"/>
            <w:tcBorders>
              <w:top w:val="nil"/>
              <w:left w:val="nil"/>
              <w:right w:val="nil"/>
            </w:tcBorders>
          </w:tcPr>
          <w:p w:rsidR="00A138B4" w:rsidRPr="009067DB" w:rsidRDefault="00A138B4" w:rsidP="002237EA">
            <w:pPr>
              <w:rPr>
                <w:sz w:val="20"/>
              </w:rPr>
            </w:pPr>
            <w:r w:rsidRPr="009067DB">
              <w:rPr>
                <w:sz w:val="20"/>
              </w:rPr>
              <w:t xml:space="preserve">3  </w:t>
            </w:r>
            <w:r>
              <w:rPr>
                <w:sz w:val="20"/>
              </w:rPr>
              <w:t xml:space="preserve"> </w:t>
            </w:r>
            <w:r w:rsidRPr="009067DB">
              <w:rPr>
                <w:sz w:val="20"/>
              </w:rPr>
              <w:t xml:space="preserve"> 2</w:t>
            </w:r>
          </w:p>
        </w:tc>
        <w:tc>
          <w:tcPr>
            <w:tcW w:w="753" w:type="dxa"/>
            <w:tcBorders>
              <w:top w:val="nil"/>
              <w:left w:val="nil"/>
              <w:right w:val="nil"/>
            </w:tcBorders>
          </w:tcPr>
          <w:p w:rsidR="00A138B4" w:rsidRPr="009067DB" w:rsidRDefault="00A138B4" w:rsidP="002237EA">
            <w:pPr>
              <w:rPr>
                <w:sz w:val="20"/>
              </w:rPr>
            </w:pPr>
            <w:r w:rsidRPr="009067DB">
              <w:rPr>
                <w:sz w:val="20"/>
              </w:rPr>
              <w:t xml:space="preserve">1  </w:t>
            </w:r>
            <w:r>
              <w:rPr>
                <w:sz w:val="20"/>
              </w:rPr>
              <w:t xml:space="preserve"> </w:t>
            </w:r>
            <w:r w:rsidRPr="009067DB">
              <w:rPr>
                <w:sz w:val="20"/>
              </w:rPr>
              <w:t xml:space="preserve"> 0</w:t>
            </w:r>
          </w:p>
        </w:tc>
      </w:tr>
      <w:tr w:rsidR="00A138B4">
        <w:tc>
          <w:tcPr>
            <w:tcW w:w="1379" w:type="dxa"/>
          </w:tcPr>
          <w:p w:rsidR="00A138B4" w:rsidRPr="009067DB" w:rsidRDefault="00A138B4" w:rsidP="002237EA">
            <w:pPr>
              <w:jc w:val="center"/>
              <w:rPr>
                <w:sz w:val="20"/>
              </w:rPr>
            </w:pPr>
          </w:p>
        </w:tc>
        <w:tc>
          <w:tcPr>
            <w:tcW w:w="570" w:type="dxa"/>
          </w:tcPr>
          <w:p w:rsidR="00A138B4" w:rsidRPr="009067DB" w:rsidRDefault="00A138B4" w:rsidP="002237EA">
            <w:pPr>
              <w:jc w:val="center"/>
              <w:rPr>
                <w:sz w:val="20"/>
              </w:rPr>
            </w:pPr>
            <w:r w:rsidRPr="009067DB">
              <w:rPr>
                <w:sz w:val="20"/>
              </w:rPr>
              <w:t>DS</w:t>
            </w:r>
          </w:p>
        </w:tc>
        <w:tc>
          <w:tcPr>
            <w:tcW w:w="556" w:type="dxa"/>
          </w:tcPr>
          <w:p w:rsidR="00A138B4" w:rsidRPr="009067DB" w:rsidRDefault="00A138B4" w:rsidP="002237EA">
            <w:pPr>
              <w:jc w:val="center"/>
              <w:rPr>
                <w:sz w:val="20"/>
              </w:rPr>
            </w:pPr>
            <w:r w:rsidRPr="009067DB">
              <w:rPr>
                <w:sz w:val="20"/>
              </w:rPr>
              <w:t>FD</w:t>
            </w:r>
          </w:p>
        </w:tc>
        <w:tc>
          <w:tcPr>
            <w:tcW w:w="503" w:type="dxa"/>
          </w:tcPr>
          <w:p w:rsidR="00A138B4" w:rsidRPr="009067DB" w:rsidRDefault="00A138B4" w:rsidP="002237EA">
            <w:pPr>
              <w:jc w:val="center"/>
              <w:rPr>
                <w:sz w:val="20"/>
              </w:rPr>
            </w:pPr>
            <w:r w:rsidRPr="009067DB">
              <w:rPr>
                <w:sz w:val="20"/>
              </w:rPr>
              <w:t>FI</w:t>
            </w:r>
          </w:p>
        </w:tc>
        <w:tc>
          <w:tcPr>
            <w:tcW w:w="1417" w:type="dxa"/>
          </w:tcPr>
          <w:p w:rsidR="00A138B4" w:rsidRPr="009067DB" w:rsidRDefault="00A138B4" w:rsidP="002237EA">
            <w:pPr>
              <w:jc w:val="center"/>
              <w:rPr>
                <w:sz w:val="20"/>
              </w:rPr>
            </w:pPr>
          </w:p>
        </w:tc>
        <w:tc>
          <w:tcPr>
            <w:tcW w:w="503" w:type="dxa"/>
          </w:tcPr>
          <w:p w:rsidR="00A138B4" w:rsidRPr="009067DB" w:rsidRDefault="00A138B4" w:rsidP="002237EA">
            <w:pPr>
              <w:jc w:val="center"/>
              <w:rPr>
                <w:sz w:val="20"/>
              </w:rPr>
            </w:pPr>
            <w:r w:rsidRPr="009067DB">
              <w:rPr>
                <w:sz w:val="20"/>
              </w:rPr>
              <w:t>IB</w:t>
            </w:r>
          </w:p>
        </w:tc>
        <w:tc>
          <w:tcPr>
            <w:tcW w:w="518" w:type="dxa"/>
          </w:tcPr>
          <w:p w:rsidR="00A138B4" w:rsidRPr="009067DB" w:rsidRDefault="00A138B4" w:rsidP="002237EA">
            <w:pPr>
              <w:jc w:val="center"/>
              <w:rPr>
                <w:sz w:val="20"/>
              </w:rPr>
            </w:pPr>
            <w:r w:rsidRPr="009067DB">
              <w:rPr>
                <w:sz w:val="20"/>
              </w:rPr>
              <w:t>IP</w:t>
            </w:r>
          </w:p>
        </w:tc>
        <w:tc>
          <w:tcPr>
            <w:tcW w:w="570" w:type="dxa"/>
          </w:tcPr>
          <w:p w:rsidR="00A138B4" w:rsidRPr="009067DB" w:rsidRDefault="00A138B4" w:rsidP="002237EA">
            <w:pPr>
              <w:jc w:val="center"/>
              <w:rPr>
                <w:sz w:val="20"/>
              </w:rPr>
            </w:pPr>
            <w:r w:rsidRPr="009067DB">
              <w:rPr>
                <w:sz w:val="20"/>
              </w:rPr>
              <w:t>DP</w:t>
            </w:r>
          </w:p>
        </w:tc>
        <w:tc>
          <w:tcPr>
            <w:tcW w:w="1191" w:type="dxa"/>
          </w:tcPr>
          <w:p w:rsidR="00A138B4" w:rsidRPr="009067DB" w:rsidRDefault="00A138B4" w:rsidP="002237EA">
            <w:pPr>
              <w:jc w:val="center"/>
              <w:rPr>
                <w:sz w:val="20"/>
              </w:rPr>
            </w:pPr>
          </w:p>
        </w:tc>
        <w:tc>
          <w:tcPr>
            <w:tcW w:w="556" w:type="dxa"/>
          </w:tcPr>
          <w:p w:rsidR="00A138B4" w:rsidRPr="009067DB" w:rsidRDefault="00A138B4" w:rsidP="002237EA">
            <w:pPr>
              <w:jc w:val="center"/>
              <w:rPr>
                <w:sz w:val="20"/>
              </w:rPr>
            </w:pPr>
            <w:r w:rsidRPr="009067DB">
              <w:rPr>
                <w:sz w:val="20"/>
              </w:rPr>
              <w:t>DF</w:t>
            </w:r>
          </w:p>
        </w:tc>
        <w:tc>
          <w:tcPr>
            <w:tcW w:w="510" w:type="dxa"/>
          </w:tcPr>
          <w:p w:rsidR="00A138B4" w:rsidRPr="009067DB" w:rsidRDefault="00A138B4" w:rsidP="002237EA">
            <w:pPr>
              <w:jc w:val="center"/>
              <w:rPr>
                <w:sz w:val="20"/>
              </w:rPr>
            </w:pPr>
            <w:r w:rsidRPr="009067DB">
              <w:rPr>
                <w:sz w:val="20"/>
              </w:rPr>
              <w:t>IF</w:t>
            </w:r>
          </w:p>
        </w:tc>
        <w:tc>
          <w:tcPr>
            <w:tcW w:w="753" w:type="dxa"/>
          </w:tcPr>
          <w:p w:rsidR="00A138B4" w:rsidRPr="009067DB" w:rsidRDefault="00A138B4" w:rsidP="002237EA">
            <w:pPr>
              <w:jc w:val="center"/>
              <w:rPr>
                <w:sz w:val="20"/>
              </w:rPr>
            </w:pPr>
            <w:r w:rsidRPr="009067DB">
              <w:rPr>
                <w:sz w:val="20"/>
              </w:rPr>
              <w:t>DCS</w:t>
            </w:r>
          </w:p>
        </w:tc>
        <w:tc>
          <w:tcPr>
            <w:tcW w:w="753" w:type="dxa"/>
          </w:tcPr>
          <w:p w:rsidR="00A138B4" w:rsidRPr="009067DB" w:rsidRDefault="00A138B4" w:rsidP="002237EA">
            <w:pPr>
              <w:keepNext/>
              <w:jc w:val="center"/>
              <w:rPr>
                <w:sz w:val="20"/>
              </w:rPr>
            </w:pPr>
            <w:r w:rsidRPr="009067DB">
              <w:rPr>
                <w:sz w:val="20"/>
              </w:rPr>
              <w:t>ICS</w:t>
            </w:r>
          </w:p>
        </w:tc>
      </w:tr>
    </w:tbl>
    <w:p w:rsidR="00A138B4" w:rsidRDefault="00A138B4" w:rsidP="00A138B4">
      <w:pPr>
        <w:pStyle w:val="Beschriftung"/>
        <w:jc w:val="center"/>
      </w:pPr>
      <w:bookmarkStart w:id="104" w:name="_Ref144278142"/>
      <w:bookmarkStart w:id="105" w:name="_Toc146338646"/>
      <w:r>
        <w:t xml:space="preserve">Table </w:t>
      </w:r>
      <w:r w:rsidR="00847C2D">
        <w:fldChar w:fldCharType="begin"/>
      </w:r>
      <w:r w:rsidR="001D2F47">
        <w:instrText xml:space="preserve"> SEQ Table \* ARABIC </w:instrText>
      </w:r>
      <w:r w:rsidR="00847C2D">
        <w:fldChar w:fldCharType="separate"/>
      </w:r>
      <w:r w:rsidR="004F2BD0">
        <w:rPr>
          <w:noProof/>
        </w:rPr>
        <w:t>7</w:t>
      </w:r>
      <w:r w:rsidR="00847C2D">
        <w:rPr>
          <w:noProof/>
        </w:rPr>
        <w:fldChar w:fldCharType="end"/>
      </w:r>
      <w:bookmarkEnd w:id="104"/>
      <w:r>
        <w:t xml:space="preserve"> - CACHE CONTROL REGISTER</w:t>
      </w:r>
      <w:bookmarkEnd w:id="105"/>
    </w:p>
    <w:p w:rsidR="00A138B4" w:rsidRDefault="00A138B4" w:rsidP="00A138B4">
      <w:r>
        <w:t>[DS]</w:t>
      </w:r>
      <w:r>
        <w:tab/>
      </w:r>
      <w:r>
        <w:tab/>
        <w:t>Data cache snoop enable</w:t>
      </w:r>
    </w:p>
    <w:p w:rsidR="00A138B4" w:rsidRDefault="00CC3DFF" w:rsidP="00A138B4">
      <w:r>
        <w:tab/>
      </w:r>
      <w:r>
        <w:tab/>
      </w:r>
      <w:r>
        <w:tab/>
      </w:r>
      <w:r w:rsidR="00A138B4">
        <w:t>If set, will enable data cache snooping (todo).</w:t>
      </w:r>
    </w:p>
    <w:p w:rsidR="00A138B4" w:rsidRDefault="00A138B4" w:rsidP="00A138B4">
      <w:r>
        <w:t>[FD]</w:t>
      </w:r>
      <w:r>
        <w:tab/>
      </w:r>
      <w:r>
        <w:tab/>
        <w:t>Flush data cache</w:t>
      </w:r>
    </w:p>
    <w:p w:rsidR="00A138B4" w:rsidRDefault="00A138B4" w:rsidP="00A138B4">
      <w:r>
        <w:tab/>
      </w:r>
      <w:r>
        <w:tab/>
      </w:r>
      <w:r>
        <w:tab/>
        <w:t>If set, will flush the instruction cache. Always reads zero.</w:t>
      </w:r>
    </w:p>
    <w:p w:rsidR="00A138B4" w:rsidRDefault="00A138B4" w:rsidP="00A138B4">
      <w:r>
        <w:t xml:space="preserve">[FI] </w:t>
      </w:r>
      <w:r>
        <w:tab/>
      </w:r>
      <w:r>
        <w:tab/>
        <w:t xml:space="preserve">Flush instruction cache </w:t>
      </w:r>
    </w:p>
    <w:p w:rsidR="00A138B4" w:rsidRDefault="00A138B4" w:rsidP="00A138B4">
      <w:r>
        <w:tab/>
      </w:r>
      <w:r>
        <w:tab/>
      </w:r>
      <w:r>
        <w:tab/>
        <w:t>If set, will flush the instruction cache. Always reads zero.</w:t>
      </w:r>
    </w:p>
    <w:p w:rsidR="00A138B4" w:rsidRDefault="00A138B4" w:rsidP="00A138B4">
      <w:r>
        <w:t>[IB]</w:t>
      </w:r>
      <w:r>
        <w:tab/>
      </w:r>
      <w:r>
        <w:tab/>
        <w:t xml:space="preserve">Instruction burst fetch </w:t>
      </w:r>
    </w:p>
    <w:p w:rsidR="00A138B4" w:rsidRDefault="00A138B4" w:rsidP="00A138B4">
      <w:r>
        <w:tab/>
      </w:r>
      <w:r>
        <w:tab/>
      </w:r>
      <w:r>
        <w:tab/>
        <w:t>This bit enables burst fill during instruction fetch (todo).</w:t>
      </w:r>
    </w:p>
    <w:p w:rsidR="00A138B4" w:rsidRDefault="00A138B4" w:rsidP="00A138B4">
      <w:r>
        <w:t>[IP]</w:t>
      </w:r>
      <w:r>
        <w:tab/>
      </w:r>
      <w:r>
        <w:tab/>
        <w:t>Instruction cache flush pending (not supported)</w:t>
      </w:r>
    </w:p>
    <w:p w:rsidR="00A138B4" w:rsidRDefault="00A138B4" w:rsidP="00A138B4">
      <w:r>
        <w:t xml:space="preserve">[DP] </w:t>
      </w:r>
      <w:r>
        <w:tab/>
        <w:t>Data cache freeze on interrupt (not supported)</w:t>
      </w:r>
    </w:p>
    <w:p w:rsidR="00A138B4" w:rsidRDefault="00A138B4" w:rsidP="00A138B4">
      <w:r>
        <w:t xml:space="preserve">[IF] </w:t>
      </w:r>
      <w:r>
        <w:tab/>
      </w:r>
      <w:r>
        <w:tab/>
        <w:t>Instruction cache freeze on interrupt (not supported)</w:t>
      </w:r>
    </w:p>
    <w:p w:rsidR="00A138B4" w:rsidRDefault="00A138B4" w:rsidP="00A138B4">
      <w:r>
        <w:t>[DCS]</w:t>
      </w:r>
      <w:r>
        <w:tab/>
        <w:t>Data cache state</w:t>
      </w:r>
    </w:p>
    <w:p w:rsidR="00A138B4" w:rsidRDefault="00A138B4" w:rsidP="00A138B4">
      <w:r>
        <w:tab/>
      </w:r>
      <w:r>
        <w:tab/>
      </w:r>
      <w:r>
        <w:tab/>
        <w:t xml:space="preserve">Indicates the current data cache state according to the following: </w:t>
      </w:r>
    </w:p>
    <w:p w:rsidR="00A138B4" w:rsidRDefault="00A138B4" w:rsidP="00A138B4">
      <w:r>
        <w:tab/>
      </w:r>
      <w:r>
        <w:tab/>
      </w:r>
      <w:r>
        <w:tab/>
        <w:t>X0 = disable, 01 = frozen, 11 = enabled.</w:t>
      </w:r>
    </w:p>
    <w:p w:rsidR="00A138B4" w:rsidRDefault="00A138B4" w:rsidP="00A138B4">
      <w:r>
        <w:t xml:space="preserve">[ICS] </w:t>
      </w:r>
      <w:r>
        <w:tab/>
        <w:t>Instruction cache state</w:t>
      </w:r>
    </w:p>
    <w:p w:rsidR="00A138B4" w:rsidRDefault="00A138B4" w:rsidP="00A138B4">
      <w:r>
        <w:tab/>
      </w:r>
      <w:r>
        <w:tab/>
      </w:r>
      <w:r>
        <w:tab/>
        <w:t xml:space="preserve">Indicates the current instruction cache state according to the following: </w:t>
      </w:r>
    </w:p>
    <w:p w:rsidR="00A138B4" w:rsidRDefault="00A138B4" w:rsidP="00A138B4">
      <w:r>
        <w:tab/>
      </w:r>
      <w:r>
        <w:tab/>
      </w:r>
      <w:r>
        <w:tab/>
        <w:t>X0 = disabled, 01 = frozen, 11 = enabled.</w:t>
      </w:r>
    </w:p>
    <w:p w:rsidR="00A138B4" w:rsidRDefault="00A138B4" w:rsidP="00A138B4"/>
    <w:tbl>
      <w:tblPr>
        <w:tblStyle w:val="Tabellenraster"/>
        <w:tblW w:w="0" w:type="auto"/>
        <w:tblLook w:val="00A0"/>
      </w:tblPr>
      <w:tblGrid>
        <w:gridCol w:w="743"/>
        <w:gridCol w:w="736"/>
        <w:gridCol w:w="1039"/>
        <w:gridCol w:w="516"/>
        <w:gridCol w:w="902"/>
        <w:gridCol w:w="1000"/>
        <w:gridCol w:w="492"/>
        <w:gridCol w:w="917"/>
        <w:gridCol w:w="1134"/>
        <w:gridCol w:w="1274"/>
        <w:gridCol w:w="393"/>
        <w:gridCol w:w="709"/>
      </w:tblGrid>
      <w:tr w:rsidR="00A138B4">
        <w:tc>
          <w:tcPr>
            <w:tcW w:w="743" w:type="dxa"/>
            <w:tcBorders>
              <w:top w:val="nil"/>
              <w:left w:val="nil"/>
              <w:right w:val="nil"/>
            </w:tcBorders>
          </w:tcPr>
          <w:p w:rsidR="00A138B4" w:rsidRPr="00D01E46" w:rsidRDefault="00A138B4" w:rsidP="002237EA">
            <w:pPr>
              <w:rPr>
                <w:sz w:val="20"/>
              </w:rPr>
            </w:pPr>
            <w:r>
              <w:rPr>
                <w:sz w:val="20"/>
              </w:rPr>
              <w:t xml:space="preserve">  </w:t>
            </w:r>
            <w:r w:rsidRPr="00D01E46">
              <w:rPr>
                <w:sz w:val="20"/>
              </w:rPr>
              <w:t>31</w:t>
            </w:r>
          </w:p>
        </w:tc>
        <w:tc>
          <w:tcPr>
            <w:tcW w:w="736" w:type="dxa"/>
            <w:tcBorders>
              <w:top w:val="nil"/>
              <w:left w:val="nil"/>
              <w:right w:val="nil"/>
            </w:tcBorders>
          </w:tcPr>
          <w:p w:rsidR="00A138B4" w:rsidRPr="00D01E46" w:rsidRDefault="00A138B4" w:rsidP="002237EA">
            <w:pPr>
              <w:rPr>
                <w:sz w:val="20"/>
              </w:rPr>
            </w:pPr>
            <w:r>
              <w:rPr>
                <w:sz w:val="20"/>
              </w:rPr>
              <w:t xml:space="preserve">  </w:t>
            </w:r>
            <w:r w:rsidRPr="00D01E46">
              <w:rPr>
                <w:sz w:val="20"/>
              </w:rPr>
              <w:t>30</w:t>
            </w:r>
          </w:p>
        </w:tc>
        <w:tc>
          <w:tcPr>
            <w:tcW w:w="1039" w:type="dxa"/>
            <w:tcBorders>
              <w:top w:val="nil"/>
              <w:left w:val="nil"/>
              <w:right w:val="nil"/>
            </w:tcBorders>
          </w:tcPr>
          <w:p w:rsidR="00A138B4" w:rsidRPr="00D01E46" w:rsidRDefault="00A138B4" w:rsidP="002237EA">
            <w:pPr>
              <w:rPr>
                <w:sz w:val="20"/>
              </w:rPr>
            </w:pPr>
            <w:r w:rsidRPr="00D01E46">
              <w:rPr>
                <w:sz w:val="20"/>
              </w:rPr>
              <w:t>29</w:t>
            </w:r>
            <w:r>
              <w:rPr>
                <w:sz w:val="20"/>
              </w:rPr>
              <w:t xml:space="preserve">     28</w:t>
            </w:r>
          </w:p>
        </w:tc>
        <w:tc>
          <w:tcPr>
            <w:tcW w:w="516" w:type="dxa"/>
            <w:tcBorders>
              <w:top w:val="nil"/>
              <w:left w:val="nil"/>
              <w:right w:val="nil"/>
            </w:tcBorders>
          </w:tcPr>
          <w:p w:rsidR="00A138B4" w:rsidRPr="00D01E46" w:rsidRDefault="00A138B4" w:rsidP="002237EA">
            <w:pPr>
              <w:rPr>
                <w:sz w:val="20"/>
              </w:rPr>
            </w:pPr>
            <w:r>
              <w:rPr>
                <w:sz w:val="20"/>
              </w:rPr>
              <w:t>27</w:t>
            </w:r>
          </w:p>
        </w:tc>
        <w:tc>
          <w:tcPr>
            <w:tcW w:w="902" w:type="dxa"/>
            <w:tcBorders>
              <w:top w:val="nil"/>
              <w:left w:val="nil"/>
              <w:right w:val="nil"/>
            </w:tcBorders>
          </w:tcPr>
          <w:p w:rsidR="00A138B4" w:rsidRPr="00D01E46" w:rsidRDefault="00A138B4" w:rsidP="002237EA">
            <w:pPr>
              <w:rPr>
                <w:sz w:val="20"/>
              </w:rPr>
            </w:pPr>
            <w:r>
              <w:rPr>
                <w:sz w:val="20"/>
              </w:rPr>
              <w:t>26   24</w:t>
            </w:r>
          </w:p>
        </w:tc>
        <w:tc>
          <w:tcPr>
            <w:tcW w:w="1000" w:type="dxa"/>
            <w:tcBorders>
              <w:top w:val="nil"/>
              <w:left w:val="nil"/>
              <w:right w:val="nil"/>
            </w:tcBorders>
          </w:tcPr>
          <w:p w:rsidR="00A138B4" w:rsidRPr="00D01E46" w:rsidRDefault="00A138B4" w:rsidP="002237EA">
            <w:pPr>
              <w:rPr>
                <w:sz w:val="20"/>
              </w:rPr>
            </w:pPr>
            <w:r>
              <w:rPr>
                <w:sz w:val="20"/>
              </w:rPr>
              <w:t>23    20</w:t>
            </w:r>
          </w:p>
        </w:tc>
        <w:tc>
          <w:tcPr>
            <w:tcW w:w="492" w:type="dxa"/>
            <w:tcBorders>
              <w:top w:val="nil"/>
              <w:left w:val="nil"/>
              <w:right w:val="nil"/>
            </w:tcBorders>
          </w:tcPr>
          <w:p w:rsidR="00A138B4" w:rsidRPr="00D01E46" w:rsidRDefault="00A138B4" w:rsidP="002237EA">
            <w:pPr>
              <w:tabs>
                <w:tab w:val="left" w:pos="440"/>
              </w:tabs>
              <w:rPr>
                <w:sz w:val="20"/>
              </w:rPr>
            </w:pPr>
            <w:r>
              <w:rPr>
                <w:sz w:val="20"/>
              </w:rPr>
              <w:t>19</w:t>
            </w:r>
          </w:p>
        </w:tc>
        <w:tc>
          <w:tcPr>
            <w:tcW w:w="917" w:type="dxa"/>
            <w:tcBorders>
              <w:top w:val="nil"/>
              <w:left w:val="nil"/>
              <w:right w:val="nil"/>
            </w:tcBorders>
          </w:tcPr>
          <w:p w:rsidR="00A138B4" w:rsidRPr="00D01E46" w:rsidRDefault="00A138B4" w:rsidP="002237EA">
            <w:pPr>
              <w:rPr>
                <w:sz w:val="20"/>
              </w:rPr>
            </w:pPr>
            <w:r>
              <w:rPr>
                <w:sz w:val="20"/>
              </w:rPr>
              <w:t>18   16</w:t>
            </w:r>
          </w:p>
        </w:tc>
        <w:tc>
          <w:tcPr>
            <w:tcW w:w="1134" w:type="dxa"/>
            <w:tcBorders>
              <w:top w:val="nil"/>
              <w:left w:val="nil"/>
              <w:right w:val="nil"/>
            </w:tcBorders>
          </w:tcPr>
          <w:p w:rsidR="00A138B4" w:rsidRPr="00D01E46" w:rsidRDefault="00A138B4" w:rsidP="002237EA">
            <w:pPr>
              <w:rPr>
                <w:sz w:val="20"/>
              </w:rPr>
            </w:pPr>
            <w:r>
              <w:rPr>
                <w:sz w:val="20"/>
              </w:rPr>
              <w:t>15      12</w:t>
            </w:r>
          </w:p>
        </w:tc>
        <w:tc>
          <w:tcPr>
            <w:tcW w:w="1274" w:type="dxa"/>
            <w:tcBorders>
              <w:top w:val="nil"/>
              <w:left w:val="nil"/>
              <w:right w:val="nil"/>
            </w:tcBorders>
          </w:tcPr>
          <w:p w:rsidR="00A138B4" w:rsidRPr="00D01E46" w:rsidRDefault="00A138B4" w:rsidP="002237EA">
            <w:pPr>
              <w:rPr>
                <w:sz w:val="20"/>
              </w:rPr>
            </w:pPr>
            <w:r>
              <w:rPr>
                <w:sz w:val="20"/>
              </w:rPr>
              <w:t>11          4</w:t>
            </w:r>
          </w:p>
        </w:tc>
        <w:tc>
          <w:tcPr>
            <w:tcW w:w="393" w:type="dxa"/>
            <w:tcBorders>
              <w:top w:val="nil"/>
              <w:left w:val="nil"/>
              <w:right w:val="nil"/>
            </w:tcBorders>
          </w:tcPr>
          <w:p w:rsidR="00A138B4" w:rsidRPr="00D01E46" w:rsidRDefault="00A138B4" w:rsidP="002237EA">
            <w:pPr>
              <w:rPr>
                <w:sz w:val="20"/>
              </w:rPr>
            </w:pPr>
            <w:r>
              <w:rPr>
                <w:sz w:val="20"/>
              </w:rPr>
              <w:t>3</w:t>
            </w:r>
          </w:p>
        </w:tc>
        <w:tc>
          <w:tcPr>
            <w:tcW w:w="709" w:type="dxa"/>
            <w:tcBorders>
              <w:top w:val="nil"/>
              <w:left w:val="nil"/>
              <w:right w:val="nil"/>
            </w:tcBorders>
          </w:tcPr>
          <w:p w:rsidR="00A138B4" w:rsidRPr="00D01E46" w:rsidRDefault="00A138B4" w:rsidP="002237EA">
            <w:pPr>
              <w:rPr>
                <w:sz w:val="20"/>
              </w:rPr>
            </w:pPr>
            <w:r>
              <w:rPr>
                <w:sz w:val="20"/>
              </w:rPr>
              <w:t>2   0</w:t>
            </w:r>
          </w:p>
        </w:tc>
      </w:tr>
      <w:tr w:rsidR="00A138B4">
        <w:tc>
          <w:tcPr>
            <w:tcW w:w="743" w:type="dxa"/>
          </w:tcPr>
          <w:p w:rsidR="00A138B4" w:rsidRPr="00D01E46" w:rsidRDefault="00A138B4" w:rsidP="002237EA">
            <w:pPr>
              <w:jc w:val="center"/>
              <w:rPr>
                <w:sz w:val="20"/>
              </w:rPr>
            </w:pPr>
            <w:r w:rsidRPr="00D01E46">
              <w:rPr>
                <w:sz w:val="20"/>
              </w:rPr>
              <w:t>CL</w:t>
            </w:r>
          </w:p>
        </w:tc>
        <w:tc>
          <w:tcPr>
            <w:tcW w:w="736" w:type="dxa"/>
          </w:tcPr>
          <w:p w:rsidR="00A138B4" w:rsidRPr="00D01E46" w:rsidRDefault="00A138B4" w:rsidP="002237EA">
            <w:pPr>
              <w:jc w:val="center"/>
              <w:rPr>
                <w:sz w:val="20"/>
              </w:rPr>
            </w:pPr>
          </w:p>
        </w:tc>
        <w:tc>
          <w:tcPr>
            <w:tcW w:w="1039" w:type="dxa"/>
          </w:tcPr>
          <w:p w:rsidR="00A138B4" w:rsidRPr="00D01E46" w:rsidRDefault="00A138B4" w:rsidP="002237EA">
            <w:pPr>
              <w:jc w:val="center"/>
              <w:rPr>
                <w:sz w:val="20"/>
              </w:rPr>
            </w:pPr>
            <w:r w:rsidRPr="00D01E46">
              <w:rPr>
                <w:sz w:val="20"/>
              </w:rPr>
              <w:t>REPL</w:t>
            </w:r>
          </w:p>
        </w:tc>
        <w:tc>
          <w:tcPr>
            <w:tcW w:w="516" w:type="dxa"/>
          </w:tcPr>
          <w:p w:rsidR="00A138B4" w:rsidRPr="00D01E46" w:rsidRDefault="00A138B4" w:rsidP="002237EA">
            <w:pPr>
              <w:jc w:val="center"/>
              <w:rPr>
                <w:sz w:val="20"/>
              </w:rPr>
            </w:pPr>
            <w:r w:rsidRPr="00D01E46">
              <w:rPr>
                <w:sz w:val="20"/>
              </w:rPr>
              <w:t>SN</w:t>
            </w:r>
          </w:p>
        </w:tc>
        <w:tc>
          <w:tcPr>
            <w:tcW w:w="902" w:type="dxa"/>
          </w:tcPr>
          <w:p w:rsidR="00A138B4" w:rsidRPr="00D01E46" w:rsidRDefault="00A138B4" w:rsidP="002237EA">
            <w:pPr>
              <w:jc w:val="center"/>
              <w:rPr>
                <w:sz w:val="20"/>
              </w:rPr>
            </w:pPr>
            <w:r w:rsidRPr="00D01E46">
              <w:rPr>
                <w:sz w:val="20"/>
              </w:rPr>
              <w:t>SETS</w:t>
            </w:r>
          </w:p>
        </w:tc>
        <w:tc>
          <w:tcPr>
            <w:tcW w:w="1000" w:type="dxa"/>
          </w:tcPr>
          <w:p w:rsidR="00A138B4" w:rsidRPr="00D01E46" w:rsidRDefault="00A138B4" w:rsidP="002237EA">
            <w:pPr>
              <w:jc w:val="center"/>
              <w:rPr>
                <w:sz w:val="20"/>
              </w:rPr>
            </w:pPr>
            <w:r w:rsidRPr="00D01E46">
              <w:rPr>
                <w:sz w:val="20"/>
              </w:rPr>
              <w:t>SSIZE</w:t>
            </w:r>
          </w:p>
        </w:tc>
        <w:tc>
          <w:tcPr>
            <w:tcW w:w="492" w:type="dxa"/>
          </w:tcPr>
          <w:p w:rsidR="00A138B4" w:rsidRPr="00D01E46" w:rsidRDefault="00A138B4" w:rsidP="002237EA">
            <w:pPr>
              <w:jc w:val="center"/>
              <w:rPr>
                <w:sz w:val="20"/>
              </w:rPr>
            </w:pPr>
            <w:r w:rsidRPr="00D01E46">
              <w:rPr>
                <w:sz w:val="20"/>
              </w:rPr>
              <w:t>LR</w:t>
            </w:r>
          </w:p>
        </w:tc>
        <w:tc>
          <w:tcPr>
            <w:tcW w:w="917" w:type="dxa"/>
          </w:tcPr>
          <w:p w:rsidR="00A138B4" w:rsidRPr="00D01E46" w:rsidRDefault="00A138B4" w:rsidP="002237EA">
            <w:pPr>
              <w:jc w:val="center"/>
              <w:rPr>
                <w:sz w:val="20"/>
              </w:rPr>
            </w:pPr>
            <w:r w:rsidRPr="00D01E46">
              <w:rPr>
                <w:sz w:val="20"/>
              </w:rPr>
              <w:t>LSIZE</w:t>
            </w:r>
          </w:p>
        </w:tc>
        <w:tc>
          <w:tcPr>
            <w:tcW w:w="1134" w:type="dxa"/>
          </w:tcPr>
          <w:p w:rsidR="00A138B4" w:rsidRPr="00D01E46" w:rsidRDefault="00A138B4" w:rsidP="002237EA">
            <w:pPr>
              <w:jc w:val="center"/>
              <w:rPr>
                <w:sz w:val="20"/>
              </w:rPr>
            </w:pPr>
            <w:r w:rsidRPr="00D01E46">
              <w:rPr>
                <w:sz w:val="20"/>
              </w:rPr>
              <w:t>LRSIZE</w:t>
            </w:r>
          </w:p>
        </w:tc>
        <w:tc>
          <w:tcPr>
            <w:tcW w:w="1274" w:type="dxa"/>
          </w:tcPr>
          <w:p w:rsidR="00A138B4" w:rsidRPr="00D01E46" w:rsidRDefault="00A138B4" w:rsidP="002237EA">
            <w:pPr>
              <w:jc w:val="center"/>
              <w:rPr>
                <w:sz w:val="20"/>
              </w:rPr>
            </w:pPr>
            <w:r w:rsidRPr="00D01E46">
              <w:rPr>
                <w:sz w:val="20"/>
              </w:rPr>
              <w:t>LRSTART</w:t>
            </w:r>
          </w:p>
        </w:tc>
        <w:tc>
          <w:tcPr>
            <w:tcW w:w="393" w:type="dxa"/>
          </w:tcPr>
          <w:p w:rsidR="00A138B4" w:rsidRPr="00D01E46" w:rsidRDefault="00A138B4" w:rsidP="002237EA">
            <w:pPr>
              <w:jc w:val="center"/>
              <w:rPr>
                <w:sz w:val="20"/>
              </w:rPr>
            </w:pPr>
            <w:r w:rsidRPr="00D01E46">
              <w:rPr>
                <w:sz w:val="20"/>
              </w:rPr>
              <w:t>M</w:t>
            </w:r>
          </w:p>
        </w:tc>
        <w:tc>
          <w:tcPr>
            <w:tcW w:w="709" w:type="dxa"/>
          </w:tcPr>
          <w:p w:rsidR="00A138B4" w:rsidRPr="00D01E46" w:rsidRDefault="00A138B4" w:rsidP="002237EA">
            <w:pPr>
              <w:keepNext/>
              <w:rPr>
                <w:sz w:val="20"/>
              </w:rPr>
            </w:pPr>
          </w:p>
        </w:tc>
      </w:tr>
    </w:tbl>
    <w:p w:rsidR="00A138B4" w:rsidRDefault="00A138B4" w:rsidP="00A138B4">
      <w:pPr>
        <w:pStyle w:val="Beschriftung"/>
        <w:jc w:val="center"/>
      </w:pPr>
      <w:bookmarkStart w:id="106" w:name="_Ref144278667"/>
      <w:bookmarkStart w:id="107" w:name="_Toc146338647"/>
      <w:r>
        <w:t xml:space="preserve">Table </w:t>
      </w:r>
      <w:r w:rsidR="00847C2D">
        <w:fldChar w:fldCharType="begin"/>
      </w:r>
      <w:r w:rsidR="001D2F47">
        <w:instrText xml:space="preserve"> SEQ Table \* ARABIC </w:instrText>
      </w:r>
      <w:r w:rsidR="00847C2D">
        <w:fldChar w:fldCharType="separate"/>
      </w:r>
      <w:r w:rsidR="004F2BD0">
        <w:rPr>
          <w:noProof/>
        </w:rPr>
        <w:t>8</w:t>
      </w:r>
      <w:r w:rsidR="00847C2D">
        <w:rPr>
          <w:noProof/>
        </w:rPr>
        <w:fldChar w:fldCharType="end"/>
      </w:r>
      <w:bookmarkEnd w:id="106"/>
      <w:r>
        <w:t xml:space="preserve"> - ICACHE &amp; DCACHE Configuration Register</w:t>
      </w:r>
      <w:bookmarkEnd w:id="107"/>
    </w:p>
    <w:p w:rsidR="00A138B4" w:rsidRDefault="00A138B4" w:rsidP="00A138B4">
      <w:r>
        <w:t>[CL]</w:t>
      </w:r>
      <w:r>
        <w:tab/>
      </w:r>
      <w:r>
        <w:tab/>
      </w:r>
      <w:r>
        <w:tab/>
        <w:t>Cache looking</w:t>
      </w:r>
    </w:p>
    <w:p w:rsidR="00A138B4" w:rsidRDefault="00A138B4" w:rsidP="00A138B4">
      <w:r>
        <w:tab/>
      </w:r>
      <w:r>
        <w:tab/>
      </w:r>
      <w:r>
        <w:tab/>
      </w:r>
      <w:r>
        <w:tab/>
        <w:t>If set, cache locking is implemented</w:t>
      </w:r>
    </w:p>
    <w:p w:rsidR="00A138B4" w:rsidRDefault="00A138B4" w:rsidP="00A138B4">
      <w:r>
        <w:t>[REPL]</w:t>
      </w:r>
      <w:r>
        <w:tab/>
      </w:r>
      <w:r>
        <w:tab/>
        <w:t>Cache replacement policy</w:t>
      </w:r>
    </w:p>
    <w:p w:rsidR="00A138B4" w:rsidRDefault="00A138B4" w:rsidP="00A138B4">
      <w:r>
        <w:tab/>
      </w:r>
      <w:r>
        <w:tab/>
      </w:r>
      <w:r>
        <w:tab/>
      </w:r>
      <w:r>
        <w:tab/>
        <w:t xml:space="preserve">00 = non (direct mapped), 01 = least recently used (LRU), 10 = least </w:t>
      </w:r>
      <w:r>
        <w:tab/>
      </w:r>
      <w:r>
        <w:tab/>
      </w:r>
      <w:r>
        <w:tab/>
      </w:r>
      <w:r>
        <w:tab/>
      </w:r>
      <w:r>
        <w:tab/>
        <w:t>recently used (LRR), 11 = random</w:t>
      </w:r>
    </w:p>
    <w:p w:rsidR="00A138B4" w:rsidRDefault="00A138B4" w:rsidP="00A138B4">
      <w:r>
        <w:t>[SN]</w:t>
      </w:r>
      <w:r>
        <w:tab/>
      </w:r>
      <w:r>
        <w:tab/>
      </w:r>
      <w:r>
        <w:tab/>
        <w:t>Data cache snooping</w:t>
      </w:r>
      <w:r>
        <w:tab/>
      </w:r>
    </w:p>
    <w:p w:rsidR="00A138B4" w:rsidRDefault="00A138B4" w:rsidP="00A138B4">
      <w:r>
        <w:tab/>
      </w:r>
      <w:r>
        <w:tab/>
      </w:r>
      <w:r>
        <w:tab/>
      </w:r>
      <w:r>
        <w:tab/>
        <w:t>Set if snooping is implemented</w:t>
      </w:r>
    </w:p>
    <w:p w:rsidR="00A138B4" w:rsidRDefault="00A138B4" w:rsidP="00A138B4">
      <w:r>
        <w:t>[SETS]</w:t>
      </w:r>
      <w:r>
        <w:tab/>
      </w:r>
      <w:r>
        <w:tab/>
        <w:t>Number of sets in the cache</w:t>
      </w:r>
    </w:p>
    <w:p w:rsidR="00A138B4" w:rsidRDefault="00A138B4" w:rsidP="00A138B4">
      <w:r>
        <w:tab/>
      </w:r>
      <w:r>
        <w:tab/>
      </w:r>
      <w:r>
        <w:tab/>
      </w:r>
      <w:r>
        <w:tab/>
        <w:t xml:space="preserve">000 = direct mapped, 001 = 2-way associative, 010 = 3-way associative, </w:t>
      </w:r>
      <w:r>
        <w:tab/>
      </w:r>
      <w:r>
        <w:tab/>
      </w:r>
      <w:r>
        <w:tab/>
      </w:r>
      <w:r>
        <w:tab/>
        <w:t>011 = 4-way associative</w:t>
      </w:r>
    </w:p>
    <w:p w:rsidR="00A138B4" w:rsidRDefault="00A138B4" w:rsidP="00A138B4">
      <w:r>
        <w:t xml:space="preserve">[SSIZE] </w:t>
      </w:r>
      <w:r>
        <w:tab/>
        <w:t>Set size</w:t>
      </w:r>
    </w:p>
    <w:p w:rsidR="00A138B4" w:rsidRDefault="00A138B4" w:rsidP="00A138B4">
      <w:r>
        <w:tab/>
      </w:r>
      <w:r>
        <w:tab/>
      </w:r>
      <w:r>
        <w:tab/>
      </w:r>
      <w:r>
        <w:tab/>
        <w:t>Indicates the size (Kbytes) of each cache set (Size = 2^SSIZE).</w:t>
      </w:r>
    </w:p>
    <w:p w:rsidR="00A138B4" w:rsidRDefault="00A138B4" w:rsidP="00A138B4">
      <w:r>
        <w:t>[LR]</w:t>
      </w:r>
      <w:r>
        <w:tab/>
      </w:r>
      <w:r>
        <w:tab/>
      </w:r>
      <w:r>
        <w:tab/>
        <w:t>Local RAM</w:t>
      </w:r>
    </w:p>
    <w:p w:rsidR="00A138B4" w:rsidRDefault="00A138B4" w:rsidP="00A138B4">
      <w:r>
        <w:tab/>
      </w:r>
      <w:r>
        <w:tab/>
      </w:r>
      <w:r>
        <w:tab/>
      </w:r>
      <w:r>
        <w:tab/>
        <w:t>Set if local scratchpad is present.</w:t>
      </w:r>
    </w:p>
    <w:p w:rsidR="00A138B4" w:rsidRDefault="00A138B4" w:rsidP="00A138B4">
      <w:r>
        <w:t>[LSIZE]</w:t>
      </w:r>
      <w:r>
        <w:tab/>
        <w:t>Line size</w:t>
      </w:r>
    </w:p>
    <w:p w:rsidR="00A138B4" w:rsidRDefault="00A138B4" w:rsidP="00A138B4">
      <w:r>
        <w:tab/>
      </w:r>
      <w:r>
        <w:tab/>
      </w:r>
      <w:r>
        <w:tab/>
      </w:r>
      <w:r>
        <w:tab/>
        <w:t>Indicates the size (words) of each cache line (Line size = 2^LSIZE).</w:t>
      </w:r>
    </w:p>
    <w:p w:rsidR="00A138B4" w:rsidRDefault="00A138B4" w:rsidP="00A138B4">
      <w:r>
        <w:t>[LRSIZE]</w:t>
      </w:r>
      <w:r>
        <w:tab/>
        <w:t>Local RAM size</w:t>
      </w:r>
    </w:p>
    <w:p w:rsidR="00A138B4" w:rsidRDefault="00A138B4" w:rsidP="00A138B4">
      <w:r>
        <w:tab/>
      </w:r>
      <w:r>
        <w:tab/>
      </w:r>
      <w:r>
        <w:tab/>
      </w:r>
      <w:r>
        <w:tab/>
        <w:t xml:space="preserve">Indicates the size (Kbytes) of the implemented scratchpad RAM </w:t>
      </w:r>
      <w:r>
        <w:br/>
      </w:r>
      <w:r>
        <w:tab/>
      </w:r>
      <w:r>
        <w:tab/>
      </w:r>
      <w:r>
        <w:tab/>
      </w:r>
      <w:r>
        <w:tab/>
        <w:t>(Size = 2^LRSIZE).</w:t>
      </w:r>
    </w:p>
    <w:p w:rsidR="00A138B4" w:rsidRDefault="00A138B4" w:rsidP="00A138B4">
      <w:r>
        <w:t>[LRSTART]</w:t>
      </w:r>
      <w:r>
        <w:tab/>
        <w:t>Local RAM start address</w:t>
      </w:r>
    </w:p>
    <w:p w:rsidR="00A138B4" w:rsidRDefault="00A138B4" w:rsidP="00A138B4">
      <w:r>
        <w:tab/>
      </w:r>
      <w:r>
        <w:tab/>
      </w:r>
      <w:r>
        <w:tab/>
      </w:r>
      <w:r>
        <w:tab/>
        <w:t>Indicates the 8 most significant bits of the local RAM start address.</w:t>
      </w:r>
    </w:p>
    <w:p w:rsidR="00A138B4" w:rsidRDefault="00A138B4" w:rsidP="00A138B4">
      <w:r>
        <w:t>[M]</w:t>
      </w:r>
      <w:r>
        <w:tab/>
      </w:r>
      <w:r>
        <w:tab/>
      </w:r>
      <w:r>
        <w:tab/>
        <w:t>MMU present</w:t>
      </w:r>
    </w:p>
    <w:p w:rsidR="00A138B4" w:rsidRDefault="00A138B4" w:rsidP="00A138B4">
      <w:r>
        <w:tab/>
      </w:r>
      <w:r>
        <w:tab/>
      </w:r>
      <w:r>
        <w:tab/>
      </w:r>
      <w:r>
        <w:tab/>
        <w:t>Set if MMU is present</w:t>
      </w:r>
    </w:p>
    <w:p w:rsidR="00A138B4" w:rsidRDefault="00A138B4" w:rsidP="00A138B4"/>
    <w:p w:rsidR="00A138B4" w:rsidRDefault="00A138B4" w:rsidP="00A138B4">
      <w:r>
        <w:t>The MMU is controlled by five 32-bit registers, which can be accessed through ASI 0x19 (</w:t>
      </w:r>
      <w:r w:rsidR="00847C2D">
        <w:fldChar w:fldCharType="begin"/>
      </w:r>
      <w:r w:rsidR="003F45A7">
        <w:instrText xml:space="preserve"> REF _Ref144281127 \h </w:instrText>
      </w:r>
      <w:r w:rsidR="00847C2D">
        <w:fldChar w:fldCharType="separate"/>
      </w:r>
      <w:r w:rsidR="00937609">
        <w:t xml:space="preserve">Table </w:t>
      </w:r>
      <w:r w:rsidR="00937609">
        <w:rPr>
          <w:noProof/>
        </w:rPr>
        <w:t>9</w:t>
      </w:r>
      <w:r w:rsidR="00847C2D">
        <w:fldChar w:fldCharType="end"/>
      </w:r>
      <w:r>
        <w:t>). All those registers are implemented within the MMU.</w:t>
      </w:r>
    </w:p>
    <w:tbl>
      <w:tblPr>
        <w:tblStyle w:val="Tabellenraster"/>
        <w:tblW w:w="0" w:type="auto"/>
        <w:tblLook w:val="00A0"/>
      </w:tblPr>
      <w:tblGrid>
        <w:gridCol w:w="3369"/>
        <w:gridCol w:w="5528"/>
        <w:gridCol w:w="425"/>
        <w:gridCol w:w="457"/>
      </w:tblGrid>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MMU Control Register</w:t>
            </w:r>
          </w:p>
        </w:tc>
        <w:tc>
          <w:tcPr>
            <w:tcW w:w="5953" w:type="dxa"/>
            <w:gridSpan w:val="2"/>
            <w:tcBorders>
              <w:top w:val="nil"/>
              <w:left w:val="nil"/>
              <w:right w:val="nil"/>
            </w:tcBorders>
          </w:tcPr>
          <w:p w:rsidR="00A138B4" w:rsidRDefault="00A138B4" w:rsidP="002237EA">
            <w:r>
              <w:t>31                                                                     1</w:t>
            </w:r>
          </w:p>
        </w:tc>
        <w:tc>
          <w:tcPr>
            <w:tcW w:w="457" w:type="dxa"/>
            <w:tcBorders>
              <w:top w:val="nil"/>
              <w:left w:val="nil"/>
              <w:right w:val="nil"/>
            </w:tcBorders>
          </w:tcPr>
          <w:p w:rsidR="00A138B4" w:rsidRDefault="00A138B4" w:rsidP="002237EA">
            <w:r>
              <w:t>0</w:t>
            </w:r>
          </w:p>
        </w:tc>
      </w:tr>
      <w:tr w:rsidR="00A138B4">
        <w:trPr>
          <w:trHeight w:val="200"/>
        </w:trPr>
        <w:tc>
          <w:tcPr>
            <w:tcW w:w="3369" w:type="dxa"/>
            <w:vMerge/>
            <w:tcBorders>
              <w:top w:val="nil"/>
              <w:left w:val="nil"/>
              <w:bottom w:val="nil"/>
            </w:tcBorders>
          </w:tcPr>
          <w:p w:rsidR="00A138B4" w:rsidRDefault="00A138B4" w:rsidP="002237EA"/>
        </w:tc>
        <w:tc>
          <w:tcPr>
            <w:tcW w:w="5953" w:type="dxa"/>
            <w:gridSpan w:val="2"/>
            <w:tcBorders>
              <w:bottom w:val="single" w:sz="4" w:space="0" w:color="000000" w:themeColor="text1"/>
            </w:tcBorders>
          </w:tcPr>
          <w:p w:rsidR="00A138B4" w:rsidRDefault="00A138B4" w:rsidP="002237EA">
            <w:r>
              <w:t>not used</w:t>
            </w:r>
          </w:p>
        </w:tc>
        <w:tc>
          <w:tcPr>
            <w:tcW w:w="457" w:type="dxa"/>
            <w:tcBorders>
              <w:bottom w:val="single" w:sz="4" w:space="0" w:color="000000" w:themeColor="text1"/>
            </w:tcBorders>
          </w:tcPr>
          <w:p w:rsidR="00A138B4" w:rsidRDefault="00A138B4" w:rsidP="002237EA">
            <w:r>
              <w:t>E</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Pointer Register</w:t>
            </w:r>
          </w:p>
        </w:tc>
        <w:tc>
          <w:tcPr>
            <w:tcW w:w="5528" w:type="dxa"/>
            <w:tcBorders>
              <w:top w:val="single" w:sz="4" w:space="0" w:color="000000" w:themeColor="text1"/>
              <w:left w:val="nil"/>
              <w:right w:val="nil"/>
            </w:tcBorders>
          </w:tcPr>
          <w:p w:rsidR="00A138B4" w:rsidRDefault="00A138B4" w:rsidP="002237EA">
            <w:r>
              <w:t>31                                                               2</w:t>
            </w:r>
          </w:p>
        </w:tc>
        <w:tc>
          <w:tcPr>
            <w:tcW w:w="882" w:type="dxa"/>
            <w:gridSpan w:val="2"/>
            <w:tcBorders>
              <w:top w:val="single" w:sz="4" w:space="0" w:color="000000" w:themeColor="text1"/>
              <w:left w:val="nil"/>
              <w:right w:val="nil"/>
            </w:tcBorders>
          </w:tcPr>
          <w:p w:rsidR="00A138B4" w:rsidRDefault="00A138B4" w:rsidP="002237EA"/>
        </w:tc>
      </w:tr>
      <w:tr w:rsidR="00A138B4">
        <w:trPr>
          <w:trHeight w:val="200"/>
        </w:trPr>
        <w:tc>
          <w:tcPr>
            <w:tcW w:w="3369" w:type="dxa"/>
            <w:vMerge/>
            <w:tcBorders>
              <w:top w:val="nil"/>
              <w:left w:val="nil"/>
              <w:bottom w:val="nil"/>
            </w:tcBorders>
          </w:tcPr>
          <w:p w:rsidR="00A138B4" w:rsidRDefault="00A138B4" w:rsidP="002237EA"/>
        </w:tc>
        <w:tc>
          <w:tcPr>
            <w:tcW w:w="5528" w:type="dxa"/>
            <w:tcBorders>
              <w:bottom w:val="single" w:sz="4" w:space="0" w:color="000000" w:themeColor="text1"/>
            </w:tcBorders>
          </w:tcPr>
          <w:p w:rsidR="00A138B4" w:rsidRDefault="00A138B4" w:rsidP="002237EA">
            <w:pPr>
              <w:jc w:val="center"/>
            </w:pPr>
            <w:r>
              <w:t>Context Table Pointer</w:t>
            </w:r>
          </w:p>
        </w:tc>
        <w:tc>
          <w:tcPr>
            <w:tcW w:w="882" w:type="dxa"/>
            <w:gridSpan w:val="2"/>
            <w:tcBorders>
              <w:bottom w:val="single" w:sz="4" w:space="0" w:color="000000" w:themeColor="text1"/>
            </w:tcBorders>
          </w:tcPr>
          <w:p w:rsidR="00A138B4" w:rsidRDefault="00A138B4" w:rsidP="002237EA"/>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Context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Context Number</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Status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Borders>
              <w:bottom w:val="single" w:sz="4" w:space="0" w:color="000000" w:themeColor="text1"/>
            </w:tcBorders>
          </w:tcPr>
          <w:p w:rsidR="00A138B4" w:rsidRDefault="00A138B4" w:rsidP="002237EA">
            <w:pPr>
              <w:jc w:val="center"/>
            </w:pPr>
            <w:r>
              <w:t>Not implemented yet</w:t>
            </w:r>
          </w:p>
        </w:tc>
      </w:tr>
      <w:tr w:rsidR="00A138B4">
        <w:trPr>
          <w:trHeight w:val="200"/>
        </w:trPr>
        <w:tc>
          <w:tcPr>
            <w:tcW w:w="3369" w:type="dxa"/>
            <w:vMerge w:val="restart"/>
            <w:tcBorders>
              <w:top w:val="nil"/>
              <w:left w:val="nil"/>
              <w:bottom w:val="nil"/>
              <w:right w:val="nil"/>
            </w:tcBorders>
          </w:tcPr>
          <w:p w:rsidR="00A138B4" w:rsidRDefault="00A138B4" w:rsidP="002237EA"/>
          <w:p w:rsidR="00A138B4" w:rsidRPr="00C44111" w:rsidRDefault="00A138B4" w:rsidP="002237EA">
            <w:pPr>
              <w:jc w:val="right"/>
              <w:rPr>
                <w:i/>
              </w:rPr>
            </w:pPr>
            <w:r w:rsidRPr="00C44111">
              <w:rPr>
                <w:i/>
              </w:rPr>
              <w:t>Fault Address Register</w:t>
            </w:r>
          </w:p>
        </w:tc>
        <w:tc>
          <w:tcPr>
            <w:tcW w:w="6410" w:type="dxa"/>
            <w:gridSpan w:val="3"/>
            <w:tcBorders>
              <w:left w:val="nil"/>
              <w:right w:val="nil"/>
            </w:tcBorders>
          </w:tcPr>
          <w:p w:rsidR="00A138B4" w:rsidRDefault="00A138B4" w:rsidP="002237EA">
            <w:r>
              <w:t>31                                                                           0</w:t>
            </w:r>
          </w:p>
        </w:tc>
      </w:tr>
      <w:tr w:rsidR="00A138B4">
        <w:trPr>
          <w:trHeight w:val="200"/>
        </w:trPr>
        <w:tc>
          <w:tcPr>
            <w:tcW w:w="3369" w:type="dxa"/>
            <w:vMerge/>
            <w:tcBorders>
              <w:top w:val="nil"/>
              <w:left w:val="nil"/>
              <w:bottom w:val="nil"/>
            </w:tcBorders>
          </w:tcPr>
          <w:p w:rsidR="00A138B4" w:rsidRDefault="00A138B4" w:rsidP="002237EA"/>
        </w:tc>
        <w:tc>
          <w:tcPr>
            <w:tcW w:w="6410" w:type="dxa"/>
            <w:gridSpan w:val="3"/>
          </w:tcPr>
          <w:p w:rsidR="00A138B4" w:rsidRDefault="00A138B4" w:rsidP="002237EA">
            <w:pPr>
              <w:keepNext/>
              <w:jc w:val="center"/>
            </w:pPr>
            <w:r>
              <w:t>Fault address (not implemented yet)</w:t>
            </w:r>
          </w:p>
        </w:tc>
      </w:tr>
    </w:tbl>
    <w:p w:rsidR="00A138B4" w:rsidRDefault="00A138B4" w:rsidP="00A138B4">
      <w:pPr>
        <w:pStyle w:val="Beschriftung"/>
        <w:jc w:val="center"/>
      </w:pPr>
      <w:bookmarkStart w:id="108" w:name="_Ref144281127"/>
      <w:bookmarkStart w:id="109" w:name="_Toc146338648"/>
      <w:r>
        <w:t xml:space="preserve">Table </w:t>
      </w:r>
      <w:r w:rsidR="00847C2D">
        <w:fldChar w:fldCharType="begin"/>
      </w:r>
      <w:r w:rsidR="001D2F47">
        <w:instrText xml:space="preserve"> SEQ Table \* ARABIC </w:instrText>
      </w:r>
      <w:r w:rsidR="00847C2D">
        <w:fldChar w:fldCharType="separate"/>
      </w:r>
      <w:r w:rsidR="004F2BD0">
        <w:rPr>
          <w:noProof/>
        </w:rPr>
        <w:t>9</w:t>
      </w:r>
      <w:r w:rsidR="00847C2D">
        <w:rPr>
          <w:noProof/>
        </w:rPr>
        <w:fldChar w:fldCharType="end"/>
      </w:r>
      <w:bookmarkEnd w:id="108"/>
      <w:r>
        <w:t xml:space="preserve"> - MMU Control Registers</w:t>
      </w:r>
      <w:bookmarkEnd w:id="109"/>
    </w:p>
    <w:p w:rsidR="00A138B4" w:rsidRDefault="00A138B4" w:rsidP="00A138B4"/>
    <w:p w:rsidR="00A138B4" w:rsidRDefault="00A138B4" w:rsidP="00A138B4">
      <w:r>
        <w:t xml:space="preserve">From the MMU Control Register only one bit is implemented in the TLM model. It is used to enable and disable the MMU. </w:t>
      </w:r>
    </w:p>
    <w:p w:rsidR="00A138B4" w:rsidRDefault="00A138B4" w:rsidP="00A138B4">
      <w:r>
        <w:t>The Context Pointer Register points to the Context Table in main memory. It forms bit 35 – 6 of the physical address. The table is indexed by the contents of the Context Register.</w:t>
      </w:r>
    </w:p>
    <w:p w:rsidR="00A138B4" w:rsidRDefault="00A138B4" w:rsidP="00A138B4">
      <w:r>
        <w:t xml:space="preserve">The Context Register contains the number of the current context and defines which of the possible address spaces is used for address translation. </w:t>
      </w:r>
    </w:p>
    <w:p w:rsidR="00A138B4" w:rsidRDefault="00A138B4" w:rsidP="00A138B4">
      <w:r>
        <w:t>The Fault Status Register provides information on exceptions (faults) issued by the MMU. It is currently not implemented and reads as 0.</w:t>
      </w:r>
    </w:p>
    <w:p w:rsidR="00A138B4" w:rsidRDefault="00A138B4" w:rsidP="00A138B4">
      <w:r>
        <w:t>The Fault Address Register contains the virtual memory address of the fault recorded in the Fault Status Register. It is currently not implemented and reads as 0.</w:t>
      </w:r>
    </w:p>
    <w:p w:rsidR="00A138B4" w:rsidRDefault="00A138B4" w:rsidP="00A138B4">
      <w:r>
        <w:t>The full set of options concerning the MMU Control Registers is described in the Sparc V8 Reference Manual [RD06].</w:t>
      </w:r>
    </w:p>
    <w:p w:rsidR="00A138B4" w:rsidRDefault="00A138B4" w:rsidP="00A138B4">
      <w:pPr>
        <w:pStyle w:val="berschrift3"/>
      </w:pPr>
      <w:bookmarkStart w:id="110" w:name="_Ref144275537"/>
      <w:bookmarkStart w:id="111" w:name="_Toc166561500"/>
      <w:r>
        <w:t>Diagnostic Access</w:t>
      </w:r>
      <w:bookmarkEnd w:id="110"/>
      <w:bookmarkEnd w:id="111"/>
    </w:p>
    <w:p w:rsidR="00A138B4" w:rsidRDefault="00A138B4" w:rsidP="00A138B4">
      <w:r>
        <w:t>Most of the internal data structures of Cache and MMU can be accessed for diagnostic purpose through dedicated ASIs.</w:t>
      </w:r>
    </w:p>
    <w:p w:rsidR="00A138B4" w:rsidRDefault="00A138B4" w:rsidP="00A138B4">
      <w:r>
        <w:t xml:space="preserve">The Tag and Data RAM of instruction and data cache can be read and written using ASI 0x0C – 0x0F (see section </w:t>
      </w:r>
      <w:r w:rsidR="00847C2D">
        <w:fldChar w:fldCharType="begin"/>
      </w:r>
      <w:r w:rsidR="003F45A7">
        <w:instrText xml:space="preserve"> REF _Ref144282014 \r \h </w:instrText>
      </w:r>
      <w:r w:rsidR="00847C2D">
        <w:fldChar w:fldCharType="separate"/>
      </w:r>
      <w:r w:rsidR="00937609">
        <w:t>6.1.2</w:t>
      </w:r>
      <w:r w:rsidR="00847C2D">
        <w:fldChar w:fldCharType="end"/>
      </w:r>
      <w:r>
        <w:t>). Addressing and alignment of data are equivalent to the mechanism described in section 55.5.2. of RD05.</w:t>
      </w:r>
    </w:p>
    <w:p w:rsidR="00A138B4" w:rsidRPr="00B378F2" w:rsidRDefault="00A138B4" w:rsidP="00A138B4">
      <w:r>
        <w:t>ADDRESS = WAY &amp; LINE &amp; DATA &amp; “00”</w:t>
      </w:r>
    </w:p>
    <w:p w:rsidR="008A5AFF" w:rsidRDefault="00A138B4" w:rsidP="00A138B4">
      <w:pPr>
        <w:pStyle w:val="berschrift3"/>
      </w:pPr>
      <w:bookmarkStart w:id="112" w:name="_Ref144275504"/>
      <w:bookmarkStart w:id="113" w:name="_Toc166561501"/>
      <w:r>
        <w:t>Payload Extensions</w:t>
      </w:r>
      <w:bookmarkEnd w:id="112"/>
      <w:bookmarkEnd w:id="113"/>
    </w:p>
    <w:p w:rsidR="008A5AFF" w:rsidRDefault="008A5AFF" w:rsidP="008A5AFF">
      <w:r>
        <w:t>The communication between the processor and the Cache Sub-System requires additional information to be attached to the TLM2 generic payload. The extensions are modelled in two classes:</w:t>
      </w:r>
    </w:p>
    <w:p w:rsidR="00212E8E" w:rsidRDefault="00212E8E" w:rsidP="008A5AFF">
      <w:r>
        <w:t>i</w:t>
      </w:r>
      <w:r w:rsidR="008A5AFF">
        <w:t>cio_payload_extension.h/cpp</w:t>
      </w:r>
      <w:r w:rsidR="008A5AFF">
        <w:tab/>
      </w:r>
      <w:r>
        <w:tab/>
        <w:t>optional extensions for instruction cache socket</w:t>
      </w:r>
    </w:p>
    <w:p w:rsidR="00212E8E" w:rsidRDefault="00212E8E" w:rsidP="008A5AFF">
      <w:r>
        <w:t>dcio_payload_extension.h/cpp</w:t>
      </w:r>
      <w:r>
        <w:tab/>
      </w:r>
      <w:r>
        <w:tab/>
        <w:t>optional extensions for data cache socket</w:t>
      </w:r>
    </w:p>
    <w:p w:rsidR="00212E8E" w:rsidRDefault="00212E8E" w:rsidP="008A5AFF">
      <w:r>
        <w:t xml:space="preserve">Both classes declare a debug extension, which is modeled as a 32bit unsigned integer. The usage of the debug extension is explained in </w:t>
      </w:r>
      <w:r w:rsidR="00847C2D">
        <w:fldChar w:fldCharType="begin"/>
      </w:r>
      <w:r>
        <w:instrText xml:space="preserve"> REF _Ref144546772 \r \h </w:instrText>
      </w:r>
      <w:r w:rsidR="00847C2D">
        <w:fldChar w:fldCharType="separate"/>
      </w:r>
      <w:r w:rsidR="00937609">
        <w:t>6.1.6</w:t>
      </w:r>
      <w:r w:rsidR="00847C2D">
        <w:fldChar w:fldCharType="end"/>
      </w:r>
      <w:r>
        <w:t>.</w:t>
      </w:r>
    </w:p>
    <w:p w:rsidR="00212E8E" w:rsidRDefault="00212E8E" w:rsidP="008A5AFF">
      <w:r>
        <w:t xml:space="preserve">The dcio extensions additionally contain an ASI attribute, which is also modeled as a 32 bit unsigned integer. Purpose and usage of address space identifiers has been explained in </w:t>
      </w:r>
      <w:r w:rsidR="00847C2D">
        <w:fldChar w:fldCharType="begin"/>
      </w:r>
      <w:r>
        <w:instrText xml:space="preserve"> REF _Ref144282014 \r \h </w:instrText>
      </w:r>
      <w:r w:rsidR="00847C2D">
        <w:fldChar w:fldCharType="separate"/>
      </w:r>
      <w:r w:rsidR="00937609">
        <w:t>6.1.2</w:t>
      </w:r>
      <w:r w:rsidR="00847C2D">
        <w:fldChar w:fldCharType="end"/>
      </w:r>
      <w:r>
        <w:t>.</w:t>
      </w:r>
    </w:p>
    <w:p w:rsidR="00264EF2" w:rsidRDefault="00212E8E" w:rsidP="00212E8E">
      <w:pPr>
        <w:pStyle w:val="berschrift3"/>
      </w:pPr>
      <w:bookmarkStart w:id="114" w:name="_Ref144546772"/>
      <w:bookmarkStart w:id="115" w:name="_Toc166561502"/>
      <w:r>
        <w:t>Debug Mechanism</w:t>
      </w:r>
      <w:bookmarkEnd w:id="114"/>
      <w:bookmarkEnd w:id="115"/>
    </w:p>
    <w:p w:rsidR="002173BB" w:rsidRDefault="00C37B9A" w:rsidP="00264EF2">
      <w:r>
        <w:t xml:space="preserve">The cache sub-system is a rather complex model. </w:t>
      </w:r>
      <w:r w:rsidR="002173BB">
        <w:t>Hence, f</w:t>
      </w:r>
      <w:r>
        <w:t>or assertion based verification</w:t>
      </w:r>
      <w:r w:rsidR="002173BB">
        <w:t>,</w:t>
      </w:r>
      <w:r>
        <w:t xml:space="preserve"> it is </w:t>
      </w:r>
      <w:r w:rsidR="002173BB">
        <w:t>not sufficient to simply check whether the data response on a request is correct. It is also important to know in which way the result was produced (e.g. cache hit/miss).</w:t>
      </w:r>
    </w:p>
    <w:p w:rsidR="00F97DF3" w:rsidRDefault="002173BB" w:rsidP="00264EF2">
      <w:r>
        <w:t>For this purpose a 32bit unsigned integer extension has been attached to the generic payload of the icio/dcio sockets. Moreover, a set of macros has been defined in order to ease their handling.</w:t>
      </w:r>
      <w:r w:rsidR="00F97DF3">
        <w:t xml:space="preserve"> The encoding of the debug extension is shown in  </w:t>
      </w:r>
      <w:r w:rsidR="00847C2D">
        <w:fldChar w:fldCharType="begin"/>
      </w:r>
      <w:r w:rsidR="0093181E">
        <w:instrText xml:space="preserve"> REF _Ref144635110 \h </w:instrText>
      </w:r>
      <w:r w:rsidR="00847C2D">
        <w:fldChar w:fldCharType="separate"/>
      </w:r>
      <w:r w:rsidR="00937609">
        <w:t xml:space="preserve">Table </w:t>
      </w:r>
      <w:r w:rsidR="00937609">
        <w:rPr>
          <w:noProof/>
        </w:rPr>
        <w:t>10</w:t>
      </w:r>
      <w:r w:rsidR="00847C2D">
        <w:fldChar w:fldCharType="end"/>
      </w:r>
      <w:r w:rsidR="00F97DF3">
        <w:t>.</w:t>
      </w:r>
      <w:r w:rsidR="00934B9C">
        <w:t xml:space="preserve"> The macro definitions can be found in </w:t>
      </w:r>
      <w:r w:rsidR="009B1296">
        <w:t>the defines.h files of the mmu_cache library.</w:t>
      </w:r>
    </w:p>
    <w:p w:rsidR="002173BB" w:rsidRDefault="002173BB" w:rsidP="00264EF2"/>
    <w:tbl>
      <w:tblPr>
        <w:tblStyle w:val="Tabellenraster"/>
        <w:tblW w:w="0" w:type="auto"/>
        <w:tblLayout w:type="fixed"/>
        <w:tblLook w:val="00A0"/>
      </w:tblPr>
      <w:tblGrid>
        <w:gridCol w:w="1324"/>
        <w:gridCol w:w="1052"/>
        <w:gridCol w:w="993"/>
        <w:gridCol w:w="1417"/>
        <w:gridCol w:w="709"/>
        <w:gridCol w:w="709"/>
        <w:gridCol w:w="694"/>
        <w:gridCol w:w="1324"/>
        <w:gridCol w:w="855"/>
        <w:gridCol w:w="778"/>
      </w:tblGrid>
      <w:tr w:rsidR="00F97DF3">
        <w:tc>
          <w:tcPr>
            <w:tcW w:w="1324" w:type="dxa"/>
            <w:tcBorders>
              <w:top w:val="nil"/>
              <w:left w:val="nil"/>
              <w:right w:val="nil"/>
            </w:tcBorders>
          </w:tcPr>
          <w:p w:rsidR="00F97DF3" w:rsidRDefault="00F97DF3" w:rsidP="00264EF2">
            <w:r>
              <w:t>31      22</w:t>
            </w:r>
          </w:p>
        </w:tc>
        <w:tc>
          <w:tcPr>
            <w:tcW w:w="1052" w:type="dxa"/>
            <w:tcBorders>
              <w:top w:val="nil"/>
              <w:left w:val="nil"/>
              <w:right w:val="nil"/>
            </w:tcBorders>
          </w:tcPr>
          <w:p w:rsidR="00F97DF3" w:rsidRDefault="00F97DF3" w:rsidP="00264EF2">
            <w:r>
              <w:t>21</w:t>
            </w:r>
          </w:p>
        </w:tc>
        <w:tc>
          <w:tcPr>
            <w:tcW w:w="993" w:type="dxa"/>
            <w:tcBorders>
              <w:top w:val="nil"/>
              <w:left w:val="nil"/>
              <w:right w:val="nil"/>
            </w:tcBorders>
          </w:tcPr>
          <w:p w:rsidR="00F97DF3" w:rsidRDefault="00F97DF3" w:rsidP="00F97DF3">
            <w:r>
              <w:t>20  16</w:t>
            </w:r>
          </w:p>
        </w:tc>
        <w:tc>
          <w:tcPr>
            <w:tcW w:w="1417" w:type="dxa"/>
            <w:tcBorders>
              <w:top w:val="nil"/>
              <w:left w:val="nil"/>
              <w:right w:val="nil"/>
            </w:tcBorders>
          </w:tcPr>
          <w:p w:rsidR="00F97DF3" w:rsidRDefault="00F97DF3" w:rsidP="00264EF2">
            <w:r>
              <w:t xml:space="preserve">     15</w:t>
            </w:r>
          </w:p>
        </w:tc>
        <w:tc>
          <w:tcPr>
            <w:tcW w:w="709" w:type="dxa"/>
            <w:tcBorders>
              <w:top w:val="nil"/>
              <w:left w:val="nil"/>
              <w:right w:val="nil"/>
            </w:tcBorders>
          </w:tcPr>
          <w:p w:rsidR="00F97DF3" w:rsidRDefault="00F97DF3" w:rsidP="00264EF2">
            <w:r>
              <w:t>14</w:t>
            </w:r>
          </w:p>
        </w:tc>
        <w:tc>
          <w:tcPr>
            <w:tcW w:w="709" w:type="dxa"/>
            <w:tcBorders>
              <w:top w:val="nil"/>
              <w:left w:val="nil"/>
              <w:right w:val="nil"/>
            </w:tcBorders>
          </w:tcPr>
          <w:p w:rsidR="00F97DF3" w:rsidRDefault="00F97DF3" w:rsidP="00264EF2">
            <w:r>
              <w:t>13</w:t>
            </w:r>
          </w:p>
        </w:tc>
        <w:tc>
          <w:tcPr>
            <w:tcW w:w="694" w:type="dxa"/>
            <w:tcBorders>
              <w:top w:val="nil"/>
              <w:left w:val="nil"/>
              <w:right w:val="nil"/>
            </w:tcBorders>
          </w:tcPr>
          <w:p w:rsidR="00F97DF3" w:rsidRDefault="00F97DF3" w:rsidP="00264EF2">
            <w:r>
              <w:t>12</w:t>
            </w:r>
          </w:p>
        </w:tc>
        <w:tc>
          <w:tcPr>
            <w:tcW w:w="1324" w:type="dxa"/>
            <w:tcBorders>
              <w:top w:val="nil"/>
              <w:left w:val="nil"/>
              <w:right w:val="nil"/>
            </w:tcBorders>
          </w:tcPr>
          <w:p w:rsidR="00F97DF3" w:rsidRDefault="00F97DF3" w:rsidP="00264EF2">
            <w:r>
              <w:t>11        4</w:t>
            </w:r>
          </w:p>
        </w:tc>
        <w:tc>
          <w:tcPr>
            <w:tcW w:w="855" w:type="dxa"/>
            <w:tcBorders>
              <w:top w:val="nil"/>
              <w:left w:val="nil"/>
              <w:right w:val="nil"/>
            </w:tcBorders>
          </w:tcPr>
          <w:p w:rsidR="00F97DF3" w:rsidRDefault="00F97DF3" w:rsidP="00264EF2">
            <w:r>
              <w:t>3    2</w:t>
            </w:r>
          </w:p>
        </w:tc>
        <w:tc>
          <w:tcPr>
            <w:tcW w:w="778" w:type="dxa"/>
            <w:tcBorders>
              <w:top w:val="nil"/>
              <w:left w:val="nil"/>
              <w:right w:val="nil"/>
            </w:tcBorders>
          </w:tcPr>
          <w:p w:rsidR="00F97DF3" w:rsidRDefault="00F97DF3" w:rsidP="00264EF2">
            <w:r>
              <w:t>1   0</w:t>
            </w:r>
          </w:p>
        </w:tc>
      </w:tr>
      <w:tr w:rsidR="00F97DF3">
        <w:tc>
          <w:tcPr>
            <w:tcW w:w="1324" w:type="dxa"/>
          </w:tcPr>
          <w:p w:rsidR="00F97DF3" w:rsidRDefault="00F97DF3" w:rsidP="00F97DF3">
            <w:pPr>
              <w:jc w:val="center"/>
            </w:pPr>
            <w:r>
              <w:t>Reserved</w:t>
            </w:r>
          </w:p>
        </w:tc>
        <w:tc>
          <w:tcPr>
            <w:tcW w:w="1052" w:type="dxa"/>
          </w:tcPr>
          <w:p w:rsidR="00F97DF3" w:rsidRDefault="00F97DF3" w:rsidP="00F97DF3">
            <w:pPr>
              <w:jc w:val="center"/>
            </w:pPr>
            <w:r>
              <w:t>MMUS</w:t>
            </w:r>
          </w:p>
        </w:tc>
        <w:tc>
          <w:tcPr>
            <w:tcW w:w="993" w:type="dxa"/>
          </w:tcPr>
          <w:p w:rsidR="00F97DF3" w:rsidRDefault="00F97DF3" w:rsidP="00F97DF3">
            <w:pPr>
              <w:jc w:val="center"/>
            </w:pPr>
            <w:r>
              <w:t>TLBN</w:t>
            </w:r>
          </w:p>
        </w:tc>
        <w:tc>
          <w:tcPr>
            <w:tcW w:w="1417" w:type="dxa"/>
          </w:tcPr>
          <w:p w:rsidR="00F97DF3" w:rsidRDefault="00F97DF3" w:rsidP="00F97DF3">
            <w:pPr>
              <w:jc w:val="center"/>
            </w:pPr>
            <w:r>
              <w:t>Reserved</w:t>
            </w:r>
          </w:p>
        </w:tc>
        <w:tc>
          <w:tcPr>
            <w:tcW w:w="709" w:type="dxa"/>
          </w:tcPr>
          <w:p w:rsidR="00F97DF3" w:rsidRDefault="00F97DF3" w:rsidP="00F97DF3">
            <w:pPr>
              <w:jc w:val="center"/>
            </w:pPr>
            <w:r>
              <w:t>FM</w:t>
            </w:r>
          </w:p>
        </w:tc>
        <w:tc>
          <w:tcPr>
            <w:tcW w:w="709" w:type="dxa"/>
          </w:tcPr>
          <w:p w:rsidR="00F97DF3" w:rsidRDefault="00F97DF3" w:rsidP="00F97DF3">
            <w:pPr>
              <w:jc w:val="center"/>
            </w:pPr>
            <w:r>
              <w:t>CB</w:t>
            </w:r>
          </w:p>
        </w:tc>
        <w:tc>
          <w:tcPr>
            <w:tcW w:w="694" w:type="dxa"/>
          </w:tcPr>
          <w:p w:rsidR="00F97DF3" w:rsidRDefault="00F97DF3" w:rsidP="00F97DF3">
            <w:pPr>
              <w:jc w:val="center"/>
            </w:pPr>
            <w:r>
              <w:t>SP</w:t>
            </w:r>
          </w:p>
        </w:tc>
        <w:tc>
          <w:tcPr>
            <w:tcW w:w="1324" w:type="dxa"/>
          </w:tcPr>
          <w:p w:rsidR="00F97DF3" w:rsidRDefault="00F97DF3" w:rsidP="00F97DF3">
            <w:pPr>
              <w:jc w:val="center"/>
            </w:pPr>
            <w:r>
              <w:t>Reserved</w:t>
            </w:r>
          </w:p>
        </w:tc>
        <w:tc>
          <w:tcPr>
            <w:tcW w:w="855" w:type="dxa"/>
          </w:tcPr>
          <w:p w:rsidR="00F97DF3" w:rsidRDefault="00F97DF3" w:rsidP="00F97DF3">
            <w:pPr>
              <w:jc w:val="center"/>
            </w:pPr>
            <w:r>
              <w:t>CST</w:t>
            </w:r>
          </w:p>
        </w:tc>
        <w:tc>
          <w:tcPr>
            <w:tcW w:w="778" w:type="dxa"/>
          </w:tcPr>
          <w:p w:rsidR="00F97DF3" w:rsidRDefault="00F97DF3" w:rsidP="00F97DF3">
            <w:pPr>
              <w:keepNext/>
              <w:jc w:val="center"/>
            </w:pPr>
            <w:r>
              <w:t>CS</w:t>
            </w:r>
          </w:p>
        </w:tc>
      </w:tr>
    </w:tbl>
    <w:p w:rsidR="00F97DF3" w:rsidRDefault="00F97DF3" w:rsidP="00F97DF3">
      <w:pPr>
        <w:pStyle w:val="Beschriftung"/>
        <w:jc w:val="center"/>
      </w:pPr>
      <w:bookmarkStart w:id="116" w:name="_Ref144635110"/>
      <w:bookmarkStart w:id="117" w:name="_Toc146338649"/>
      <w:r>
        <w:t xml:space="preserve">Table </w:t>
      </w:r>
      <w:r w:rsidR="00847C2D">
        <w:fldChar w:fldCharType="begin"/>
      </w:r>
      <w:r w:rsidR="001D2F47">
        <w:instrText xml:space="preserve"> SEQ Table \* ARABIC </w:instrText>
      </w:r>
      <w:r w:rsidR="00847C2D">
        <w:fldChar w:fldCharType="separate"/>
      </w:r>
      <w:r w:rsidR="004F2BD0">
        <w:rPr>
          <w:noProof/>
        </w:rPr>
        <w:t>10</w:t>
      </w:r>
      <w:r w:rsidR="00847C2D">
        <w:rPr>
          <w:noProof/>
        </w:rPr>
        <w:fldChar w:fldCharType="end"/>
      </w:r>
      <w:bookmarkEnd w:id="116"/>
      <w:r>
        <w:t xml:space="preserve"> - Debug Extension</w:t>
      </w:r>
      <w:bookmarkEnd w:id="117"/>
    </w:p>
    <w:p w:rsidR="00F97DF3" w:rsidRDefault="00F97DF3" w:rsidP="00F97DF3">
      <w:r>
        <w:t>[MMUS|</w:t>
      </w:r>
      <w:r>
        <w:tab/>
        <w:t>MMU state</w:t>
      </w:r>
    </w:p>
    <w:p w:rsidR="00F97DF3" w:rsidRDefault="00F97DF3" w:rsidP="00F97DF3">
      <w:r>
        <w:tab/>
      </w:r>
      <w:r>
        <w:tab/>
      </w:r>
      <w:r>
        <w:tab/>
      </w:r>
      <w:r>
        <w:tab/>
        <w:t>0 – TLB hit; 1- TLB miss</w:t>
      </w:r>
    </w:p>
    <w:p w:rsidR="00F97DF3" w:rsidRDefault="00F97DF3" w:rsidP="00F97DF3">
      <w:r>
        <w:t>[TLBN]</w:t>
      </w:r>
      <w:r>
        <w:tab/>
      </w:r>
      <w:r>
        <w:tab/>
        <w:t>TLB number</w:t>
      </w:r>
    </w:p>
    <w:p w:rsidR="00F97DF3" w:rsidRDefault="00F97DF3" w:rsidP="00F97DF3">
      <w:r>
        <w:tab/>
      </w:r>
      <w:r>
        <w:tab/>
      </w:r>
      <w:r>
        <w:tab/>
      </w:r>
      <w:r>
        <w:tab/>
        <w:t>for TLB hit – number of the TLB that delivered the hit</w:t>
      </w:r>
    </w:p>
    <w:p w:rsidR="00824844" w:rsidRDefault="00F97DF3" w:rsidP="00F97DF3">
      <w:r>
        <w:tab/>
      </w:r>
      <w:r>
        <w:tab/>
      </w:r>
      <w:r>
        <w:tab/>
      </w:r>
      <w:r>
        <w:tab/>
        <w:t xml:space="preserve">for TLB miss – number of the TLB that </w:t>
      </w:r>
      <w:r w:rsidR="00824844">
        <w:t>was refilled by the miss</w:t>
      </w:r>
    </w:p>
    <w:p w:rsidR="00824844" w:rsidRDefault="00824844" w:rsidP="00F97DF3">
      <w:r>
        <w:t>[FM]</w:t>
      </w:r>
      <w:r>
        <w:tab/>
      </w:r>
      <w:r>
        <w:tab/>
      </w:r>
      <w:r>
        <w:tab/>
        <w:t>Frozen miss</w:t>
      </w:r>
    </w:p>
    <w:p w:rsidR="00824844" w:rsidRDefault="00824844" w:rsidP="00F97DF3">
      <w:r>
        <w:tab/>
      </w:r>
      <w:r>
        <w:tab/>
      </w:r>
      <w:r>
        <w:tab/>
      </w:r>
      <w:r>
        <w:tab/>
        <w:t xml:space="preserve">If the cache is frozen, no new lines are allocated on a read miss. </w:t>
      </w:r>
      <w:r>
        <w:tab/>
      </w:r>
      <w:r>
        <w:tab/>
      </w:r>
      <w:r>
        <w:tab/>
      </w:r>
      <w:r>
        <w:tab/>
        <w:t xml:space="preserve">         </w:t>
      </w:r>
      <w:r>
        <w:tab/>
        <w:t xml:space="preserve">However, unvalid data will be replaced as long the tag of the line does   </w:t>
      </w:r>
      <w:r>
        <w:tab/>
      </w:r>
      <w:r>
        <w:tab/>
      </w:r>
      <w:r>
        <w:tab/>
      </w:r>
      <w:r>
        <w:tab/>
        <w:t xml:space="preserve">not change. In case the results of a read miss is not cached, the FM bit </w:t>
      </w:r>
      <w:r>
        <w:tab/>
      </w:r>
      <w:r>
        <w:tab/>
      </w:r>
      <w:r>
        <w:tab/>
      </w:r>
      <w:r>
        <w:tab/>
        <w:t>is switched on.</w:t>
      </w:r>
    </w:p>
    <w:p w:rsidR="00824844" w:rsidRDefault="00824844" w:rsidP="00F97DF3">
      <w:r>
        <w:t>[CB]</w:t>
      </w:r>
      <w:r>
        <w:tab/>
      </w:r>
      <w:r>
        <w:tab/>
      </w:r>
      <w:r>
        <w:tab/>
        <w:t>Cache bypass</w:t>
      </w:r>
    </w:p>
    <w:p w:rsidR="00824844" w:rsidRDefault="00824844" w:rsidP="00F97DF3">
      <w:r>
        <w:tab/>
      </w:r>
      <w:r>
        <w:tab/>
      </w:r>
      <w:r>
        <w:tab/>
      </w:r>
      <w:r>
        <w:tab/>
        <w:t>Is set to 1, if cache bypass was used (cache disabled in CCR)</w:t>
      </w:r>
    </w:p>
    <w:p w:rsidR="00824844" w:rsidRDefault="00824844" w:rsidP="00F97DF3">
      <w:r>
        <w:t>[SP]</w:t>
      </w:r>
      <w:r>
        <w:tab/>
      </w:r>
      <w:r>
        <w:tab/>
      </w:r>
      <w:r>
        <w:tab/>
        <w:t>Scratchpad</w:t>
      </w:r>
    </w:p>
    <w:p w:rsidR="00824844" w:rsidRDefault="00824844" w:rsidP="00F97DF3">
      <w:r>
        <w:tab/>
      </w:r>
      <w:r>
        <w:tab/>
      </w:r>
      <w:r>
        <w:tab/>
      </w:r>
      <w:r>
        <w:tab/>
        <w:t>Is set to 1, if the request was answered by the local scratchpad RAM</w:t>
      </w:r>
    </w:p>
    <w:p w:rsidR="00824844" w:rsidRDefault="00824844" w:rsidP="00F97DF3">
      <w:r>
        <w:t>[CST]</w:t>
      </w:r>
      <w:r>
        <w:tab/>
      </w:r>
      <w:r>
        <w:tab/>
        <w:t>Cache State</w:t>
      </w:r>
    </w:p>
    <w:p w:rsidR="00824844" w:rsidRDefault="00824844" w:rsidP="00F97DF3">
      <w:r>
        <w:tab/>
      </w:r>
      <w:r>
        <w:tab/>
      </w:r>
      <w:r>
        <w:tab/>
      </w:r>
      <w:r>
        <w:tab/>
        <w:t>00 – read hit, 01 – read miss, 10 – write hit, 11 – write miss</w:t>
      </w:r>
    </w:p>
    <w:p w:rsidR="00824844" w:rsidRDefault="00824844" w:rsidP="00F97DF3">
      <w:r>
        <w:t>[CS]</w:t>
      </w:r>
      <w:r>
        <w:tab/>
      </w:r>
      <w:r>
        <w:tab/>
      </w:r>
      <w:r>
        <w:tab/>
        <w:t>Cache Set</w:t>
      </w:r>
    </w:p>
    <w:p w:rsidR="00824844" w:rsidRDefault="00824844" w:rsidP="00F97DF3">
      <w:r>
        <w:tab/>
      </w:r>
      <w:r>
        <w:tab/>
      </w:r>
      <w:r>
        <w:tab/>
      </w:r>
      <w:r>
        <w:tab/>
        <w:t>for read/write hit – number of set which produced the hit</w:t>
      </w:r>
    </w:p>
    <w:p w:rsidR="00824844" w:rsidRDefault="00824844" w:rsidP="00F97DF3">
      <w:r>
        <w:tab/>
      </w:r>
      <w:r>
        <w:tab/>
      </w:r>
      <w:r>
        <w:tab/>
      </w:r>
      <w:r>
        <w:tab/>
        <w:t>for read miss – number of set refilled by miss processing</w:t>
      </w:r>
    </w:p>
    <w:p w:rsidR="00E11A96" w:rsidRDefault="00824844" w:rsidP="00F97DF3">
      <w:r>
        <w:tab/>
      </w:r>
      <w:r>
        <w:tab/>
      </w:r>
      <w:r>
        <w:tab/>
      </w:r>
      <w:r>
        <w:tab/>
        <w:t>for write miss – 0b00 (no allocate on write miss)</w:t>
      </w:r>
    </w:p>
    <w:p w:rsidR="00824844" w:rsidRDefault="00824844" w:rsidP="00F97DF3"/>
    <w:p w:rsidR="00DB6641" w:rsidRDefault="00E11A96" w:rsidP="00F97DF3">
      <w:r>
        <w:t>The Debug Extension is extensively used in all testbenches of the Cache Sub-System. The mechanism is straight forward as shown below:</w:t>
      </w:r>
    </w:p>
    <w:p w:rsidR="00E11A96" w:rsidRDefault="00E11A96" w:rsidP="00F97DF3"/>
    <w:p w:rsidR="00E11A96" w:rsidRPr="00DB6641" w:rsidRDefault="00E11A96"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dwrite(addr, data, length, asi, flush, flushl, lock, debug);</w:t>
      </w:r>
    </w:p>
    <w:p w:rsidR="00E11A96" w:rsidRPr="00DB6641" w:rsidRDefault="00E11A96"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assert(CACHEWRITEMISS_CHECK(*debug));</w:t>
      </w:r>
    </w:p>
    <w:p w:rsidR="009F20B6" w:rsidRDefault="00E11A96" w:rsidP="00E11A96">
      <w:r>
        <w:t xml:space="preserve">The dwrite method is a testbench function, which sends a write transaction to the data socket (dcio) of the cache. The last argument of the function is an unsigned int pointer (debug). During execution of the transaction the components of the Cache Sub-System </w:t>
      </w:r>
      <w:r w:rsidR="009F20B6">
        <w:t>update the pointed debug field. Depending on the state of the system different bits are set. With this information the expected behavior can be checked after return of the transaction.</w:t>
      </w:r>
    </w:p>
    <w:p w:rsidR="009F20B6" w:rsidRDefault="009F20B6" w:rsidP="00E11A96">
      <w:r>
        <w:t>In the example above the CACHEWRITEMISS_CHECK macro is connected with an assertion to make sure that the transaction was a write miss.</w:t>
      </w:r>
    </w:p>
    <w:p w:rsidR="00A138B4" w:rsidRDefault="00A138B4" w:rsidP="00A138B4">
      <w:pPr>
        <w:pStyle w:val="berschrift2"/>
        <w:jc w:val="both"/>
        <w:rPr>
          <w:lang w:val="en-US"/>
        </w:rPr>
      </w:pPr>
      <w:r w:rsidRPr="00362298">
        <w:rPr>
          <w:lang w:val="en-US"/>
        </w:rPr>
        <w:tab/>
      </w:r>
      <w:bookmarkStart w:id="118" w:name="_Toc130900940"/>
      <w:bookmarkStart w:id="119" w:name="_Toc166561503"/>
      <w:r w:rsidRPr="00362298">
        <w:rPr>
          <w:lang w:val="en-US"/>
        </w:rPr>
        <w:t>Internal Structure</w:t>
      </w:r>
      <w:bookmarkEnd w:id="118"/>
      <w:bookmarkEnd w:id="119"/>
    </w:p>
    <w:p w:rsidR="00A138B4" w:rsidRPr="00376E6D" w:rsidRDefault="00A138B4" w:rsidP="00A138B4">
      <w:pPr>
        <w:pStyle w:val="Default"/>
        <w:rPr>
          <w:lang w:val="en-US"/>
        </w:rPr>
      </w:pPr>
      <w:r w:rsidRPr="00376E6D">
        <w:rPr>
          <w:lang w:val="en-US"/>
        </w:rPr>
        <w:t>This section briefly describes the internal structure of the Cache-Subsystem SystemC IP. Detailed descriptions as well as inheritance and collaboration diagrams can be found in the doxygen documentation.</w:t>
      </w:r>
    </w:p>
    <w:p w:rsidR="00A138B4" w:rsidRPr="00376E6D" w:rsidRDefault="00A138B4" w:rsidP="00A138B4">
      <w:pPr>
        <w:pStyle w:val="Default"/>
        <w:rPr>
          <w:lang w:val="en-US"/>
        </w:rPr>
      </w:pPr>
    </w:p>
    <w:p w:rsidR="00A138B4" w:rsidRPr="00376E6D" w:rsidRDefault="00A138B4" w:rsidP="00A138B4">
      <w:pPr>
        <w:pStyle w:val="Default"/>
        <w:rPr>
          <w:lang w:val="en-US"/>
        </w:rPr>
      </w:pPr>
      <w:r w:rsidRPr="00376E6D">
        <w:rPr>
          <w:lang w:val="en-US"/>
        </w:rPr>
        <w:t>The Cache-Subsystem IP is formed by multiple source files, which can be found in the models/mmu_cache/lib directory.</w:t>
      </w:r>
    </w:p>
    <w:p w:rsidR="001808B0" w:rsidRDefault="00A138B4" w:rsidP="00A138B4">
      <w:pPr>
        <w:pStyle w:val="berschrift3"/>
      </w:pPr>
      <w:bookmarkStart w:id="120" w:name="_Toc166561504"/>
      <w:r>
        <w:t>The defines.h file</w:t>
      </w:r>
      <w:bookmarkEnd w:id="120"/>
    </w:p>
    <w:p w:rsidR="001808B0" w:rsidRDefault="001808B0" w:rsidP="001808B0">
      <w:r>
        <w:t>This file contains all globally relevant macro and data</w:t>
      </w:r>
      <w:r w:rsidR="00822076">
        <w:t xml:space="preserve"> </w:t>
      </w:r>
      <w:r>
        <w:t>typ</w:t>
      </w:r>
      <w:r w:rsidR="00822076">
        <w:t>e</w:t>
      </w:r>
      <w:r>
        <w:t xml:space="preserve"> definitions. It defines the structure of the cacheline (t_cache_line), the data cache entries (t_cache_data), the cache tags (t_cache_tag), the mmu page table entries (t_PTE_context) and the virtual address tag (t_VAT). </w:t>
      </w:r>
    </w:p>
    <w:p w:rsidR="00A138B4" w:rsidRPr="001808B0" w:rsidRDefault="001808B0" w:rsidP="001808B0">
      <w:r>
        <w:t xml:space="preserve">Moreover, the file contains macros for unified formatting of debug output (DUMP), as well as SET and CHECK methods for handling of the debug payload extension described in section </w:t>
      </w:r>
      <w:r w:rsidR="00847C2D">
        <w:fldChar w:fldCharType="begin"/>
      </w:r>
      <w:r w:rsidR="0093181E">
        <w:instrText xml:space="preserve"> REF _Ref144546772 \r \h </w:instrText>
      </w:r>
      <w:r w:rsidR="00847C2D">
        <w:fldChar w:fldCharType="separate"/>
      </w:r>
      <w:r w:rsidR="00937609">
        <w:t>6.1.6</w:t>
      </w:r>
      <w:r w:rsidR="00847C2D">
        <w:fldChar w:fldCharType="end"/>
      </w:r>
      <w:r>
        <w:t>.</w:t>
      </w:r>
    </w:p>
    <w:p w:rsidR="001808B0" w:rsidRDefault="00A138B4" w:rsidP="00A138B4">
      <w:pPr>
        <w:pStyle w:val="berschrift3"/>
      </w:pPr>
      <w:bookmarkStart w:id="121" w:name="_Toc166561505"/>
      <w:r>
        <w:t>The payload_extension files</w:t>
      </w:r>
      <w:bookmarkEnd w:id="121"/>
    </w:p>
    <w:p w:rsidR="00A60FB4" w:rsidRDefault="001808B0" w:rsidP="00A60FB4">
      <w:r>
        <w:t xml:space="preserve">The </w:t>
      </w:r>
      <w:r w:rsidRPr="00A60FB4">
        <w:rPr>
          <w:i/>
        </w:rPr>
        <w:t>mmu_cache</w:t>
      </w:r>
      <w:r>
        <w:t xml:space="preserve"> model features two </w:t>
      </w:r>
      <w:r w:rsidRPr="00A60FB4">
        <w:rPr>
          <w:i/>
        </w:rPr>
        <w:t>tlm::simple_target_sockets</w:t>
      </w:r>
      <w:r>
        <w:t xml:space="preserve"> </w:t>
      </w:r>
      <w:r w:rsidR="00A60FB4">
        <w:t>for connection of the cpu instruction and data ports. These connections implement a simple point-to-point communication, which can be realized, widely relying on TLM2 generic payload. Only a few optional payload extensions are required.</w:t>
      </w:r>
    </w:p>
    <w:p w:rsidR="00A60FB4" w:rsidRDefault="00A60FB4" w:rsidP="00A60FB4">
      <w:r>
        <w:t>The payload extensions for the instruction cache input/output socket (icio) are implemented by the files icio_payload_extensions.h/cpp.</w:t>
      </w:r>
    </w:p>
    <w:p w:rsidR="00A60FB4" w:rsidRDefault="00A60FB4" w:rsidP="00A60FB4"/>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instruction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line offset in cache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fline;</w:t>
      </w:r>
    </w:p>
    <w:p w:rsidR="00A60FB4" w:rsidRPr="00DB6641" w:rsidRDefault="00A60FB4"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r w:rsidR="00DB6641" w:rsidRPr="00DB6641">
        <w:rPr>
          <w:rStyle w:val="apple-converted-space"/>
          <w:rFonts w:ascii="Courier New" w:hAnsi="Courier New"/>
          <w:sz w:val="18"/>
        </w:rPr>
        <w:br/>
      </w:r>
      <w:r w:rsidRPr="00DB6641">
        <w:rPr>
          <w:rStyle w:val="apple-converted-space"/>
          <w:rFonts w:ascii="Courier New" w:hAnsi="Courier New"/>
          <w:sz w:val="18"/>
        </w:rPr>
        <w:t>unsigned int * debug;</w:t>
      </w:r>
    </w:p>
    <w:p w:rsidR="00A60FB4" w:rsidRDefault="00A60FB4" w:rsidP="00A60FB4">
      <w:r>
        <w:t>The payload extensions for the data cache input/output socket (dcio) are implemented by the files dcio_payload_extensions.h/cpp.</w:t>
      </w:r>
    </w:p>
    <w:p w:rsidR="00A60FB4" w:rsidRPr="00376E6D" w:rsidRDefault="00A60FB4" w:rsidP="00A60FB4">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extensions</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address space identifier</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asi;</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data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flushl;</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lock cache line</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lock;</w:t>
      </w:r>
    </w:p>
    <w:p w:rsidR="00A60F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debug information</w:t>
      </w:r>
    </w:p>
    <w:p w:rsidR="00A138B4" w:rsidRPr="00DB6641" w:rsidRDefault="00A60FB4" w:rsidP="00A60FB4">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 debug;</w:t>
      </w:r>
    </w:p>
    <w:p w:rsidR="00A138B4" w:rsidRDefault="00A138B4" w:rsidP="00A138B4">
      <w:pPr>
        <w:pStyle w:val="berschrift3"/>
      </w:pPr>
      <w:bookmarkStart w:id="122" w:name="_Toc166561506"/>
      <w:r>
        <w:t>The mem_if.h file</w:t>
      </w:r>
      <w:bookmarkEnd w:id="122"/>
    </w:p>
    <w:p w:rsidR="00A138B4" w:rsidRDefault="00A138B4" w:rsidP="00A138B4">
      <w:r>
        <w:t xml:space="preserve">The </w:t>
      </w:r>
      <w:r w:rsidRPr="00FC0528">
        <w:rPr>
          <w:i/>
        </w:rPr>
        <w:t>mem_if.h</w:t>
      </w:r>
      <w:r>
        <w:t xml:space="preserve"> file defines a generic memory interface that is directly or indirectly implemented by almost all the classes of the Cache Sub-System (</w:t>
      </w:r>
      <w:r w:rsidR="00847C2D">
        <w:fldChar w:fldCharType="begin"/>
      </w:r>
      <w:r w:rsidR="003F45A7">
        <w:instrText xml:space="preserve"> REF _Ref144531668 \h </w:instrText>
      </w:r>
      <w:r w:rsidR="00847C2D">
        <w:fldChar w:fldCharType="separate"/>
      </w:r>
      <w:r w:rsidR="00937609">
        <w:t xml:space="preserve">Figure </w:t>
      </w:r>
      <w:r w:rsidR="00937609">
        <w:rPr>
          <w:noProof/>
        </w:rPr>
        <w:t>7</w:t>
      </w:r>
      <w:r w:rsidR="00847C2D">
        <w:fldChar w:fldCharType="end"/>
      </w:r>
      <w:r>
        <w:t xml:space="preserve">). </w:t>
      </w:r>
    </w:p>
    <w:p w:rsidR="00A138B4" w:rsidRDefault="00A138B4" w:rsidP="00A138B4">
      <w:r>
        <w:t xml:space="preserve">The </w:t>
      </w:r>
      <w:r w:rsidRPr="00FC0528">
        <w:rPr>
          <w:i/>
        </w:rPr>
        <w:t xml:space="preserve">class mem_if </w:t>
      </w:r>
      <w:r>
        <w:t>is an abstract class with two virtual member functions:</w:t>
      </w:r>
    </w:p>
    <w:p w:rsidR="00A21CAB" w:rsidRPr="00376E6D" w:rsidRDefault="00A21CAB" w:rsidP="00A21CAB">
      <w:pPr>
        <w:widowControl w:val="0"/>
        <w:tabs>
          <w:tab w:val="left" w:pos="480"/>
        </w:tabs>
        <w:autoSpaceDE w:val="0"/>
        <w:autoSpaceDN w:val="0"/>
        <w:adjustRightInd w:val="0"/>
        <w:spacing w:before="0"/>
        <w:jc w:val="left"/>
        <w:rPr>
          <w:rFonts w:ascii="Monaco" w:hAnsi="Monaco" w:cs="Monaco"/>
          <w:color w:val="AA0D91"/>
          <w:spacing w:val="0"/>
          <w:sz w:val="20"/>
          <w:szCs w:val="20"/>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mem_write(unsigned int addr, unsigned char * data, unsigned int length, sc_core::sc_time * t, unsigned int * debug) {};</w:t>
      </w:r>
    </w:p>
    <w:p w:rsidR="00A21CAB" w:rsidRPr="00DB6641" w:rsidRDefault="00A21CAB" w:rsidP="00A21CAB">
      <w:pPr>
        <w:widowControl w:val="0"/>
        <w:tabs>
          <w:tab w:val="left" w:pos="480"/>
        </w:tabs>
        <w:autoSpaceDE w:val="0"/>
        <w:autoSpaceDN w:val="0"/>
        <w:adjustRightInd w:val="0"/>
        <w:spacing w:before="0"/>
        <w:jc w:val="left"/>
        <w:rPr>
          <w:rStyle w:val="apple-converted-space"/>
        </w:rPr>
      </w:pPr>
    </w:p>
    <w:p w:rsidR="00A21CAB" w:rsidRPr="00DB6641" w:rsidRDefault="00A21CAB" w:rsidP="00A21CA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void mem_read(unsigned int addr, unsigned char * data, unsigned int length, sc_core::sc_time * t, unsigned int * debug) {};</w:t>
      </w:r>
    </w:p>
    <w:p w:rsidR="00A138B4" w:rsidRPr="001568E3" w:rsidRDefault="00A138B4" w:rsidP="00A138B4">
      <w:r>
        <w:t xml:space="preserve">The same interface is used to e.g. access the ahb master interface in class </w:t>
      </w:r>
      <w:r w:rsidRPr="00FC0528">
        <w:rPr>
          <w:i/>
        </w:rPr>
        <w:t>mmu_cache</w:t>
      </w:r>
      <w:r>
        <w:t xml:space="preserve"> or the </w:t>
      </w:r>
      <w:r w:rsidRPr="00FC0528">
        <w:rPr>
          <w:i/>
        </w:rPr>
        <w:t>tlb_adapters</w:t>
      </w:r>
      <w:r>
        <w:t xml:space="preserve"> of the </w:t>
      </w:r>
      <w:r w:rsidRPr="00FC0528">
        <w:rPr>
          <w:i/>
        </w:rPr>
        <w:t>mmu</w:t>
      </w:r>
      <w:r>
        <w:t>. This way cache misses can be easily redirected depending on configuration options (late binding).</w:t>
      </w:r>
    </w:p>
    <w:p w:rsidR="00A138B4" w:rsidRDefault="00A138B4" w:rsidP="00A138B4">
      <w:pPr>
        <w:keepNext/>
      </w:pPr>
      <w:r>
        <w:rPr>
          <w:noProof/>
          <w:lang w:val="de-DE"/>
        </w:rPr>
        <w:drawing>
          <wp:inline distT="0" distB="0" distL="0" distR="0">
            <wp:extent cx="6120765" cy="4150360"/>
            <wp:effectExtent l="25400" t="0" r="635" b="0"/>
            <wp:docPr id="4" name="Bild 3" descr="Bildschirmfoto 2010-08-27 um 11.5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0-08-27 um 11.50.17.png"/>
                    <pic:cNvPicPr/>
                  </pic:nvPicPr>
                  <pic:blipFill>
                    <a:blip r:embed="rId11" cstate="print"/>
                    <a:stretch>
                      <a:fillRect/>
                    </a:stretch>
                  </pic:blipFill>
                  <pic:spPr>
                    <a:xfrm>
                      <a:off x="0" y="0"/>
                      <a:ext cx="6120765" cy="4150360"/>
                    </a:xfrm>
                    <a:prstGeom prst="rect">
                      <a:avLst/>
                    </a:prstGeom>
                  </pic:spPr>
                </pic:pic>
              </a:graphicData>
            </a:graphic>
          </wp:inline>
        </w:drawing>
      </w:r>
    </w:p>
    <w:p w:rsidR="00A138B4" w:rsidRDefault="00A138B4" w:rsidP="00A138B4">
      <w:pPr>
        <w:pStyle w:val="Beschriftung"/>
        <w:jc w:val="center"/>
      </w:pPr>
      <w:bookmarkStart w:id="123" w:name="_Ref144531668"/>
      <w:bookmarkStart w:id="124" w:name="_Toc166210401"/>
      <w:r>
        <w:t xml:space="preserve">Figure </w:t>
      </w:r>
      <w:r w:rsidR="00847C2D">
        <w:fldChar w:fldCharType="begin"/>
      </w:r>
      <w:r w:rsidR="001D2F47">
        <w:instrText xml:space="preserve"> SEQ Figure \* ARABIC </w:instrText>
      </w:r>
      <w:r w:rsidR="00847C2D">
        <w:fldChar w:fldCharType="separate"/>
      </w:r>
      <w:r w:rsidR="00937609">
        <w:rPr>
          <w:noProof/>
        </w:rPr>
        <w:t>7</w:t>
      </w:r>
      <w:r w:rsidR="00847C2D">
        <w:rPr>
          <w:noProof/>
        </w:rPr>
        <w:fldChar w:fldCharType="end"/>
      </w:r>
      <w:bookmarkEnd w:id="123"/>
      <w:r>
        <w:t xml:space="preserve"> - Generic Memory Interface / Dependencies</w:t>
      </w:r>
      <w:bookmarkEnd w:id="124"/>
    </w:p>
    <w:p w:rsidR="00A138B4" w:rsidRDefault="00A138B4" w:rsidP="00A138B4">
      <w:pPr>
        <w:pStyle w:val="berschrift3"/>
      </w:pPr>
      <w:bookmarkStart w:id="125" w:name="_Toc166561507"/>
      <w:r>
        <w:t>The mmu_cache_if.h file</w:t>
      </w:r>
      <w:bookmarkEnd w:id="125"/>
    </w:p>
    <w:p w:rsidR="00A138B4" w:rsidRDefault="00A138B4" w:rsidP="00A138B4">
      <w:r>
        <w:t xml:space="preserve">The </w:t>
      </w:r>
      <w:r w:rsidRPr="00B36E1A">
        <w:rPr>
          <w:i/>
        </w:rPr>
        <w:t>mmu_cache_if</w:t>
      </w:r>
      <w:r>
        <w:t xml:space="preserve"> class extends the </w:t>
      </w:r>
      <w:r w:rsidRPr="00B36E1A">
        <w:rPr>
          <w:i/>
        </w:rPr>
        <w:t>mem_if</w:t>
      </w:r>
      <w:r>
        <w:t xml:space="preserve"> class by member functions that provide access to the Cache Control Register. The Cache Control Register is implemented at the top-level of class </w:t>
      </w:r>
      <w:r w:rsidRPr="00B36E1A">
        <w:rPr>
          <w:i/>
        </w:rPr>
        <w:t>mmu_cache.</w:t>
      </w:r>
      <w:r>
        <w:t xml:space="preserve"> Many sub-components, such as the caches and the mmu need to read/write the ahb master interface of </w:t>
      </w:r>
      <w:r w:rsidRPr="00B36E1A">
        <w:rPr>
          <w:i/>
        </w:rPr>
        <w:t>mmu_cache</w:t>
      </w:r>
      <w:r>
        <w:t xml:space="preserve"> or execute checks on the Cache Control Register. These components expect a pointer of type </w:t>
      </w:r>
      <w:r w:rsidRPr="00B36E1A">
        <w:rPr>
          <w:i/>
        </w:rPr>
        <w:t>mmu_cache_if</w:t>
      </w:r>
      <w:r>
        <w:t xml:space="preserve"> as a constructor argument.</w:t>
      </w:r>
    </w:p>
    <w:p w:rsidR="00A138B4" w:rsidRDefault="00A138B4" w:rsidP="00A138B4">
      <w:pPr>
        <w:pStyle w:val="berschrift3"/>
      </w:pPr>
      <w:bookmarkStart w:id="126" w:name="_Toc166561508"/>
      <w:r>
        <w:t>The mmu_cache.h/cpp files</w:t>
      </w:r>
      <w:bookmarkEnd w:id="126"/>
    </w:p>
    <w:p w:rsidR="00A138B4" w:rsidRDefault="00A138B4" w:rsidP="00A138B4">
      <w:r>
        <w:t xml:space="preserve">The files declare and implement the top-level class of the Cache Sub-System. The class </w:t>
      </w:r>
      <w:r w:rsidRPr="000622CD">
        <w:rPr>
          <w:i/>
        </w:rPr>
        <w:t>mmu_cache</w:t>
      </w:r>
      <w:r>
        <w:t xml:space="preserve"> inherits the abstract </w:t>
      </w:r>
      <w:r w:rsidRPr="00EC7CCF">
        <w:rPr>
          <w:i/>
        </w:rPr>
        <w:t>mmu_cache_if</w:t>
      </w:r>
      <w:r>
        <w:t xml:space="preserve"> interface and holds a set of pointers to various sub-components:</w:t>
      </w:r>
    </w:p>
    <w:p w:rsidR="00A138B4" w:rsidRPr="007D421E" w:rsidRDefault="00A138B4" w:rsidP="00A138B4">
      <w:pPr>
        <w:rPr>
          <w:i/>
        </w:rPr>
      </w:pPr>
      <w:r w:rsidRPr="007D421E">
        <w:rPr>
          <w:i/>
        </w:rPr>
        <w:t>ivectorcache* icache</w:t>
      </w:r>
      <w:r w:rsidRPr="007D421E">
        <w:rPr>
          <w:i/>
        </w:rPr>
        <w:tab/>
      </w:r>
      <w:r w:rsidRPr="007D421E">
        <w:rPr>
          <w:i/>
        </w:rPr>
        <w:tab/>
        <w:t>- instruction cache pointer</w:t>
      </w:r>
    </w:p>
    <w:p w:rsidR="00A138B4" w:rsidRPr="007D421E" w:rsidRDefault="00A138B4" w:rsidP="00A138B4">
      <w:pPr>
        <w:rPr>
          <w:i/>
        </w:rPr>
      </w:pPr>
      <w:r w:rsidRPr="007D421E">
        <w:rPr>
          <w:i/>
        </w:rPr>
        <w:t xml:space="preserve">dvectorcache* dcache </w:t>
      </w:r>
      <w:r w:rsidRPr="007D421E">
        <w:rPr>
          <w:i/>
        </w:rPr>
        <w:tab/>
        <w:t>- data cache pointer</w:t>
      </w:r>
    </w:p>
    <w:p w:rsidR="00A138B4" w:rsidRPr="007D421E" w:rsidRDefault="00A138B4" w:rsidP="00A138B4">
      <w:pPr>
        <w:rPr>
          <w:i/>
        </w:rPr>
      </w:pPr>
      <w:r w:rsidRPr="007D421E">
        <w:rPr>
          <w:i/>
        </w:rPr>
        <w:t>mmu*</w:t>
      </w:r>
      <w:r w:rsidRPr="007D421E">
        <w:rPr>
          <w:i/>
        </w:rPr>
        <w:tab/>
        <w:t>m_mmu</w:t>
      </w:r>
      <w:r w:rsidRPr="007D421E">
        <w:rPr>
          <w:i/>
        </w:rPr>
        <w:tab/>
      </w:r>
      <w:r w:rsidRPr="007D421E">
        <w:rPr>
          <w:i/>
        </w:rPr>
        <w:tab/>
      </w:r>
      <w:r w:rsidRPr="007D421E">
        <w:rPr>
          <w:i/>
        </w:rPr>
        <w:tab/>
      </w:r>
      <w:r w:rsidRPr="007D421E">
        <w:rPr>
          <w:i/>
        </w:rPr>
        <w:tab/>
        <w:t>- memory management unit</w:t>
      </w:r>
    </w:p>
    <w:p w:rsidR="00A138B4" w:rsidRPr="007D421E" w:rsidRDefault="00A138B4" w:rsidP="00A138B4">
      <w:pPr>
        <w:rPr>
          <w:i/>
        </w:rPr>
      </w:pPr>
      <w:r w:rsidRPr="007D421E">
        <w:rPr>
          <w:i/>
        </w:rPr>
        <w:t>localram* ilocalram</w:t>
      </w:r>
      <w:r w:rsidRPr="007D421E">
        <w:rPr>
          <w:i/>
        </w:rPr>
        <w:tab/>
      </w:r>
      <w:r w:rsidRPr="007D421E">
        <w:rPr>
          <w:i/>
        </w:rPr>
        <w:tab/>
      </w:r>
      <w:r w:rsidRPr="007D421E">
        <w:rPr>
          <w:i/>
        </w:rPr>
        <w:tab/>
        <w:t>- instruction scratchpad</w:t>
      </w:r>
    </w:p>
    <w:p w:rsidR="00A138B4" w:rsidRPr="007D421E" w:rsidRDefault="00A138B4" w:rsidP="00A138B4">
      <w:pPr>
        <w:rPr>
          <w:i/>
        </w:rPr>
      </w:pPr>
      <w:r w:rsidRPr="007D421E">
        <w:rPr>
          <w:i/>
        </w:rPr>
        <w:t>localram* dlocalram</w:t>
      </w:r>
      <w:r w:rsidRPr="007D421E">
        <w:rPr>
          <w:i/>
        </w:rPr>
        <w:tab/>
      </w:r>
      <w:r w:rsidRPr="007D421E">
        <w:rPr>
          <w:i/>
        </w:rPr>
        <w:tab/>
        <w:t>- data scratchpad</w:t>
      </w:r>
    </w:p>
    <w:p w:rsidR="00A138B4" w:rsidRDefault="00A138B4" w:rsidP="00A138B4">
      <w:r>
        <w:t xml:space="preserve">The sub-components are dynamically created in the constructor of the class. The instantiation depends on parametrization options (see </w:t>
      </w:r>
      <w:r w:rsidR="00847C2D">
        <w:fldChar w:fldCharType="begin"/>
      </w:r>
      <w:r w:rsidR="003F45A7">
        <w:instrText xml:space="preserve"> REF _Ref144535425 \r \h </w:instrText>
      </w:r>
      <w:r w:rsidR="00847C2D">
        <w:fldChar w:fldCharType="separate"/>
      </w:r>
      <w:r w:rsidR="00937609">
        <w:t>6.3</w:t>
      </w:r>
      <w:r w:rsidR="00847C2D">
        <w:fldChar w:fldCharType="end"/>
      </w:r>
      <w:r>
        <w:t xml:space="preserve">). In case a certain module is not required, a NULL pointer will be assigned. If the mmu is enabled, the caches will use the memory interfaces (mem_if) of the instruction and data tlb adapters for miss processing. Otherwise they are directly connect to the memory interface of </w:t>
      </w:r>
      <w:r w:rsidRPr="000622CD">
        <w:rPr>
          <w:i/>
        </w:rPr>
        <w:t>mmu_cache</w:t>
      </w:r>
      <w:r>
        <w:t xml:space="preserve">. </w:t>
      </w:r>
    </w:p>
    <w:p w:rsidR="00A138B4" w:rsidRDefault="00A138B4" w:rsidP="00A138B4">
      <w:r>
        <w:t>Next to the AHB master, class mmu_cache contains two TLM2 slave sockets for connection to the processor (</w:t>
      </w:r>
      <w:r w:rsidR="00847C2D">
        <w:fldChar w:fldCharType="begin"/>
      </w:r>
      <w:r w:rsidR="003F45A7">
        <w:instrText xml:space="preserve"> REF _Ref144533735 \h </w:instrText>
      </w:r>
      <w:r w:rsidR="00847C2D">
        <w:fldChar w:fldCharType="separate"/>
      </w:r>
      <w:r w:rsidR="00937609">
        <w:t xml:space="preserve">Table </w:t>
      </w:r>
      <w:r w:rsidR="00937609">
        <w:rPr>
          <w:noProof/>
        </w:rPr>
        <w:t>12</w:t>
      </w:r>
      <w:r w:rsidR="00847C2D">
        <w:fldChar w:fldCharType="end"/>
      </w:r>
      <w:r>
        <w:t>).</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584"/>
        <w:gridCol w:w="4903"/>
        <w:gridCol w:w="3368"/>
      </w:tblGrid>
      <w:tr w:rsidR="00A138B4">
        <w:tc>
          <w:tcPr>
            <w:tcW w:w="1584"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Name</w:t>
            </w:r>
          </w:p>
        </w:tc>
        <w:tc>
          <w:tcPr>
            <w:tcW w:w="4903"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Type</w:t>
            </w:r>
          </w:p>
        </w:tc>
        <w:tc>
          <w:tcPr>
            <w:tcW w:w="3368" w:type="dxa"/>
            <w:tcBorders>
              <w:top w:val="single" w:sz="24" w:space="0" w:color="000000" w:themeColor="text1"/>
              <w:bottom w:val="single" w:sz="24" w:space="0" w:color="000000" w:themeColor="text1"/>
            </w:tcBorders>
            <w:shd w:val="clear" w:color="auto" w:fill="B8CCE4" w:themeFill="accent1" w:themeFillTint="66"/>
          </w:tcPr>
          <w:p w:rsidR="00A138B4" w:rsidRDefault="00A138B4" w:rsidP="002237EA">
            <w:r>
              <w:t>Description</w:t>
            </w:r>
          </w:p>
        </w:tc>
      </w:tr>
      <w:tr w:rsidR="00A138B4">
        <w:tc>
          <w:tcPr>
            <w:tcW w:w="1584" w:type="dxa"/>
            <w:tcBorders>
              <w:top w:val="single" w:sz="24" w:space="0" w:color="000000" w:themeColor="text1"/>
            </w:tcBorders>
          </w:tcPr>
          <w:p w:rsidR="00A138B4" w:rsidRDefault="00A138B4" w:rsidP="002237EA">
            <w:r>
              <w:t>icio</w:t>
            </w:r>
          </w:p>
        </w:tc>
        <w:tc>
          <w:tcPr>
            <w:tcW w:w="4903" w:type="dxa"/>
            <w:tcBorders>
              <w:top w:val="single" w:sz="24" w:space="0" w:color="000000" w:themeColor="text1"/>
            </w:tcBorders>
          </w:tcPr>
          <w:p w:rsidR="00A138B4" w:rsidRDefault="00A138B4" w:rsidP="002237EA">
            <w:r>
              <w:t>TLM2 / simple_target_socket (LT)</w:t>
            </w:r>
          </w:p>
        </w:tc>
        <w:tc>
          <w:tcPr>
            <w:tcW w:w="3368" w:type="dxa"/>
            <w:tcBorders>
              <w:top w:val="single" w:sz="24" w:space="0" w:color="000000" w:themeColor="text1"/>
            </w:tcBorders>
          </w:tcPr>
          <w:p w:rsidR="00A138B4" w:rsidRDefault="00A138B4" w:rsidP="002237EA">
            <w:r>
              <w:t>Instruction cache in/out</w:t>
            </w:r>
          </w:p>
        </w:tc>
      </w:tr>
      <w:tr w:rsidR="00A138B4">
        <w:tc>
          <w:tcPr>
            <w:tcW w:w="1584" w:type="dxa"/>
            <w:shd w:val="clear" w:color="auto" w:fill="B8CCE4" w:themeFill="accent1" w:themeFillTint="66"/>
          </w:tcPr>
          <w:p w:rsidR="00A138B4" w:rsidRDefault="00A138B4" w:rsidP="002237EA">
            <w:r>
              <w:t>dcio</w:t>
            </w:r>
          </w:p>
        </w:tc>
        <w:tc>
          <w:tcPr>
            <w:tcW w:w="4903" w:type="dxa"/>
            <w:shd w:val="clear" w:color="auto" w:fill="B8CCE4" w:themeFill="accent1" w:themeFillTint="66"/>
          </w:tcPr>
          <w:p w:rsidR="00A138B4" w:rsidRDefault="00A138B4" w:rsidP="002237EA">
            <w:r>
              <w:t>TLM2 / simple_target_socket (LT)</w:t>
            </w:r>
          </w:p>
        </w:tc>
        <w:tc>
          <w:tcPr>
            <w:tcW w:w="3368" w:type="dxa"/>
            <w:shd w:val="clear" w:color="auto" w:fill="B8CCE4" w:themeFill="accent1" w:themeFillTint="66"/>
          </w:tcPr>
          <w:p w:rsidR="00A138B4" w:rsidRDefault="00A138B4" w:rsidP="002237EA">
            <w:r>
              <w:t>Data cache in/out</w:t>
            </w:r>
          </w:p>
        </w:tc>
      </w:tr>
      <w:tr w:rsidR="00A138B4">
        <w:tc>
          <w:tcPr>
            <w:tcW w:w="1584" w:type="dxa"/>
          </w:tcPr>
          <w:p w:rsidR="00A138B4" w:rsidRDefault="00A138B4" w:rsidP="002237EA">
            <w:r>
              <w:t>ahb_master</w:t>
            </w:r>
          </w:p>
        </w:tc>
        <w:tc>
          <w:tcPr>
            <w:tcW w:w="4903" w:type="dxa"/>
          </w:tcPr>
          <w:p w:rsidR="00A138B4" w:rsidRDefault="00A138B4" w:rsidP="002237EA">
            <w:r>
              <w:t>GreenSocs / amba_master_socket (LT)</w:t>
            </w:r>
          </w:p>
        </w:tc>
        <w:tc>
          <w:tcPr>
            <w:tcW w:w="3368" w:type="dxa"/>
          </w:tcPr>
          <w:p w:rsidR="00A138B4" w:rsidRDefault="00A138B4" w:rsidP="002237EA">
            <w:pPr>
              <w:keepNext/>
            </w:pPr>
            <w:r>
              <w:t>AHB bus master</w:t>
            </w:r>
          </w:p>
        </w:tc>
      </w:tr>
    </w:tbl>
    <w:p w:rsidR="00A138B4" w:rsidRDefault="00A138B4" w:rsidP="00A138B4">
      <w:pPr>
        <w:pStyle w:val="Beschriftung"/>
        <w:jc w:val="center"/>
      </w:pPr>
      <w:bookmarkStart w:id="127" w:name="_Ref144533735"/>
      <w:bookmarkStart w:id="128" w:name="_Ref144533731"/>
      <w:bookmarkStart w:id="129" w:name="_Ref144536062"/>
      <w:bookmarkStart w:id="130" w:name="_Toc146338650"/>
      <w:r>
        <w:t xml:space="preserve">Table </w:t>
      </w:r>
      <w:r w:rsidR="00847C2D">
        <w:fldChar w:fldCharType="begin"/>
      </w:r>
      <w:r w:rsidR="001D2F47">
        <w:instrText xml:space="preserve"> SEQ Table \* ARABIC </w:instrText>
      </w:r>
      <w:r w:rsidR="00847C2D">
        <w:fldChar w:fldCharType="separate"/>
      </w:r>
      <w:r w:rsidR="004F2BD0">
        <w:rPr>
          <w:noProof/>
        </w:rPr>
        <w:t>11</w:t>
      </w:r>
      <w:r w:rsidR="00847C2D">
        <w:rPr>
          <w:noProof/>
        </w:rPr>
        <w:fldChar w:fldCharType="end"/>
      </w:r>
      <w:bookmarkEnd w:id="127"/>
      <w:r>
        <w:t xml:space="preserve"> - TLM Sockets</w:t>
      </w:r>
      <w:bookmarkEnd w:id="128"/>
      <w:r>
        <w:t xml:space="preserve"> Cache Sub-System</w:t>
      </w:r>
      <w:bookmarkEnd w:id="129"/>
      <w:bookmarkEnd w:id="130"/>
    </w:p>
    <w:p w:rsidR="00A138B4" w:rsidRDefault="00A138B4" w:rsidP="00A138B4">
      <w:r>
        <w:t>The class implements blocking transport functions for both TLM2 slave sockets. The transport functions decode the payload and translate the request into function calls to the sub-component APIs.</w:t>
      </w:r>
    </w:p>
    <w:p w:rsidR="00A138B4" w:rsidRDefault="00A138B4" w:rsidP="00A138B4">
      <w:r>
        <w:t xml:space="preserve">The transport function of the icio instruction cache socket is very compact. After extracting the payload, the </w:t>
      </w:r>
      <w:r w:rsidRPr="00091A71">
        <w:rPr>
          <w:i/>
        </w:rPr>
        <w:t>tlm_command</w:t>
      </w:r>
      <w:r>
        <w:t xml:space="preserve"> attribute is checked. TLM read requests are translated into calls to the </w:t>
      </w:r>
      <w:r w:rsidRPr="00872F16">
        <w:rPr>
          <w:i/>
        </w:rPr>
        <w:t>read</w:t>
      </w:r>
      <w:r>
        <w:t xml:space="preserve"> API function of the icache or ilocalram respectively. TLM write requests are ignored.</w:t>
      </w:r>
    </w:p>
    <w:p w:rsidR="00A138B4" w:rsidRDefault="00A138B4" w:rsidP="00A138B4">
      <w:r>
        <w:t xml:space="preserve">The dcio data cache socket transport function is more deeply structured. In contrast to the icio socket, the dcio payload supports address space identifiers (ASIs – see </w:t>
      </w:r>
      <w:r w:rsidR="00847C2D">
        <w:fldChar w:fldCharType="begin"/>
      </w:r>
      <w:r w:rsidR="003F45A7">
        <w:instrText xml:space="preserve"> REF _Ref144282014 \r \h </w:instrText>
      </w:r>
      <w:r w:rsidR="00847C2D">
        <w:fldChar w:fldCharType="separate"/>
      </w:r>
      <w:r w:rsidR="00937609">
        <w:t>6.1.2</w:t>
      </w:r>
      <w:r w:rsidR="00847C2D">
        <w:fldChar w:fldCharType="end"/>
      </w:r>
      <w:r>
        <w:t>). The ASIs are implemented as an optional extension to the TLM2 generic payload. Depending on the ASI the dcio transport function calls functions from different sub-component APIs. Default cache access is performed for ASI 0x8, 0x9, 0xa and 0xb. Other modes are used to access system registers (0x2), tag rams (0xc, 0xe), cache data blocks (0xd, 0xf), mmu internal registers (ASI 0x19) and more. Next to TLM read request, TLM write requests are supported.</w:t>
      </w:r>
    </w:p>
    <w:p w:rsidR="00A138B4" w:rsidRDefault="00A138B4" w:rsidP="00A138B4">
      <w:r>
        <w:t xml:space="preserve">The class also contains the Cache Control Register, which is implemented as a 32bit unsigned integer (see </w:t>
      </w:r>
      <w:r w:rsidR="00847C2D">
        <w:fldChar w:fldCharType="begin"/>
      </w:r>
      <w:r w:rsidR="003F45A7">
        <w:instrText xml:space="preserve"> REF _Ref144278142 \h </w:instrText>
      </w:r>
      <w:r w:rsidR="00847C2D">
        <w:fldChar w:fldCharType="separate"/>
      </w:r>
      <w:r w:rsidR="00937609">
        <w:t xml:space="preserve">Table </w:t>
      </w:r>
      <w:r w:rsidR="00937609">
        <w:rPr>
          <w:noProof/>
        </w:rPr>
        <w:t>7</w:t>
      </w:r>
      <w:r w:rsidR="00847C2D">
        <w:fldChar w:fldCharType="end"/>
      </w:r>
      <w:r>
        <w:t xml:space="preserve">). </w:t>
      </w:r>
    </w:p>
    <w:p w:rsidR="00A138B4" w:rsidRDefault="00A138B4" w:rsidP="00A138B4">
      <w:pPr>
        <w:pStyle w:val="berschrift3"/>
      </w:pPr>
      <w:bookmarkStart w:id="131" w:name="_Toc166561509"/>
      <w:r>
        <w:t>The vectorcache.h/cpp files</w:t>
      </w:r>
      <w:bookmarkEnd w:id="131"/>
    </w:p>
    <w:p w:rsidR="0048456B" w:rsidRDefault="00A138B4" w:rsidP="00A138B4">
      <w:r>
        <w:t xml:space="preserve">The files vectorcache.h and vectorcache.cpp define a common base class for the implementation of instruction and data caches. Almost all the functionality required by both cache types is implemented here. </w:t>
      </w: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376E6D">
        <w:rPr>
          <w:rFonts w:ascii="Monaco" w:hAnsi="Monaco" w:cs="Monaco"/>
          <w:color w:val="007400"/>
          <w:spacing w:val="0"/>
          <w:sz w:val="20"/>
          <w:szCs w:val="20"/>
        </w:rPr>
        <w:br/>
      </w:r>
      <w:r w:rsidRPr="00DB6641">
        <w:rPr>
          <w:rStyle w:val="apple-converted-space"/>
          <w:rFonts w:ascii="Courier New" w:hAnsi="Courier New"/>
          <w:sz w:val="18"/>
        </w:rPr>
        <w:t>/// read from cache</w:t>
      </w:r>
      <w:r w:rsidRPr="00DB6641">
        <w:rPr>
          <w:rStyle w:val="apple-converted-space"/>
          <w:rFonts w:ascii="Courier New" w:hAnsi="Courier New"/>
          <w:sz w:val="18"/>
        </w:rPr>
        <w:br/>
        <w:t>void read(unsigned int address, unsigned char * data, unsigned int len, sc_core::sc_time * t, unsigned int * debug);</w:t>
      </w:r>
    </w:p>
    <w:p w:rsidR="00A138B4" w:rsidRDefault="00A138B4" w:rsidP="00A138B4">
      <w:r>
        <w:t>The API consists of a set of protected member functions, which are ougth to be published by child classes. In the following these functions are briefly explained:</w:t>
      </w:r>
    </w:p>
    <w:p w:rsidR="0048456B" w:rsidRDefault="00A138B4" w:rsidP="00A138B4">
      <w:r w:rsidRPr="00405789">
        <w:t>To be called for ordinary load operations. The address parameter will be split into a cache tag and a cache index portion. Afterwards</w:t>
      </w:r>
      <w:r>
        <w:t>,</w:t>
      </w:r>
      <w:r w:rsidRPr="00405789">
        <w:t xml:space="preserve"> the cache line with the respecting index </w:t>
      </w:r>
      <w:r>
        <w:t>is</w:t>
      </w:r>
      <w:r w:rsidRPr="00405789">
        <w:t xml:space="preserve"> loaded and checked. If the tag in one of the se</w:t>
      </w:r>
      <w:r>
        <w:t>ts matches and the valid bit is set, the cache entry is copied to the *data pointer (read hit). In case the tags do not match or the valid bit is not set, the request is forwarded to the ahb interface or to the mmu (read miss). After miss processing, the fresh data is filled into the cache a</w:t>
      </w:r>
      <w:r w:rsidR="0048456B">
        <w:t>nd copied to the *data pointer.</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A138B4"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through cache</w:t>
      </w:r>
      <w:r w:rsidRPr="00DB6641">
        <w:rPr>
          <w:rStyle w:val="apple-converted-space"/>
          <w:rFonts w:ascii="Courier New" w:hAnsi="Courier New"/>
          <w:sz w:val="18"/>
        </w:rPr>
        <w:br/>
        <w:t>void write(unsigned int address, unsigned char * data, unsigned int len, sc_core::sc_time * t, unsigned int * debug);</w:t>
      </w:r>
    </w:p>
    <w:p w:rsidR="00A138B4" w:rsidRPr="000D4BAD" w:rsidRDefault="00A138B4" w:rsidP="00A138B4">
      <w:r>
        <w:t>The write function is supposed to be called for ordinary store operations. The address parameter will be split into a cache tag and a cache index portion. Afterwards, the cache line with the respecting tag is loaded and checked. If the tag in one of the sets matches and the valid bit is set, the respective data entry is updated and the request is forwarded to the mmu or the ahb interface (write hit). If the tag does not match or the valid bit is not set the request directly goes to mmu or ahb interface (write miss). The cache will not be updated with the write data. The write policy is write-through with no-allocate on write miss.</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flush cache</w:t>
      </w:r>
      <w:r w:rsidRPr="00DB6641">
        <w:rPr>
          <w:rStyle w:val="apple-converted-space"/>
          <w:rFonts w:ascii="Courier New" w:hAnsi="Courier New"/>
          <w:sz w:val="18"/>
        </w:rPr>
        <w:br/>
        <w:t>void flush(sc_core::sc_time * t, unsigned int * debug);</w:t>
      </w:r>
    </w:p>
    <w:p w:rsidR="00A138B4" w:rsidRPr="00FD6C4A" w:rsidRDefault="00A138B4" w:rsidP="00A138B4">
      <w:r w:rsidRPr="00FD6C4A">
        <w:t>Flushes the cache</w:t>
      </w:r>
      <w:r>
        <w:rPr>
          <w:i/>
        </w:rPr>
        <w:t xml:space="preserve">. </w:t>
      </w:r>
      <w:r>
        <w:t>During a cache flush all valid data in the cache is transferred to main memory for synchronization.</w:t>
      </w:r>
    </w:p>
    <w:p w:rsidR="0048456B" w:rsidRPr="00376E6D" w:rsidRDefault="0048456B" w:rsidP="0048456B">
      <w:pPr>
        <w:widowControl w:val="0"/>
        <w:tabs>
          <w:tab w:val="left" w:pos="480"/>
        </w:tabs>
        <w:autoSpaceDE w:val="0"/>
        <w:autoSpaceDN w:val="0"/>
        <w:adjustRightInd w:val="0"/>
        <w:spacing w:before="0"/>
        <w:jc w:val="left"/>
        <w:rPr>
          <w:rFonts w:ascii="Monaco" w:hAnsi="Monaco" w:cs="Monaco"/>
          <w:color w:val="007400"/>
          <w:spacing w:val="0"/>
          <w:sz w:val="20"/>
          <w:szCs w:val="20"/>
        </w:rPr>
      </w:pP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tags (ASI 0xe)</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write_cache_tag(unsigned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data cache entries/data (ASI 0xf)</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read_cache_entry(unsigned int address, unsigned int * data, sc_core::sc_time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data cache entries/data (ASI 0xf)</w:t>
      </w:r>
    </w:p>
    <w:p w:rsidR="00DB6641" w:rsidRPr="00DB6641" w:rsidRDefault="0048456B" w:rsidP="0048456B">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write_cache_entry(unsigned int address, unsigned int * data, sc_time *t);</w:t>
      </w:r>
    </w:p>
    <w:p w:rsidR="0048456B" w:rsidRPr="00DB6641" w:rsidRDefault="0048456B" w:rsidP="0048456B">
      <w:pPr>
        <w:widowControl w:val="0"/>
        <w:tabs>
          <w:tab w:val="left" w:pos="480"/>
        </w:tabs>
        <w:autoSpaceDE w:val="0"/>
        <w:autoSpaceDN w:val="0"/>
        <w:adjustRightInd w:val="0"/>
        <w:spacing w:before="0"/>
        <w:jc w:val="left"/>
        <w:rPr>
          <w:rStyle w:val="apple-converted-space"/>
        </w:rPr>
      </w:pPr>
    </w:p>
    <w:p w:rsidR="00DB6641" w:rsidRDefault="00A138B4" w:rsidP="00DB6641">
      <w:pPr>
        <w:widowControl w:val="0"/>
        <w:tabs>
          <w:tab w:val="left" w:pos="480"/>
        </w:tabs>
        <w:autoSpaceDE w:val="0"/>
        <w:autoSpaceDN w:val="0"/>
        <w:adjustRightInd w:val="0"/>
        <w:spacing w:before="0"/>
        <w:jc w:val="left"/>
      </w:pPr>
      <w:r>
        <w:t xml:space="preserve">These functions are used for diagnostic access to cache tags and cache entries (see </w:t>
      </w:r>
      <w:r w:rsidR="00847C2D">
        <w:fldChar w:fldCharType="begin"/>
      </w:r>
      <w:r w:rsidR="003F45A7">
        <w:instrText xml:space="preserve"> REF _Ref144275537 \r \h </w:instrText>
      </w:r>
      <w:r w:rsidR="00847C2D">
        <w:fldChar w:fldCharType="separate"/>
      </w:r>
      <w:r w:rsidR="00937609">
        <w:t>6.1.4</w:t>
      </w:r>
      <w:r w:rsidR="00847C2D">
        <w:fldChar w:fldCharType="end"/>
      </w:r>
      <w:r>
        <w:t>).</w:t>
      </w:r>
    </w:p>
    <w:p w:rsidR="00A138B4" w:rsidRPr="00FD6C4A" w:rsidRDefault="00A138B4" w:rsidP="00DB6641">
      <w:pPr>
        <w:widowControl w:val="0"/>
        <w:tabs>
          <w:tab w:val="left" w:pos="480"/>
        </w:tabs>
        <w:autoSpaceDE w:val="0"/>
        <w:autoSpaceDN w:val="0"/>
        <w:adjustRightInd w:val="0"/>
        <w:spacing w:before="0"/>
        <w:jc w:val="left"/>
      </w:pPr>
    </w:p>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read_config_reg(sc_core::sc_time *t);</w:t>
      </w:r>
    </w:p>
    <w:p w:rsidR="00DB6641" w:rsidRDefault="00A138B4" w:rsidP="00A138B4">
      <w:r>
        <w:t>Returns the configuration register of the cache. The Cache Configuration Register is initialized in the constructor of class mmu_cache. The register is read only.</w:t>
      </w:r>
    </w:p>
    <w:p w:rsidR="00A138B4" w:rsidRPr="00FD6C4A" w:rsidRDefault="00A138B4" w:rsidP="00A138B4"/>
    <w:p w:rsidR="0048456B" w:rsidRPr="00DB6641" w:rsidRDefault="0048456B"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virtual unsigned int check_mode() = 0;</w:t>
      </w:r>
    </w:p>
    <w:p w:rsidR="00A138B4" w:rsidRDefault="00A138B4" w:rsidP="00A138B4">
      <w:r>
        <w:t>A cache can be in one of three different modes of operation: enabled, disabled or frozen. The current mode must be defined by checking the Cache Control Register, which is implemented in the top-level class mmu_cache. Depending on the type of cache (instruction or data) the DCS or ICS bits of the CCR must be checked. Therefore, the check_mode function is plain virtual. The function must be overwritten by the actual icache or dcache implementation.</w:t>
      </w:r>
    </w:p>
    <w:p w:rsidR="00A138B4" w:rsidRDefault="00A138B4" w:rsidP="00A138B4">
      <w:pPr>
        <w:pStyle w:val="berschrift3"/>
      </w:pPr>
      <w:bookmarkStart w:id="132" w:name="_Toc166561510"/>
      <w:r>
        <w:t>The ivectorcache.h/cpp files</w:t>
      </w:r>
      <w:bookmarkEnd w:id="132"/>
    </w:p>
    <w:p w:rsidR="00A138B4" w:rsidRDefault="00A138B4" w:rsidP="00A138B4">
      <w:r>
        <w:t>The class ivectorcache contains the actual implementation of the instruction cache. The class inherits from class vectorcache. All interface functions are made public. The write function is overwritten, because the instruction cache is not writable. A call to the write function will emit an error message and stop the simulation.</w:t>
      </w:r>
    </w:p>
    <w:p w:rsidR="00A138B4" w:rsidRPr="009A48D3" w:rsidRDefault="00A138B4" w:rsidP="00A138B4">
      <w:r>
        <w:t>The class implements the virtual check_mode function. For checking the mode of operation the ICS bits of the Cache Control Register are used.</w:t>
      </w:r>
    </w:p>
    <w:p w:rsidR="00A138B4" w:rsidRDefault="00A138B4" w:rsidP="00A138B4">
      <w:pPr>
        <w:pStyle w:val="berschrift3"/>
      </w:pPr>
      <w:bookmarkStart w:id="133" w:name="_Toc166561511"/>
      <w:r>
        <w:t>The dvectorcache.h/cpp files</w:t>
      </w:r>
      <w:bookmarkEnd w:id="133"/>
    </w:p>
    <w:p w:rsidR="00A138B4" w:rsidRDefault="00A138B4" w:rsidP="00A138B4">
      <w:r>
        <w:t>The class dvectorcache contains the actual implementation of the data cache. The class inherits from class vectorcache. All interface functions are made public.</w:t>
      </w:r>
    </w:p>
    <w:p w:rsidR="00A138B4" w:rsidRDefault="00A138B4" w:rsidP="00A138B4">
      <w:r>
        <w:t>The virtual check_mode function is implemented. For checking the mode of operation the DCS bits of the Cache Control Register are used.</w:t>
      </w:r>
    </w:p>
    <w:p w:rsidR="002237EA" w:rsidRDefault="00A138B4" w:rsidP="00A138B4">
      <w:pPr>
        <w:pStyle w:val="berschrift3"/>
      </w:pPr>
      <w:bookmarkStart w:id="134" w:name="_Toc166561512"/>
      <w:r>
        <w:t>The localram.h/cpp files</w:t>
      </w:r>
      <w:bookmarkEnd w:id="134"/>
    </w:p>
    <w:p w:rsidR="00A138B4" w:rsidRPr="002237EA" w:rsidRDefault="002237EA" w:rsidP="002237EA">
      <w:r>
        <w:t xml:space="preserve">The class localram models a fast scratchpad memory that can be attached to both instruction and data cache controllers. The actual memory is implemented as a c++ std::vector. The class </w:t>
      </w:r>
      <w:r w:rsidR="008A5AFF">
        <w:t>inherits the generic memory interface (mem_if) and provides implementations for reading and writing data.</w:t>
      </w:r>
    </w:p>
    <w:p w:rsidR="008A5AFF" w:rsidRDefault="00A138B4" w:rsidP="00A138B4">
      <w:pPr>
        <w:pStyle w:val="berschrift3"/>
      </w:pPr>
      <w:bookmarkStart w:id="135" w:name="_Toc166561513"/>
      <w:r>
        <w:t>The mmu.h/cpp files</w:t>
      </w:r>
      <w:bookmarkEnd w:id="135"/>
    </w:p>
    <w:p w:rsidR="00DB6641" w:rsidRDefault="007B480D" w:rsidP="001563DC">
      <w:r>
        <w:t>The files implement the</w:t>
      </w:r>
      <w:r w:rsidR="00282EAC">
        <w:t xml:space="preserve"> memory management unit of the Cache S</w:t>
      </w:r>
      <w:r>
        <w:t>ub</w:t>
      </w:r>
      <w:r w:rsidR="00282EAC">
        <w:t>-S</w:t>
      </w:r>
      <w:r>
        <w:t xml:space="preserve">ystem. </w:t>
      </w:r>
      <w:r w:rsidR="00FA03BD">
        <w:t>The</w:t>
      </w:r>
      <w:r w:rsidR="00F32960">
        <w:t xml:space="preserve"> component was modeled following the recommendations for the </w:t>
      </w:r>
      <w:r w:rsidR="00FA03BD">
        <w:t xml:space="preserve">SparcV8 reference MMU </w:t>
      </w:r>
      <w:r w:rsidR="00F32960">
        <w:t xml:space="preserve">given in </w:t>
      </w:r>
      <w:r w:rsidR="00FA03BD">
        <w:t>[</w:t>
      </w:r>
      <w:r w:rsidR="00F32960">
        <w:t>RD08</w:t>
      </w:r>
      <w:r w:rsidR="00FA03BD">
        <w:t>].</w:t>
      </w:r>
      <w:r w:rsidR="00282EAC">
        <w:t xml:space="preserve"> The class mmu receives the number of instruction tlbs, the number of data tlbs, the tlb type, the tlb replacement policy and the mmu page size as constructor arguments. </w:t>
      </w:r>
      <w:r w:rsidR="00993602">
        <w:t xml:space="preserve">Depending on the tlb type two split TLBs or one shared TLB is generated for instructions and data. </w:t>
      </w:r>
      <w:r w:rsidR="00E608C5">
        <w:t xml:space="preserve">The TLBs are implemented as STL std::map containers. The key for a TLB lookup is a virtual address tag (t_VAT). </w:t>
      </w:r>
      <w:r w:rsidR="00993602">
        <w:t xml:space="preserve">The caches connect to the mmu through tlb_adapter objects (section </w:t>
      </w:r>
      <w:r w:rsidR="00847C2D">
        <w:fldChar w:fldCharType="begin"/>
      </w:r>
      <w:r w:rsidR="0093181E">
        <w:instrText xml:space="preserve"> REF _Ref144638104 \r \h </w:instrText>
      </w:r>
      <w:r w:rsidR="00847C2D">
        <w:fldChar w:fldCharType="separate"/>
      </w:r>
      <w:r w:rsidR="00937609">
        <w:t>6.2.11</w:t>
      </w:r>
      <w:r w:rsidR="00847C2D">
        <w:fldChar w:fldCharType="end"/>
      </w:r>
      <w:r w:rsidR="00993602">
        <w:t xml:space="preserve">). In shared TLB mode only one adapter is generated. Next to the adapter objects the class mmu offers a set of API functions. </w:t>
      </w:r>
      <w:r w:rsidR="00057C19">
        <w:t>The most important of these functions is:</w:t>
      </w:r>
    </w:p>
    <w:p w:rsidR="00057C19" w:rsidRDefault="00057C19" w:rsidP="001563DC"/>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tlb_lookup(unsigned int addr, std::map&lt;t_VAT, t_PTE_context&gt; * tlb, unsigned int tlb_size, sc_core::sc_time * t, unsigned int * debug);</w:t>
      </w:r>
    </w:p>
    <w:p w:rsidR="00057C19" w:rsidRDefault="00057C19" w:rsidP="001563DC">
      <w:r>
        <w:t>The tlb_lookup function is responsible for translating virtual addresses into physical addresses. It receives the virtual address and a TLB pointer as arguments. In the function body, the virtual address is split into three indices. The bit width of these indices depend on the virtual page size. The following page sizes and index combinations are supported (</w:t>
      </w:r>
      <w:r w:rsidR="00847C2D">
        <w:fldChar w:fldCharType="begin"/>
      </w:r>
      <w:r w:rsidR="0093181E">
        <w:instrText xml:space="preserve"> REF _Ref144639140 \h </w:instrText>
      </w:r>
      <w:r w:rsidR="00847C2D">
        <w:fldChar w:fldCharType="separate"/>
      </w:r>
      <w:r w:rsidR="00937609">
        <w:t xml:space="preserve">Table </w:t>
      </w:r>
      <w:r w:rsidR="00937609">
        <w:rPr>
          <w:noProof/>
        </w:rPr>
        <w:t>14</w:t>
      </w:r>
      <w:r w:rsidR="00847C2D">
        <w:fldChar w:fldCharType="end"/>
      </w:r>
      <w:r>
        <w:t>):</w:t>
      </w:r>
    </w:p>
    <w:p w:rsidR="00057C19" w:rsidRDefault="00057C19" w:rsidP="001563DC"/>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2444"/>
        <w:gridCol w:w="2445"/>
        <w:gridCol w:w="2445"/>
        <w:gridCol w:w="2445"/>
      </w:tblGrid>
      <w:tr w:rsidR="00057C19">
        <w:tc>
          <w:tcPr>
            <w:tcW w:w="2444"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virt. page size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1</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2</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57C19" w:rsidRDefault="00057C19" w:rsidP="001563DC">
            <w:r>
              <w:t>idx 3</w:t>
            </w:r>
          </w:p>
        </w:tc>
      </w:tr>
      <w:tr w:rsidR="00057C19">
        <w:tc>
          <w:tcPr>
            <w:tcW w:w="2444" w:type="dxa"/>
            <w:tcBorders>
              <w:top w:val="single" w:sz="24" w:space="0" w:color="000000" w:themeColor="text1"/>
            </w:tcBorders>
          </w:tcPr>
          <w:p w:rsidR="00057C19" w:rsidRDefault="00057C19" w:rsidP="001563DC">
            <w:r>
              <w:t>4kb</w:t>
            </w:r>
          </w:p>
        </w:tc>
        <w:tc>
          <w:tcPr>
            <w:tcW w:w="2445" w:type="dxa"/>
            <w:tcBorders>
              <w:top w:val="single" w:sz="24" w:space="0" w:color="000000" w:themeColor="text1"/>
            </w:tcBorders>
          </w:tcPr>
          <w:p w:rsidR="00057C19" w:rsidRDefault="00057C19" w:rsidP="001563DC">
            <w:r>
              <w:t>8 bit</w:t>
            </w:r>
          </w:p>
        </w:tc>
        <w:tc>
          <w:tcPr>
            <w:tcW w:w="2445" w:type="dxa"/>
            <w:tcBorders>
              <w:top w:val="single" w:sz="24" w:space="0" w:color="000000" w:themeColor="text1"/>
            </w:tcBorders>
          </w:tcPr>
          <w:p w:rsidR="00057C19" w:rsidRDefault="00057C19" w:rsidP="001563DC">
            <w:r>
              <w:t>6 bit</w:t>
            </w:r>
          </w:p>
        </w:tc>
        <w:tc>
          <w:tcPr>
            <w:tcW w:w="2445" w:type="dxa"/>
            <w:tcBorders>
              <w:top w:val="single" w:sz="24" w:space="0" w:color="000000" w:themeColor="text1"/>
            </w:tcBorders>
          </w:tcPr>
          <w:p w:rsidR="00057C19" w:rsidRDefault="00057C19" w:rsidP="001563DC">
            <w:r>
              <w:t>6 bit</w:t>
            </w:r>
          </w:p>
        </w:tc>
      </w:tr>
      <w:tr w:rsidR="00057C19">
        <w:tc>
          <w:tcPr>
            <w:tcW w:w="2444" w:type="dxa"/>
            <w:shd w:val="clear" w:color="auto" w:fill="B8CCE4" w:themeFill="accent1" w:themeFillTint="66"/>
          </w:tcPr>
          <w:p w:rsidR="00057C19" w:rsidRDefault="00057C19" w:rsidP="001563DC">
            <w:r>
              <w:t>8kb</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1563DC">
            <w:r>
              <w:t>6 bit</w:t>
            </w:r>
          </w:p>
        </w:tc>
        <w:tc>
          <w:tcPr>
            <w:tcW w:w="2445" w:type="dxa"/>
            <w:shd w:val="clear" w:color="auto" w:fill="B8CCE4" w:themeFill="accent1" w:themeFillTint="66"/>
          </w:tcPr>
          <w:p w:rsidR="00057C19" w:rsidRDefault="00057C19" w:rsidP="001563DC">
            <w:r>
              <w:t>6 bit</w:t>
            </w:r>
          </w:p>
        </w:tc>
      </w:tr>
      <w:tr w:rsidR="00057C19">
        <w:tc>
          <w:tcPr>
            <w:tcW w:w="2444" w:type="dxa"/>
          </w:tcPr>
          <w:p w:rsidR="00057C19" w:rsidRDefault="00057C19" w:rsidP="001563DC">
            <w:r>
              <w:t>16kb</w:t>
            </w:r>
          </w:p>
        </w:tc>
        <w:tc>
          <w:tcPr>
            <w:tcW w:w="2445" w:type="dxa"/>
          </w:tcPr>
          <w:p w:rsidR="00057C19" w:rsidRDefault="00057C19" w:rsidP="001563DC">
            <w:r>
              <w:t>6 bit</w:t>
            </w:r>
          </w:p>
        </w:tc>
        <w:tc>
          <w:tcPr>
            <w:tcW w:w="2445" w:type="dxa"/>
          </w:tcPr>
          <w:p w:rsidR="00057C19" w:rsidRDefault="00057C19" w:rsidP="001563DC">
            <w:r>
              <w:t>6 bit</w:t>
            </w:r>
          </w:p>
        </w:tc>
        <w:tc>
          <w:tcPr>
            <w:tcW w:w="2445" w:type="dxa"/>
          </w:tcPr>
          <w:p w:rsidR="00057C19" w:rsidRDefault="00057C19" w:rsidP="001563DC">
            <w:r>
              <w:t>6 bit</w:t>
            </w:r>
          </w:p>
        </w:tc>
      </w:tr>
      <w:tr w:rsidR="00057C19">
        <w:tc>
          <w:tcPr>
            <w:tcW w:w="2444" w:type="dxa"/>
            <w:shd w:val="clear" w:color="auto" w:fill="B8CCE4" w:themeFill="accent1" w:themeFillTint="66"/>
          </w:tcPr>
          <w:p w:rsidR="00057C19" w:rsidRDefault="00057C19" w:rsidP="001563DC">
            <w:r>
              <w:t>32kb</w:t>
            </w:r>
          </w:p>
        </w:tc>
        <w:tc>
          <w:tcPr>
            <w:tcW w:w="2445" w:type="dxa"/>
            <w:shd w:val="clear" w:color="auto" w:fill="B8CCE4" w:themeFill="accent1" w:themeFillTint="66"/>
          </w:tcPr>
          <w:p w:rsidR="00057C19" w:rsidRDefault="00057C19" w:rsidP="001563DC">
            <w:r>
              <w:t>4 bit</w:t>
            </w:r>
          </w:p>
        </w:tc>
        <w:tc>
          <w:tcPr>
            <w:tcW w:w="2445" w:type="dxa"/>
            <w:shd w:val="clear" w:color="auto" w:fill="B8CCE4" w:themeFill="accent1" w:themeFillTint="66"/>
          </w:tcPr>
          <w:p w:rsidR="00057C19" w:rsidRDefault="00057C19" w:rsidP="001563DC">
            <w:r>
              <w:t>7 bit</w:t>
            </w:r>
          </w:p>
        </w:tc>
        <w:tc>
          <w:tcPr>
            <w:tcW w:w="2445" w:type="dxa"/>
            <w:shd w:val="clear" w:color="auto" w:fill="B8CCE4" w:themeFill="accent1" w:themeFillTint="66"/>
          </w:tcPr>
          <w:p w:rsidR="00057C19" w:rsidRDefault="00057C19" w:rsidP="00057C19">
            <w:pPr>
              <w:keepNext/>
            </w:pPr>
            <w:r>
              <w:t>6 bit</w:t>
            </w:r>
          </w:p>
        </w:tc>
      </w:tr>
    </w:tbl>
    <w:p w:rsidR="00057C19" w:rsidRDefault="00057C19" w:rsidP="00057C19">
      <w:pPr>
        <w:pStyle w:val="Beschriftung"/>
        <w:jc w:val="center"/>
      </w:pPr>
      <w:bookmarkStart w:id="136" w:name="_Ref144639140"/>
      <w:bookmarkStart w:id="137" w:name="_Toc146338651"/>
      <w:r>
        <w:t xml:space="preserve">Table </w:t>
      </w:r>
      <w:r w:rsidR="00847C2D">
        <w:fldChar w:fldCharType="begin"/>
      </w:r>
      <w:r w:rsidR="001D2F47">
        <w:instrText xml:space="preserve"> SEQ Table \* ARABIC </w:instrText>
      </w:r>
      <w:r w:rsidR="00847C2D">
        <w:fldChar w:fldCharType="separate"/>
      </w:r>
      <w:r w:rsidR="004F2BD0">
        <w:rPr>
          <w:noProof/>
        </w:rPr>
        <w:t>12</w:t>
      </w:r>
      <w:r w:rsidR="00847C2D">
        <w:rPr>
          <w:noProof/>
        </w:rPr>
        <w:fldChar w:fldCharType="end"/>
      </w:r>
      <w:bookmarkEnd w:id="136"/>
      <w:r>
        <w:t xml:space="preserve"> -  Page size / index combinations</w:t>
      </w:r>
      <w:bookmarkEnd w:id="137"/>
    </w:p>
    <w:p w:rsidR="00057C19" w:rsidRDefault="00057C19" w:rsidP="00057C19">
      <w:r>
        <w:t>In case of a TLB miss the indices are used for addressing the page tables in main memory. A successful read of a page table returns either a page table descriptor (PTD) or a page table entry (PTE). A PDC is a pointer to the next-level page table, while a PTE corresponds to an actual TLB entry. Up to three page table levels are supported.</w:t>
      </w:r>
    </w:p>
    <w:p w:rsidR="00DB6641" w:rsidRDefault="00B76EAF" w:rsidP="00E608C5">
      <w:r>
        <w:t>The mmu contains a set of internal control registers. These registers can be accessed through the ASI 0x19 (</w:t>
      </w:r>
      <w:r w:rsidR="00847C2D">
        <w:fldChar w:fldCharType="begin"/>
      </w:r>
      <w:r>
        <w:instrText xml:space="preserve"> REF _Ref144281127 \h </w:instrText>
      </w:r>
      <w:r w:rsidR="00847C2D">
        <w:fldChar w:fldCharType="separate"/>
      </w:r>
      <w:r w:rsidR="00937609">
        <w:t xml:space="preserve">Table </w:t>
      </w:r>
      <w:r w:rsidR="00937609">
        <w:rPr>
          <w:noProof/>
        </w:rPr>
        <w:t>9</w:t>
      </w:r>
      <w:r w:rsidR="00847C2D">
        <w:fldChar w:fldCharType="end"/>
      </w:r>
      <w:r>
        <w:t>). Respective read and write requests are translated into calls to following functions:</w:t>
      </w:r>
    </w:p>
    <w:p w:rsidR="00E608C5" w:rsidRDefault="00E608C5" w:rsidP="00E608C5"/>
    <w:p w:rsidR="00057C19" w:rsidRPr="00DB6641" w:rsidRDefault="00057C19"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read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read_mctpr();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read_mctxr();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read_mfsr();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unsigned int read_mfar();</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write mmu internal registers (ASI 0x19)</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write_mcr(unsigned int * data);</w:t>
      </w:r>
    </w:p>
    <w:p w:rsidR="00057C19" w:rsidRPr="00DB6641" w:rsidRDefault="00057C19" w:rsidP="00057C19">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write_mctpr(unsigned int * data);</w:t>
      </w:r>
    </w:p>
    <w:p w:rsidR="00E608C5" w:rsidRPr="00DB6641" w:rsidRDefault="00057C19"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write_mctxr(unsigned int * data);</w:t>
      </w:r>
    </w:p>
    <w:p w:rsidR="00DB6641" w:rsidRDefault="00E608C5" w:rsidP="00057C19">
      <w:r>
        <w:t>Another group of member functions is dedicated to diagnostic TLB access. The addressing of the different bit fields can be taken from [RD08].</w:t>
      </w:r>
    </w:p>
    <w:p w:rsidR="00E608C5" w:rsidRPr="00E608C5" w:rsidRDefault="00E608C5" w:rsidP="00057C19"/>
    <w:p w:rsidR="00E608C5" w:rsidRPr="00DB6641" w:rsidRDefault="00E608C5"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diagnostic read/write of instruction PDC (ASI 0x5)</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diag_write_itlb(unsigned int addr, unsigned int * data);</w:t>
      </w:r>
    </w:p>
    <w:p w:rsidR="00E608C5"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 diagno. read/write of data PDC or shared instruction and data PDC (ASI 0x6)</w:t>
      </w:r>
    </w:p>
    <w:p w:rsidR="00A138B4" w:rsidRPr="00DB6641" w:rsidRDefault="00E608C5" w:rsidP="00E608C5">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void diag_read_dctlb(unsigned int addr, unsigned int * data);</w:t>
      </w:r>
      <w:r w:rsidRPr="00DB6641">
        <w:rPr>
          <w:rStyle w:val="apple-converted-space"/>
          <w:rFonts w:ascii="Courier New" w:hAnsi="Courier New"/>
          <w:sz w:val="18"/>
        </w:rPr>
        <w:br/>
        <w:t>void diag_write_dctlb(unsigned int addr, unsigned int * data);</w:t>
      </w:r>
    </w:p>
    <w:p w:rsidR="00EF3ECF" w:rsidRDefault="00A138B4" w:rsidP="00EF3ECF">
      <w:pPr>
        <w:pStyle w:val="berschrift3"/>
      </w:pPr>
      <w:bookmarkStart w:id="138" w:name="_Ref144638104"/>
      <w:bookmarkStart w:id="139" w:name="_Toc166561514"/>
      <w:r>
        <w:t>The tlb_adaptor.h file</w:t>
      </w:r>
      <w:bookmarkEnd w:id="138"/>
      <w:bookmarkEnd w:id="139"/>
    </w:p>
    <w:p w:rsidR="00A138B4" w:rsidRPr="00EF3ECF" w:rsidRDefault="00EF3ECF" w:rsidP="00EF3ECF">
      <w:r>
        <w:t xml:space="preserve">The class </w:t>
      </w:r>
      <w:r w:rsidRPr="00EF3ECF">
        <w:rPr>
          <w:i/>
        </w:rPr>
        <w:t>tlb_adapter</w:t>
      </w:r>
      <w:r>
        <w:t xml:space="preserve"> implements the generic memory interface </w:t>
      </w:r>
      <w:r w:rsidRPr="00EF3ECF">
        <w:rPr>
          <w:i/>
        </w:rPr>
        <w:t>mem_if</w:t>
      </w:r>
      <w:r>
        <w:t xml:space="preserve">. Depending on the configuration the </w:t>
      </w:r>
      <w:r w:rsidRPr="00EF3ECF">
        <w:rPr>
          <w:i/>
        </w:rPr>
        <w:t>mmu</w:t>
      </w:r>
      <w:r>
        <w:t xml:space="preserve"> creates one or two objects of </w:t>
      </w:r>
      <w:r w:rsidRPr="00EF3ECF">
        <w:rPr>
          <w:i/>
        </w:rPr>
        <w:t>tlb_adapter</w:t>
      </w:r>
      <w:r w:rsidR="00333B04">
        <w:t>, which provide access to the instruction and/or data tlb. Pointers to these objects can be obtained</w:t>
      </w:r>
      <w:r w:rsidR="00464B88">
        <w:t xml:space="preserve"> by calling the mmu API functions </w:t>
      </w:r>
      <w:r w:rsidR="00464B88" w:rsidRPr="00333B04">
        <w:rPr>
          <w:i/>
        </w:rPr>
        <w:t>get_itlb</w:t>
      </w:r>
      <w:r w:rsidR="00333B04" w:rsidRPr="00333B04">
        <w:rPr>
          <w:i/>
        </w:rPr>
        <w:t>_if</w:t>
      </w:r>
      <w:r w:rsidR="00333B04">
        <w:t xml:space="preserve"> and </w:t>
      </w:r>
      <w:r w:rsidR="00333B04" w:rsidRPr="00333B04">
        <w:rPr>
          <w:i/>
        </w:rPr>
        <w:t>get_dtlb_if</w:t>
      </w:r>
      <w:r w:rsidR="00333B04">
        <w:t xml:space="preserve">. </w:t>
      </w:r>
    </w:p>
    <w:p w:rsidR="00A138B4" w:rsidRDefault="00A138B4" w:rsidP="00A138B4">
      <w:pPr>
        <w:pStyle w:val="berschrift2"/>
        <w:jc w:val="both"/>
        <w:rPr>
          <w:lang w:val="en-US"/>
        </w:rPr>
      </w:pPr>
      <w:r w:rsidRPr="00362298">
        <w:rPr>
          <w:lang w:val="en-US"/>
        </w:rPr>
        <w:tab/>
      </w:r>
      <w:bookmarkStart w:id="140" w:name="_Toc130900941"/>
      <w:bookmarkStart w:id="141" w:name="_Ref144535425"/>
      <w:bookmarkStart w:id="142" w:name="_Toc166561515"/>
      <w:r w:rsidRPr="00362298">
        <w:rPr>
          <w:lang w:val="en-US"/>
        </w:rPr>
        <w:t>Parametrization Options</w:t>
      </w:r>
      <w:bookmarkEnd w:id="140"/>
      <w:bookmarkEnd w:id="141"/>
      <w:bookmarkEnd w:id="142"/>
    </w:p>
    <w:p w:rsidR="00A138B4" w:rsidRPr="00376E6D" w:rsidRDefault="00A138B4" w:rsidP="00A138B4">
      <w:pPr>
        <w:pStyle w:val="Default"/>
        <w:rPr>
          <w:lang w:val="en-US"/>
        </w:rPr>
      </w:pPr>
      <w:r w:rsidRPr="00376E6D">
        <w:rPr>
          <w:lang w:val="en-US"/>
        </w:rPr>
        <w:t>The Cache-Subsystem can be parametrized through the constructor parameters of the top-level class (</w:t>
      </w:r>
      <w:r w:rsidRPr="00376E6D">
        <w:rPr>
          <w:i/>
          <w:lang w:val="en-US"/>
        </w:rPr>
        <w:t>mmu_cache</w:t>
      </w:r>
      <w:r w:rsidRPr="00376E6D">
        <w:rPr>
          <w:lang w:val="en-US"/>
        </w:rPr>
        <w:t xml:space="preserve">). The parameters shown in </w:t>
      </w:r>
      <w:r w:rsidR="00847C2D">
        <w:fldChar w:fldCharType="begin"/>
      </w:r>
      <w:r w:rsidR="003F45A7" w:rsidRPr="00376E6D">
        <w:rPr>
          <w:lang w:val="en-US"/>
        </w:rPr>
        <w:instrText xml:space="preserve"> REF _Ref144284477 \h </w:instrText>
      </w:r>
      <w:r w:rsidR="00847C2D">
        <w:fldChar w:fldCharType="separate"/>
      </w:r>
      <w:r w:rsidR="00937609">
        <w:t xml:space="preserve">Table </w:t>
      </w:r>
      <w:r w:rsidR="00937609">
        <w:rPr>
          <w:noProof/>
        </w:rPr>
        <w:t>15</w:t>
      </w:r>
      <w:r w:rsidR="00847C2D">
        <w:fldChar w:fldCharType="end"/>
      </w:r>
      <w:r w:rsidRPr="00376E6D">
        <w:rPr>
          <w:lang w:val="en-US"/>
        </w:rPr>
        <w:t xml:space="preserve"> directly refer to VHDL generics with the same name.</w:t>
      </w:r>
    </w:p>
    <w:p w:rsidR="00A138B4" w:rsidRPr="00376E6D" w:rsidRDefault="00A138B4" w:rsidP="00A138B4">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1951"/>
        <w:gridCol w:w="7828"/>
      </w:tblGrid>
      <w:tr w:rsidR="00A138B4">
        <w:tc>
          <w:tcPr>
            <w:tcW w:w="1951"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Parameter</w:t>
            </w:r>
          </w:p>
        </w:tc>
        <w:tc>
          <w:tcPr>
            <w:tcW w:w="7828"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pPr>
              <w:pStyle w:val="Default"/>
            </w:pPr>
            <w:r>
              <w:t>Description</w:t>
            </w:r>
          </w:p>
        </w:tc>
      </w:tr>
      <w:tr w:rsidR="00A138B4">
        <w:tc>
          <w:tcPr>
            <w:tcW w:w="1951" w:type="dxa"/>
            <w:tcBorders>
              <w:top w:val="single" w:sz="24" w:space="0" w:color="000000" w:themeColor="text1"/>
            </w:tcBorders>
          </w:tcPr>
          <w:p w:rsidR="00A138B4" w:rsidRDefault="00A138B4" w:rsidP="002237EA">
            <w:pPr>
              <w:pStyle w:val="Default"/>
            </w:pPr>
            <w:r>
              <w:t>dsu</w:t>
            </w:r>
          </w:p>
        </w:tc>
        <w:tc>
          <w:tcPr>
            <w:tcW w:w="7828" w:type="dxa"/>
            <w:tcBorders>
              <w:top w:val="single" w:sz="24" w:space="0" w:color="000000" w:themeColor="text1"/>
            </w:tcBorders>
          </w:tcPr>
          <w:p w:rsidR="00A138B4" w:rsidRPr="00376E6D" w:rsidRDefault="00A138B4" w:rsidP="002237EA">
            <w:pPr>
              <w:pStyle w:val="Default"/>
              <w:rPr>
                <w:lang w:val="en-US"/>
              </w:rPr>
            </w:pPr>
            <w:r w:rsidRPr="00376E6D">
              <w:rPr>
                <w:lang w:val="en-US"/>
              </w:rPr>
              <w:t>Enable debug support unit interface (not implemented)</w:t>
            </w:r>
          </w:p>
        </w:tc>
      </w:tr>
      <w:tr w:rsidR="00A138B4">
        <w:tc>
          <w:tcPr>
            <w:tcW w:w="1951" w:type="dxa"/>
            <w:shd w:val="clear" w:color="auto" w:fill="C6D9F1" w:themeFill="text2" w:themeFillTint="33"/>
          </w:tcPr>
          <w:p w:rsidR="00A138B4" w:rsidRDefault="00A138B4" w:rsidP="002237EA">
            <w:pPr>
              <w:pStyle w:val="Default"/>
            </w:pPr>
            <w:r>
              <w:t>icen</w:t>
            </w:r>
          </w:p>
        </w:tc>
        <w:tc>
          <w:tcPr>
            <w:tcW w:w="7828" w:type="dxa"/>
            <w:shd w:val="clear" w:color="auto" w:fill="C6D9F1" w:themeFill="text2" w:themeFillTint="33"/>
          </w:tcPr>
          <w:p w:rsidR="00A138B4" w:rsidRDefault="00A138B4" w:rsidP="002237EA">
            <w:pPr>
              <w:pStyle w:val="Default"/>
            </w:pPr>
            <w:r>
              <w:t>Enable instruction cache</w:t>
            </w:r>
          </w:p>
        </w:tc>
      </w:tr>
      <w:tr w:rsidR="00A138B4">
        <w:tc>
          <w:tcPr>
            <w:tcW w:w="1951" w:type="dxa"/>
          </w:tcPr>
          <w:p w:rsidR="00A138B4" w:rsidRDefault="00A138B4" w:rsidP="002237EA">
            <w:pPr>
              <w:pStyle w:val="Default"/>
            </w:pPr>
            <w:r>
              <w:t>irepl</w:t>
            </w:r>
          </w:p>
        </w:tc>
        <w:tc>
          <w:tcPr>
            <w:tcW w:w="7828" w:type="dxa"/>
          </w:tcPr>
          <w:p w:rsidR="00A138B4" w:rsidRPr="00376E6D" w:rsidRDefault="00A138B4" w:rsidP="002237EA">
            <w:pPr>
              <w:pStyle w:val="Default"/>
              <w:rPr>
                <w:lang w:val="en-US"/>
              </w:rPr>
            </w:pPr>
            <w:r w:rsidRPr="00376E6D">
              <w:rPr>
                <w:lang w:val="en-US"/>
              </w:rPr>
              <w:t xml:space="preserve">Icache replacement strategy </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isets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instruction cache sets (1-4)</w:t>
            </w:r>
          </w:p>
        </w:tc>
      </w:tr>
      <w:tr w:rsidR="00A138B4">
        <w:tc>
          <w:tcPr>
            <w:tcW w:w="1951" w:type="dxa"/>
          </w:tcPr>
          <w:p w:rsidR="00A138B4" w:rsidRDefault="00A138B4" w:rsidP="002237EA">
            <w:pPr>
              <w:pStyle w:val="Default"/>
            </w:pPr>
            <w:r>
              <w:t>ilinesize</w:t>
            </w:r>
          </w:p>
        </w:tc>
        <w:tc>
          <w:tcPr>
            <w:tcW w:w="7828" w:type="dxa"/>
          </w:tcPr>
          <w:p w:rsidR="00A138B4" w:rsidRPr="00376E6D" w:rsidRDefault="00A138B4" w:rsidP="002237EA">
            <w:pPr>
              <w:pStyle w:val="Default"/>
              <w:rPr>
                <w:lang w:val="en-US"/>
              </w:rPr>
            </w:pPr>
            <w:r w:rsidRPr="00376E6D">
              <w:rPr>
                <w:lang w:val="en-US"/>
              </w:rPr>
              <w:t>Indicates size of instruction cache line in words</w:t>
            </w:r>
            <w:r w:rsidRPr="00376E6D">
              <w:rPr>
                <w:lang w:val="en-US"/>
              </w:rPr>
              <w:br/>
              <w:t>(line size = 2^ilinesize, ilinesize &lt;= 3)</w:t>
            </w:r>
          </w:p>
        </w:tc>
      </w:tr>
      <w:tr w:rsidR="00A138B4">
        <w:tc>
          <w:tcPr>
            <w:tcW w:w="1951" w:type="dxa"/>
            <w:shd w:val="clear" w:color="auto" w:fill="C6D9F1" w:themeFill="text2" w:themeFillTint="33"/>
          </w:tcPr>
          <w:p w:rsidR="00A138B4" w:rsidRDefault="00A138B4" w:rsidP="002237EA">
            <w:pPr>
              <w:pStyle w:val="Default"/>
            </w:pPr>
            <w:r>
              <w:t>isetsize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instruction cache set</w:t>
            </w:r>
          </w:p>
          <w:p w:rsidR="00A138B4" w:rsidRPr="00376E6D" w:rsidRDefault="00A138B4" w:rsidP="002237EA">
            <w:pPr>
              <w:pStyle w:val="Default"/>
              <w:rPr>
                <w:lang w:val="en-US"/>
              </w:rPr>
            </w:pPr>
            <w:r w:rsidRPr="00376E6D">
              <w:rPr>
                <w:lang w:val="en-US"/>
              </w:rPr>
              <w:t>(set size = 2^isetsize, isetsize &lt;= 6 (max 64 kbytes))</w:t>
            </w:r>
          </w:p>
        </w:tc>
      </w:tr>
      <w:tr w:rsidR="00A138B4">
        <w:tc>
          <w:tcPr>
            <w:tcW w:w="1951" w:type="dxa"/>
          </w:tcPr>
          <w:p w:rsidR="00A138B4" w:rsidRDefault="00A138B4" w:rsidP="002237EA">
            <w:pPr>
              <w:pStyle w:val="Default"/>
            </w:pPr>
            <w:r>
              <w:t>isetlock</w:t>
            </w:r>
          </w:p>
        </w:tc>
        <w:tc>
          <w:tcPr>
            <w:tcW w:w="7828" w:type="dxa"/>
          </w:tcPr>
          <w:p w:rsidR="00A138B4" w:rsidRDefault="00A138B4" w:rsidP="002237EA">
            <w:pPr>
              <w:pStyle w:val="Default"/>
            </w:pPr>
            <w:r>
              <w:t>Enable instruction cache locking</w:t>
            </w:r>
          </w:p>
        </w:tc>
      </w:tr>
      <w:tr w:rsidR="00A138B4">
        <w:tc>
          <w:tcPr>
            <w:tcW w:w="1951" w:type="dxa"/>
            <w:shd w:val="clear" w:color="auto" w:fill="C6D9F1" w:themeFill="text2" w:themeFillTint="33"/>
          </w:tcPr>
          <w:p w:rsidR="00A138B4" w:rsidRDefault="00A138B4" w:rsidP="002237EA">
            <w:pPr>
              <w:pStyle w:val="Default"/>
            </w:pPr>
            <w:r>
              <w:t>dcen</w:t>
            </w:r>
          </w:p>
        </w:tc>
        <w:tc>
          <w:tcPr>
            <w:tcW w:w="7828" w:type="dxa"/>
            <w:shd w:val="clear" w:color="auto" w:fill="C6D9F1" w:themeFill="text2" w:themeFillTint="33"/>
          </w:tcPr>
          <w:p w:rsidR="00A138B4" w:rsidRDefault="00A138B4" w:rsidP="002237EA">
            <w:pPr>
              <w:pStyle w:val="Default"/>
            </w:pPr>
            <w:r>
              <w:t>Enable data cache</w:t>
            </w:r>
          </w:p>
        </w:tc>
      </w:tr>
      <w:tr w:rsidR="00A138B4">
        <w:tc>
          <w:tcPr>
            <w:tcW w:w="1951" w:type="dxa"/>
          </w:tcPr>
          <w:p w:rsidR="00A138B4" w:rsidRDefault="00A138B4" w:rsidP="002237EA">
            <w:pPr>
              <w:pStyle w:val="Default"/>
            </w:pPr>
            <w:r>
              <w:t>drepl</w:t>
            </w:r>
          </w:p>
        </w:tc>
        <w:tc>
          <w:tcPr>
            <w:tcW w:w="7828" w:type="dxa"/>
          </w:tcPr>
          <w:p w:rsidR="00A138B4" w:rsidRPr="00376E6D" w:rsidRDefault="00A138B4" w:rsidP="002237EA">
            <w:pPr>
              <w:pStyle w:val="Default"/>
              <w:rPr>
                <w:lang w:val="en-US"/>
              </w:rPr>
            </w:pPr>
            <w:r w:rsidRPr="00376E6D">
              <w:rPr>
                <w:lang w:val="en-US"/>
              </w:rPr>
              <w:t>Dcache replacement strategy</w:t>
            </w:r>
          </w:p>
          <w:p w:rsidR="00A138B4" w:rsidRPr="00376E6D" w:rsidRDefault="00A138B4" w:rsidP="002237EA">
            <w:pPr>
              <w:pStyle w:val="Default"/>
              <w:rPr>
                <w:lang w:val="en-US"/>
              </w:rPr>
            </w:pPr>
            <w:r w:rsidRPr="00376E6D">
              <w:rPr>
                <w:lang w:val="en-US"/>
              </w:rPr>
              <w:t>00 = non, 01 = LRU, 10 = LRR, 11 = random</w:t>
            </w:r>
          </w:p>
        </w:tc>
      </w:tr>
      <w:tr w:rsidR="00A138B4">
        <w:tc>
          <w:tcPr>
            <w:tcW w:w="1951" w:type="dxa"/>
            <w:shd w:val="clear" w:color="auto" w:fill="C6D9F1" w:themeFill="text2" w:themeFillTint="33"/>
          </w:tcPr>
          <w:p w:rsidR="00A138B4" w:rsidRDefault="00A138B4" w:rsidP="002237EA">
            <w:pPr>
              <w:pStyle w:val="Default"/>
            </w:pPr>
            <w:r>
              <w:t>dsets</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Number of data cache sets (1-4)</w:t>
            </w:r>
          </w:p>
        </w:tc>
      </w:tr>
      <w:tr w:rsidR="00A138B4">
        <w:tc>
          <w:tcPr>
            <w:tcW w:w="1951" w:type="dxa"/>
          </w:tcPr>
          <w:p w:rsidR="00A138B4" w:rsidRDefault="00A138B4" w:rsidP="002237EA">
            <w:pPr>
              <w:pStyle w:val="Default"/>
            </w:pPr>
            <w:r>
              <w:t>dlinesize</w:t>
            </w:r>
          </w:p>
        </w:tc>
        <w:tc>
          <w:tcPr>
            <w:tcW w:w="7828" w:type="dxa"/>
          </w:tcPr>
          <w:p w:rsidR="00A138B4" w:rsidRPr="00376E6D" w:rsidRDefault="00A138B4" w:rsidP="002237EA">
            <w:pPr>
              <w:pStyle w:val="Default"/>
              <w:rPr>
                <w:lang w:val="en-US"/>
              </w:rPr>
            </w:pPr>
            <w:r w:rsidRPr="00376E6D">
              <w:rPr>
                <w:lang w:val="en-US"/>
              </w:rPr>
              <w:t>Indicates size of data cache line in words</w:t>
            </w:r>
          </w:p>
          <w:p w:rsidR="00A138B4" w:rsidRDefault="00A138B4" w:rsidP="002237EA">
            <w:pPr>
              <w:pStyle w:val="Default"/>
            </w:pPr>
            <w:r>
              <w:t>(line size = 2^dlinesize, dlinesize &lt;= 3 )</w:t>
            </w:r>
          </w:p>
        </w:tc>
      </w:tr>
      <w:tr w:rsidR="00A138B4">
        <w:tc>
          <w:tcPr>
            <w:tcW w:w="1951" w:type="dxa"/>
            <w:shd w:val="clear" w:color="auto" w:fill="C6D9F1" w:themeFill="text2" w:themeFillTint="33"/>
          </w:tcPr>
          <w:p w:rsidR="00A138B4" w:rsidRDefault="00A138B4" w:rsidP="002237EA">
            <w:pPr>
              <w:pStyle w:val="Default"/>
            </w:pPr>
            <w:r>
              <w:t>dsetsize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(kbytes) of data cache set</w:t>
            </w:r>
          </w:p>
          <w:p w:rsidR="00A138B4" w:rsidRPr="00376E6D" w:rsidRDefault="00A138B4" w:rsidP="002237EA">
            <w:pPr>
              <w:pStyle w:val="Default"/>
              <w:rPr>
                <w:lang w:val="en-US"/>
              </w:rPr>
            </w:pPr>
            <w:r w:rsidRPr="00376E6D">
              <w:rPr>
                <w:lang w:val="en-US"/>
              </w:rPr>
              <w:t>(set size = 2^dsetsize, dsetsize &lt;= 6 (max. 64 kbytes))</w:t>
            </w:r>
          </w:p>
        </w:tc>
      </w:tr>
      <w:tr w:rsidR="00A138B4">
        <w:tc>
          <w:tcPr>
            <w:tcW w:w="1951" w:type="dxa"/>
          </w:tcPr>
          <w:p w:rsidR="00A138B4" w:rsidRDefault="00A138B4" w:rsidP="002237EA">
            <w:pPr>
              <w:pStyle w:val="Default"/>
            </w:pPr>
            <w:r>
              <w:t>dsetlock</w:t>
            </w:r>
          </w:p>
        </w:tc>
        <w:tc>
          <w:tcPr>
            <w:tcW w:w="7828" w:type="dxa"/>
          </w:tcPr>
          <w:p w:rsidR="00A138B4" w:rsidRDefault="00A138B4" w:rsidP="002237EA">
            <w:pPr>
              <w:pStyle w:val="Default"/>
            </w:pPr>
            <w:r>
              <w:t>Enable data cache locking</w:t>
            </w:r>
          </w:p>
        </w:tc>
      </w:tr>
      <w:tr w:rsidR="00A138B4">
        <w:tc>
          <w:tcPr>
            <w:tcW w:w="1951" w:type="dxa"/>
            <w:shd w:val="clear" w:color="auto" w:fill="C6D9F1" w:themeFill="text2" w:themeFillTint="33"/>
          </w:tcPr>
          <w:p w:rsidR="00A138B4" w:rsidRDefault="00A138B4" w:rsidP="002237EA">
            <w:pPr>
              <w:pStyle w:val="Default"/>
            </w:pPr>
            <w:r>
              <w:t>dsnoop</w:t>
            </w:r>
          </w:p>
        </w:tc>
        <w:tc>
          <w:tcPr>
            <w:tcW w:w="7828" w:type="dxa"/>
            <w:shd w:val="clear" w:color="auto" w:fill="C6D9F1" w:themeFill="text2" w:themeFillTint="33"/>
          </w:tcPr>
          <w:p w:rsidR="00A138B4" w:rsidRDefault="00A138B4" w:rsidP="002237EA">
            <w:pPr>
              <w:pStyle w:val="Default"/>
            </w:pPr>
            <w:r>
              <w:t>Enable data cache snooping</w:t>
            </w:r>
          </w:p>
        </w:tc>
      </w:tr>
      <w:tr w:rsidR="00A138B4">
        <w:tc>
          <w:tcPr>
            <w:tcW w:w="1951" w:type="dxa"/>
          </w:tcPr>
          <w:p w:rsidR="00A138B4" w:rsidRDefault="00A138B4" w:rsidP="002237EA">
            <w:pPr>
              <w:pStyle w:val="Default"/>
            </w:pPr>
            <w:r>
              <w:t>ilram</w:t>
            </w:r>
          </w:p>
        </w:tc>
        <w:tc>
          <w:tcPr>
            <w:tcW w:w="7828" w:type="dxa"/>
          </w:tcPr>
          <w:p w:rsidR="00A138B4" w:rsidRDefault="00A138B4" w:rsidP="002237EA">
            <w:pPr>
              <w:pStyle w:val="Default"/>
            </w:pPr>
            <w:r>
              <w:t>Enable instruction scratchpad</w:t>
            </w:r>
          </w:p>
        </w:tc>
      </w:tr>
      <w:tr w:rsidR="00A138B4">
        <w:tc>
          <w:tcPr>
            <w:tcW w:w="1951" w:type="dxa"/>
            <w:shd w:val="clear" w:color="auto" w:fill="C6D9F1" w:themeFill="text2" w:themeFillTint="33"/>
          </w:tcPr>
          <w:p w:rsidR="00A138B4" w:rsidRDefault="00A138B4" w:rsidP="002237EA">
            <w:pPr>
              <w:pStyle w:val="Default"/>
            </w:pPr>
            <w:r>
              <w:t>ilramsize</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size of instruction scratchpad in kbytes</w:t>
            </w:r>
          </w:p>
          <w:p w:rsidR="00A138B4" w:rsidRPr="00376E6D" w:rsidRDefault="00A138B4" w:rsidP="002237EA">
            <w:pPr>
              <w:pStyle w:val="Default"/>
              <w:rPr>
                <w:lang w:val="en-US"/>
              </w:rPr>
            </w:pPr>
            <w:r w:rsidRPr="00376E6D">
              <w:rPr>
                <w:lang w:val="en-US"/>
              </w:rPr>
              <w:t>(size = 2^ilramsize, ilramsize &lt;= 9 (max. 512 kbytes))</w:t>
            </w:r>
          </w:p>
        </w:tc>
      </w:tr>
      <w:tr w:rsidR="00A138B4">
        <w:tc>
          <w:tcPr>
            <w:tcW w:w="1951" w:type="dxa"/>
          </w:tcPr>
          <w:p w:rsidR="00A138B4" w:rsidRDefault="00A138B4" w:rsidP="002237EA">
            <w:pPr>
              <w:pStyle w:val="Default"/>
            </w:pPr>
            <w:r>
              <w:t>ilramstart</w:t>
            </w:r>
          </w:p>
        </w:tc>
        <w:tc>
          <w:tcPr>
            <w:tcW w:w="7828" w:type="dxa"/>
          </w:tcPr>
          <w:p w:rsidR="00A138B4" w:rsidRPr="00376E6D" w:rsidRDefault="00A138B4" w:rsidP="002237EA">
            <w:pPr>
              <w:pStyle w:val="Default"/>
              <w:rPr>
                <w:lang w:val="en-US"/>
              </w:rPr>
            </w:pPr>
            <w:r w:rsidRPr="00376E6D">
              <w:rPr>
                <w:lang w:val="en-US"/>
              </w:rPr>
              <w:t>8 MSB bits used to decode local instruction RAM area (16 MB segm.)</w:t>
            </w:r>
          </w:p>
        </w:tc>
      </w:tr>
      <w:tr w:rsidR="00A138B4">
        <w:tc>
          <w:tcPr>
            <w:tcW w:w="1951" w:type="dxa"/>
            <w:shd w:val="clear" w:color="auto" w:fill="C6D9F1" w:themeFill="text2" w:themeFillTint="33"/>
          </w:tcPr>
          <w:p w:rsidR="00A138B4" w:rsidRDefault="00A138B4" w:rsidP="002237EA">
            <w:pPr>
              <w:pStyle w:val="Default"/>
            </w:pPr>
            <w:r>
              <w:t>dlram</w:t>
            </w:r>
          </w:p>
        </w:tc>
        <w:tc>
          <w:tcPr>
            <w:tcW w:w="7828" w:type="dxa"/>
            <w:shd w:val="clear" w:color="auto" w:fill="C6D9F1" w:themeFill="text2" w:themeFillTint="33"/>
          </w:tcPr>
          <w:p w:rsidR="00A138B4" w:rsidRDefault="00A138B4" w:rsidP="002237EA">
            <w:pPr>
              <w:pStyle w:val="Default"/>
            </w:pPr>
            <w:r>
              <w:t>Enable data scratchpad</w:t>
            </w:r>
          </w:p>
        </w:tc>
      </w:tr>
      <w:tr w:rsidR="00A138B4">
        <w:tc>
          <w:tcPr>
            <w:tcW w:w="1951" w:type="dxa"/>
          </w:tcPr>
          <w:p w:rsidR="00A138B4" w:rsidRDefault="00A138B4" w:rsidP="002237EA">
            <w:pPr>
              <w:pStyle w:val="Default"/>
            </w:pPr>
            <w:r>
              <w:t>dlramsize</w:t>
            </w:r>
          </w:p>
        </w:tc>
        <w:tc>
          <w:tcPr>
            <w:tcW w:w="7828" w:type="dxa"/>
          </w:tcPr>
          <w:p w:rsidR="00A138B4" w:rsidRPr="00376E6D" w:rsidRDefault="00A138B4" w:rsidP="002237EA">
            <w:pPr>
              <w:pStyle w:val="Default"/>
              <w:rPr>
                <w:lang w:val="en-US"/>
              </w:rPr>
            </w:pPr>
            <w:r w:rsidRPr="00376E6D">
              <w:rPr>
                <w:lang w:val="en-US"/>
              </w:rPr>
              <w:t>Indicates size of data scratchpad in kbytes</w:t>
            </w:r>
          </w:p>
          <w:p w:rsidR="00A138B4" w:rsidRPr="00376E6D" w:rsidRDefault="00A138B4" w:rsidP="002237EA">
            <w:pPr>
              <w:pStyle w:val="Default"/>
              <w:rPr>
                <w:lang w:val="en-US"/>
              </w:rPr>
            </w:pPr>
            <w:r w:rsidRPr="00376E6D">
              <w:rPr>
                <w:lang w:val="en-US"/>
              </w:rPr>
              <w:t>(size = 2^dlramsize, dlramsize &lt;= 9 (max. 512 kbytes))</w:t>
            </w:r>
          </w:p>
        </w:tc>
      </w:tr>
      <w:tr w:rsidR="00A138B4">
        <w:tc>
          <w:tcPr>
            <w:tcW w:w="1951" w:type="dxa"/>
            <w:shd w:val="clear" w:color="auto" w:fill="C6D9F1" w:themeFill="text2" w:themeFillTint="33"/>
          </w:tcPr>
          <w:p w:rsidR="00A138B4" w:rsidRDefault="00A138B4" w:rsidP="002237EA">
            <w:pPr>
              <w:pStyle w:val="Default"/>
            </w:pPr>
            <w:r>
              <w:t>dlramstart</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8 MSB bits used to decode local data RAM area (16 MB segment)</w:t>
            </w:r>
          </w:p>
        </w:tc>
      </w:tr>
      <w:tr w:rsidR="00A138B4">
        <w:tc>
          <w:tcPr>
            <w:tcW w:w="1951" w:type="dxa"/>
          </w:tcPr>
          <w:p w:rsidR="00A138B4" w:rsidRDefault="00A138B4" w:rsidP="002237EA">
            <w:pPr>
              <w:pStyle w:val="Default"/>
            </w:pPr>
            <w:r>
              <w:t>cached</w:t>
            </w:r>
          </w:p>
        </w:tc>
        <w:tc>
          <w:tcPr>
            <w:tcW w:w="7828" w:type="dxa"/>
          </w:tcPr>
          <w:p w:rsidR="00A138B4" w:rsidRPr="00376E6D" w:rsidRDefault="00A138B4" w:rsidP="002237EA">
            <w:pPr>
              <w:pStyle w:val="Default"/>
              <w:rPr>
                <w:lang w:val="en-US"/>
              </w:rPr>
            </w:pPr>
            <w:r w:rsidRPr="00376E6D">
              <w:rPr>
                <w:lang w:val="en-US"/>
              </w:rPr>
              <w:t>Fixed cacheability mask (overrides AMBA Plug &amp; Play settings)</w:t>
            </w:r>
          </w:p>
        </w:tc>
      </w:tr>
      <w:tr w:rsidR="00A138B4">
        <w:tc>
          <w:tcPr>
            <w:tcW w:w="1951" w:type="dxa"/>
            <w:shd w:val="clear" w:color="auto" w:fill="C6D9F1" w:themeFill="text2" w:themeFillTint="33"/>
          </w:tcPr>
          <w:p w:rsidR="00A138B4" w:rsidRDefault="00A138B4" w:rsidP="002237EA">
            <w:pPr>
              <w:pStyle w:val="Default"/>
            </w:pPr>
            <w:r>
              <w:t>mmu_en</w:t>
            </w:r>
          </w:p>
        </w:tc>
        <w:tc>
          <w:tcPr>
            <w:tcW w:w="7828" w:type="dxa"/>
            <w:shd w:val="clear" w:color="auto" w:fill="C6D9F1" w:themeFill="text2" w:themeFillTint="33"/>
          </w:tcPr>
          <w:p w:rsidR="00A138B4" w:rsidRDefault="00A138B4" w:rsidP="002237EA">
            <w:pPr>
              <w:pStyle w:val="Default"/>
            </w:pPr>
            <w:r>
              <w:t>Enable MMU</w:t>
            </w:r>
          </w:p>
        </w:tc>
      </w:tr>
      <w:tr w:rsidR="00A138B4">
        <w:tc>
          <w:tcPr>
            <w:tcW w:w="1951" w:type="dxa"/>
            <w:shd w:val="clear" w:color="auto" w:fill="auto"/>
          </w:tcPr>
          <w:p w:rsidR="00A138B4" w:rsidRDefault="00A138B4" w:rsidP="002237EA">
            <w:pPr>
              <w:pStyle w:val="Default"/>
            </w:pPr>
            <w:r>
              <w:t>Itlb_num</w:t>
            </w:r>
          </w:p>
        </w:tc>
        <w:tc>
          <w:tcPr>
            <w:tcW w:w="7828" w:type="dxa"/>
            <w:shd w:val="clear" w:color="auto" w:fill="auto"/>
          </w:tcPr>
          <w:p w:rsidR="00A138B4" w:rsidRPr="00376E6D" w:rsidRDefault="00A138B4" w:rsidP="002237EA">
            <w:pPr>
              <w:pStyle w:val="Default"/>
              <w:rPr>
                <w:lang w:val="en-US"/>
              </w:rPr>
            </w:pPr>
            <w:r w:rsidRPr="00376E6D">
              <w:rPr>
                <w:lang w:val="en-US"/>
              </w:rPr>
              <w:t>Indicates number of instruction TLBs</w:t>
            </w:r>
          </w:p>
          <w:p w:rsidR="00A138B4" w:rsidRPr="00376E6D" w:rsidRDefault="00A138B4" w:rsidP="002237EA">
            <w:pPr>
              <w:pStyle w:val="Default"/>
              <w:rPr>
                <w:lang w:val="en-US"/>
              </w:rPr>
            </w:pPr>
            <w:r w:rsidRPr="00376E6D">
              <w:rPr>
                <w:lang w:val="en-US"/>
              </w:rPr>
              <w:t>(tlb number = 2^itlb_num, itlb_num &lt;= 5 (max. 32))</w:t>
            </w:r>
          </w:p>
        </w:tc>
      </w:tr>
      <w:tr w:rsidR="00A138B4">
        <w:tc>
          <w:tcPr>
            <w:tcW w:w="1951" w:type="dxa"/>
            <w:shd w:val="clear" w:color="auto" w:fill="C6D9F1" w:themeFill="text2" w:themeFillTint="33"/>
          </w:tcPr>
          <w:p w:rsidR="00A138B4" w:rsidRDefault="00A138B4" w:rsidP="002237EA">
            <w:pPr>
              <w:pStyle w:val="Default"/>
            </w:pPr>
            <w:r>
              <w:t>dtlb_num</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Indicates number of data TLBs</w:t>
            </w:r>
          </w:p>
          <w:p w:rsidR="00A138B4" w:rsidRPr="00376E6D" w:rsidRDefault="00A138B4" w:rsidP="002237EA">
            <w:pPr>
              <w:pStyle w:val="Default"/>
              <w:rPr>
                <w:lang w:val="en-US"/>
              </w:rPr>
            </w:pPr>
            <w:r w:rsidRPr="00376E6D">
              <w:rPr>
                <w:lang w:val="en-US"/>
              </w:rPr>
              <w:t>(tlb number = 2^dtlb_num, dtlb_num &lt;= 5 (max. 32))</w:t>
            </w:r>
          </w:p>
        </w:tc>
      </w:tr>
      <w:tr w:rsidR="00A138B4">
        <w:tc>
          <w:tcPr>
            <w:tcW w:w="1951" w:type="dxa"/>
            <w:shd w:val="clear" w:color="auto" w:fill="auto"/>
          </w:tcPr>
          <w:p w:rsidR="00A138B4" w:rsidRDefault="00A138B4" w:rsidP="002237EA">
            <w:pPr>
              <w:pStyle w:val="Default"/>
            </w:pPr>
            <w:r>
              <w:t>tlb_type</w:t>
            </w:r>
          </w:p>
        </w:tc>
        <w:tc>
          <w:tcPr>
            <w:tcW w:w="7828" w:type="dxa"/>
            <w:shd w:val="clear" w:color="auto" w:fill="auto"/>
          </w:tcPr>
          <w:p w:rsidR="00A138B4" w:rsidRPr="00376E6D" w:rsidRDefault="00A138B4" w:rsidP="002237EA">
            <w:pPr>
              <w:pStyle w:val="Default"/>
              <w:rPr>
                <w:lang w:val="en-US"/>
              </w:rPr>
            </w:pPr>
            <w:r w:rsidRPr="00376E6D">
              <w:rPr>
                <w:lang w:val="en-US"/>
              </w:rPr>
              <w:t>TLB implementation type</w:t>
            </w:r>
          </w:p>
          <w:p w:rsidR="00A138B4" w:rsidRPr="00376E6D" w:rsidRDefault="00A138B4" w:rsidP="002237EA">
            <w:pPr>
              <w:pStyle w:val="Default"/>
              <w:rPr>
                <w:lang w:val="en-US"/>
              </w:rPr>
            </w:pPr>
            <w:r w:rsidRPr="00376E6D">
              <w:rPr>
                <w:lang w:val="en-US"/>
              </w:rPr>
              <w:t>0 = separate, 1 = shared instruction and data TLB</w:t>
            </w:r>
          </w:p>
        </w:tc>
      </w:tr>
      <w:tr w:rsidR="00A138B4">
        <w:tc>
          <w:tcPr>
            <w:tcW w:w="1951" w:type="dxa"/>
            <w:shd w:val="clear" w:color="auto" w:fill="C6D9F1" w:themeFill="text2" w:themeFillTint="33"/>
          </w:tcPr>
          <w:p w:rsidR="00A138B4" w:rsidRDefault="00A138B4" w:rsidP="002237EA">
            <w:pPr>
              <w:pStyle w:val="Default"/>
            </w:pPr>
            <w:r>
              <w:t>tlb_rep</w:t>
            </w:r>
          </w:p>
        </w:tc>
        <w:tc>
          <w:tcPr>
            <w:tcW w:w="7828" w:type="dxa"/>
            <w:shd w:val="clear" w:color="auto" w:fill="C6D9F1" w:themeFill="text2" w:themeFillTint="33"/>
          </w:tcPr>
          <w:p w:rsidR="00A138B4" w:rsidRPr="00376E6D" w:rsidRDefault="00A138B4" w:rsidP="002237EA">
            <w:pPr>
              <w:pStyle w:val="Default"/>
              <w:rPr>
                <w:lang w:val="en-US"/>
              </w:rPr>
            </w:pPr>
            <w:r w:rsidRPr="00376E6D">
              <w:rPr>
                <w:lang w:val="en-US"/>
              </w:rPr>
              <w:t>TLB replacement policy</w:t>
            </w:r>
          </w:p>
          <w:p w:rsidR="00A138B4" w:rsidRPr="00376E6D" w:rsidRDefault="00A138B4" w:rsidP="002237EA">
            <w:pPr>
              <w:pStyle w:val="Default"/>
              <w:rPr>
                <w:lang w:val="en-US"/>
              </w:rPr>
            </w:pPr>
            <w:r w:rsidRPr="00376E6D">
              <w:rPr>
                <w:lang w:val="en-US"/>
              </w:rPr>
              <w:t>0 = LRU, 1 = random</w:t>
            </w:r>
          </w:p>
        </w:tc>
      </w:tr>
      <w:tr w:rsidR="00A138B4">
        <w:tc>
          <w:tcPr>
            <w:tcW w:w="1951" w:type="dxa"/>
            <w:shd w:val="clear" w:color="auto" w:fill="auto"/>
          </w:tcPr>
          <w:p w:rsidR="00A138B4" w:rsidRDefault="00A138B4" w:rsidP="002237EA">
            <w:pPr>
              <w:pStyle w:val="Default"/>
            </w:pPr>
            <w:r>
              <w:t>mmupgsz</w:t>
            </w:r>
          </w:p>
        </w:tc>
        <w:tc>
          <w:tcPr>
            <w:tcW w:w="7828" w:type="dxa"/>
            <w:shd w:val="clear" w:color="auto" w:fill="auto"/>
          </w:tcPr>
          <w:p w:rsidR="00A138B4" w:rsidRDefault="00A138B4" w:rsidP="002237EA">
            <w:pPr>
              <w:pStyle w:val="Default"/>
            </w:pPr>
            <w:r>
              <w:t>MMU page size</w:t>
            </w:r>
          </w:p>
          <w:p w:rsidR="00A138B4" w:rsidRDefault="00A138B4" w:rsidP="002237EA">
            <w:pPr>
              <w:pStyle w:val="Default"/>
              <w:keepNext/>
            </w:pPr>
            <w:r>
              <w:t xml:space="preserve">0, 2 = 4kbytes, 3 = 8kbytes, 4 = 16kbytes, 5 = 32kbytes </w:t>
            </w:r>
          </w:p>
        </w:tc>
      </w:tr>
    </w:tbl>
    <w:p w:rsidR="00A138B4" w:rsidRDefault="00A138B4" w:rsidP="00A138B4">
      <w:pPr>
        <w:pStyle w:val="Beschriftung"/>
        <w:jc w:val="center"/>
      </w:pPr>
      <w:bookmarkStart w:id="143" w:name="_Ref144284477"/>
      <w:bookmarkStart w:id="144" w:name="_Toc146338652"/>
      <w:r>
        <w:t xml:space="preserve">Table </w:t>
      </w:r>
      <w:r w:rsidR="00847C2D">
        <w:fldChar w:fldCharType="begin"/>
      </w:r>
      <w:r w:rsidR="001D2F47">
        <w:instrText xml:space="preserve"> SEQ Table \* ARABIC </w:instrText>
      </w:r>
      <w:r w:rsidR="00847C2D">
        <w:fldChar w:fldCharType="separate"/>
      </w:r>
      <w:r w:rsidR="004F2BD0">
        <w:rPr>
          <w:noProof/>
        </w:rPr>
        <w:t>13</w:t>
      </w:r>
      <w:r w:rsidR="00847C2D">
        <w:rPr>
          <w:noProof/>
        </w:rPr>
        <w:fldChar w:fldCharType="end"/>
      </w:r>
      <w:bookmarkEnd w:id="143"/>
      <w:r>
        <w:t xml:space="preserve"> - Constructor Configuration Parameters</w:t>
      </w:r>
      <w:bookmarkEnd w:id="144"/>
    </w:p>
    <w:p w:rsidR="00A138B4" w:rsidRPr="00537552" w:rsidRDefault="00A138B4" w:rsidP="00A138B4"/>
    <w:p w:rsidR="00A138B4" w:rsidRDefault="00A138B4" w:rsidP="00A138B4">
      <w:r>
        <w:t xml:space="preserve">The constructor parameter shown in </w:t>
      </w:r>
      <w:r w:rsidR="00847C2D">
        <w:fldChar w:fldCharType="begin"/>
      </w:r>
      <w:r w:rsidR="003F45A7">
        <w:instrText xml:space="preserve"> REF _Ref144285348 \h </w:instrText>
      </w:r>
      <w:r w:rsidR="00847C2D">
        <w:fldChar w:fldCharType="separate"/>
      </w:r>
      <w:r w:rsidR="00937609">
        <w:t xml:space="preserve">Table </w:t>
      </w:r>
      <w:r w:rsidR="00937609">
        <w:rPr>
          <w:noProof/>
        </w:rPr>
        <w:t>16</w:t>
      </w:r>
      <w:r w:rsidR="00847C2D">
        <w:fldChar w:fldCharType="end"/>
      </w:r>
      <w:r>
        <w:t xml:space="preserve"> are timing or simulation related.</w:t>
      </w:r>
    </w:p>
    <w:p w:rsidR="00A138B4" w:rsidRDefault="00A138B4" w:rsidP="00A138B4"/>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6" w:space="0" w:color="000000" w:themeColor="text1"/>
          <w:insideV w:val="single" w:sz="6" w:space="0" w:color="000000" w:themeColor="text1"/>
        </w:tblBorders>
        <w:tblLook w:val="00A0"/>
      </w:tblPr>
      <w:tblGrid>
        <w:gridCol w:w="4369"/>
        <w:gridCol w:w="5486"/>
      </w:tblGrid>
      <w:tr w:rsidR="00A138B4">
        <w:tc>
          <w:tcPr>
            <w:tcW w:w="4077"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Parameter</w:t>
            </w:r>
          </w:p>
        </w:tc>
        <w:tc>
          <w:tcPr>
            <w:tcW w:w="5702" w:type="dxa"/>
            <w:tcBorders>
              <w:top w:val="single" w:sz="24" w:space="0" w:color="000000" w:themeColor="text1"/>
              <w:bottom w:val="single" w:sz="24" w:space="0" w:color="000000" w:themeColor="text1"/>
            </w:tcBorders>
            <w:shd w:val="clear" w:color="auto" w:fill="C6D9F1" w:themeFill="text2" w:themeFillTint="33"/>
          </w:tcPr>
          <w:p w:rsidR="00A138B4" w:rsidRDefault="00A138B4" w:rsidP="002237EA">
            <w:r>
              <w:t>Description</w:t>
            </w:r>
          </w:p>
        </w:tc>
      </w:tr>
      <w:tr w:rsidR="00A138B4">
        <w:tc>
          <w:tcPr>
            <w:tcW w:w="4077" w:type="dxa"/>
            <w:tcBorders>
              <w:top w:val="single" w:sz="24" w:space="0" w:color="000000" w:themeColor="text1"/>
            </w:tcBorders>
          </w:tcPr>
          <w:p w:rsidR="00A138B4" w:rsidRDefault="00A138B4" w:rsidP="002237EA">
            <w:r>
              <w:t>name</w:t>
            </w:r>
          </w:p>
        </w:tc>
        <w:tc>
          <w:tcPr>
            <w:tcW w:w="5702" w:type="dxa"/>
            <w:tcBorders>
              <w:top w:val="single" w:sz="24" w:space="0" w:color="000000" w:themeColor="text1"/>
            </w:tcBorders>
          </w:tcPr>
          <w:p w:rsidR="00A138B4" w:rsidRDefault="00A138B4" w:rsidP="002237EA">
            <w:r>
              <w:t>Name of the SystemC component</w:t>
            </w:r>
          </w:p>
        </w:tc>
      </w:tr>
      <w:tr w:rsidR="00A138B4">
        <w:tc>
          <w:tcPr>
            <w:tcW w:w="4077" w:type="dxa"/>
            <w:shd w:val="clear" w:color="auto" w:fill="C6D9F1" w:themeFill="text2" w:themeFillTint="33"/>
          </w:tcPr>
          <w:p w:rsidR="00A138B4" w:rsidRDefault="00A138B4" w:rsidP="002237EA">
            <w:r>
              <w:t>id</w:t>
            </w:r>
          </w:p>
        </w:tc>
        <w:tc>
          <w:tcPr>
            <w:tcW w:w="5702" w:type="dxa"/>
            <w:shd w:val="clear" w:color="auto" w:fill="C6D9F1" w:themeFill="text2" w:themeFillTint="33"/>
          </w:tcPr>
          <w:p w:rsidR="00A138B4" w:rsidRDefault="00A138B4" w:rsidP="002237EA">
            <w:r>
              <w:t>ID of the AHB master interface</w:t>
            </w:r>
          </w:p>
        </w:tc>
      </w:tr>
      <w:tr w:rsidR="00A138B4">
        <w:tc>
          <w:tcPr>
            <w:tcW w:w="4077" w:type="dxa"/>
          </w:tcPr>
          <w:p w:rsidR="00A138B4" w:rsidRDefault="00A138B4" w:rsidP="002237EA">
            <w:r>
              <w:t>icache_hit_read_response_delay</w:t>
            </w:r>
          </w:p>
        </w:tc>
        <w:tc>
          <w:tcPr>
            <w:tcW w:w="5702" w:type="dxa"/>
          </w:tcPr>
          <w:p w:rsidR="00A138B4" w:rsidRDefault="00A138B4" w:rsidP="002237EA">
            <w:r>
              <w:t>Delay of an icache read-hit</w:t>
            </w:r>
          </w:p>
        </w:tc>
      </w:tr>
      <w:tr w:rsidR="00A138B4">
        <w:tc>
          <w:tcPr>
            <w:tcW w:w="4077" w:type="dxa"/>
            <w:shd w:val="clear" w:color="auto" w:fill="C6D9F1" w:themeFill="text2" w:themeFillTint="33"/>
          </w:tcPr>
          <w:p w:rsidR="00A138B4" w:rsidRDefault="00A138B4" w:rsidP="002237EA">
            <w:r>
              <w:t>icache_miss_read_response_delay</w:t>
            </w:r>
          </w:p>
        </w:tc>
        <w:tc>
          <w:tcPr>
            <w:tcW w:w="5702" w:type="dxa"/>
            <w:shd w:val="clear" w:color="auto" w:fill="C6D9F1" w:themeFill="text2" w:themeFillTint="33"/>
          </w:tcPr>
          <w:p w:rsidR="00A138B4" w:rsidRDefault="00A138B4" w:rsidP="002237EA">
            <w:r>
              <w:t>Delay of an icache read-miss</w:t>
            </w:r>
          </w:p>
        </w:tc>
      </w:tr>
      <w:tr w:rsidR="00A138B4">
        <w:tc>
          <w:tcPr>
            <w:tcW w:w="4077" w:type="dxa"/>
          </w:tcPr>
          <w:p w:rsidR="00A138B4" w:rsidRDefault="00A138B4" w:rsidP="002237EA">
            <w:r>
              <w:t>dcache_hit_read_response_delay</w:t>
            </w:r>
          </w:p>
        </w:tc>
        <w:tc>
          <w:tcPr>
            <w:tcW w:w="5702" w:type="dxa"/>
          </w:tcPr>
          <w:p w:rsidR="00A138B4" w:rsidRDefault="00A138B4" w:rsidP="002237EA">
            <w:r>
              <w:t>Delay of a dcache read-hit</w:t>
            </w:r>
          </w:p>
        </w:tc>
      </w:tr>
      <w:tr w:rsidR="00A138B4">
        <w:tc>
          <w:tcPr>
            <w:tcW w:w="4077" w:type="dxa"/>
            <w:shd w:val="clear" w:color="auto" w:fill="C6D9F1" w:themeFill="text2" w:themeFillTint="33"/>
          </w:tcPr>
          <w:p w:rsidR="00A138B4" w:rsidRDefault="00A138B4" w:rsidP="002237EA">
            <w:r>
              <w:t>dcache_miss_read_response_delay</w:t>
            </w:r>
          </w:p>
        </w:tc>
        <w:tc>
          <w:tcPr>
            <w:tcW w:w="5702" w:type="dxa"/>
            <w:shd w:val="clear" w:color="auto" w:fill="C6D9F1" w:themeFill="text2" w:themeFillTint="33"/>
          </w:tcPr>
          <w:p w:rsidR="00A138B4" w:rsidRDefault="00A138B4" w:rsidP="002237EA">
            <w:r>
              <w:t xml:space="preserve">Delay of a dcache read-miss </w:t>
            </w:r>
          </w:p>
          <w:p w:rsidR="00A138B4" w:rsidRDefault="00A138B4" w:rsidP="002237EA">
            <w:r>
              <w:t>(without AHB delay)</w:t>
            </w:r>
          </w:p>
        </w:tc>
      </w:tr>
      <w:tr w:rsidR="00A138B4">
        <w:tc>
          <w:tcPr>
            <w:tcW w:w="4077" w:type="dxa"/>
          </w:tcPr>
          <w:p w:rsidR="00A138B4" w:rsidRDefault="00A138B4" w:rsidP="002237EA">
            <w:r>
              <w:t>dcache_write_response_delay</w:t>
            </w:r>
          </w:p>
        </w:tc>
        <w:tc>
          <w:tcPr>
            <w:tcW w:w="5702" w:type="dxa"/>
          </w:tcPr>
          <w:p w:rsidR="00A138B4" w:rsidRDefault="00A138B4" w:rsidP="002237EA">
            <w:r>
              <w:t>Delay of a dcache write-hit and write-miss</w:t>
            </w:r>
          </w:p>
          <w:p w:rsidR="00A138B4" w:rsidRDefault="00A138B4" w:rsidP="002237EA">
            <w:r>
              <w:t>(without AHB delay)</w:t>
            </w:r>
          </w:p>
        </w:tc>
      </w:tr>
      <w:tr w:rsidR="00A138B4">
        <w:tc>
          <w:tcPr>
            <w:tcW w:w="4077" w:type="dxa"/>
            <w:shd w:val="clear" w:color="auto" w:fill="C6D9F1" w:themeFill="text2" w:themeFillTint="33"/>
          </w:tcPr>
          <w:p w:rsidR="00A138B4" w:rsidRDefault="00A138B4" w:rsidP="002237EA">
            <w:r>
              <w:t>itlb_hit_response_delay</w:t>
            </w:r>
          </w:p>
        </w:tc>
        <w:tc>
          <w:tcPr>
            <w:tcW w:w="5702" w:type="dxa"/>
            <w:shd w:val="clear" w:color="auto" w:fill="C6D9F1" w:themeFill="text2" w:themeFillTint="33"/>
          </w:tcPr>
          <w:p w:rsidR="00A138B4" w:rsidRDefault="00A138B4" w:rsidP="002237EA">
            <w:r>
              <w:t>Delay of an ITLB hit</w:t>
            </w:r>
          </w:p>
        </w:tc>
      </w:tr>
      <w:tr w:rsidR="00A138B4">
        <w:tc>
          <w:tcPr>
            <w:tcW w:w="4077" w:type="dxa"/>
          </w:tcPr>
          <w:p w:rsidR="00A138B4" w:rsidRDefault="00A138B4" w:rsidP="002237EA">
            <w:r>
              <w:t>itlb_miss_response_delay</w:t>
            </w:r>
          </w:p>
        </w:tc>
        <w:tc>
          <w:tcPr>
            <w:tcW w:w="5702" w:type="dxa"/>
          </w:tcPr>
          <w:p w:rsidR="00A138B4" w:rsidRDefault="00A138B4" w:rsidP="002237EA">
            <w:r>
              <w:t>Delay of an ITLB miss</w:t>
            </w:r>
          </w:p>
          <w:p w:rsidR="00A138B4" w:rsidRDefault="00A138B4" w:rsidP="002237EA">
            <w:r>
              <w:t>(without AHB delay for table walk)</w:t>
            </w:r>
          </w:p>
        </w:tc>
      </w:tr>
      <w:tr w:rsidR="00A138B4">
        <w:tc>
          <w:tcPr>
            <w:tcW w:w="4077" w:type="dxa"/>
            <w:shd w:val="clear" w:color="auto" w:fill="C6D9F1" w:themeFill="text2" w:themeFillTint="33"/>
          </w:tcPr>
          <w:p w:rsidR="00A138B4" w:rsidRDefault="00A138B4" w:rsidP="002237EA">
            <w:r>
              <w:t>dtlb_hit_response_delay</w:t>
            </w:r>
          </w:p>
        </w:tc>
        <w:tc>
          <w:tcPr>
            <w:tcW w:w="5702" w:type="dxa"/>
            <w:shd w:val="clear" w:color="auto" w:fill="C6D9F1" w:themeFill="text2" w:themeFillTint="33"/>
          </w:tcPr>
          <w:p w:rsidR="00A138B4" w:rsidRDefault="00A138B4" w:rsidP="002237EA">
            <w:r>
              <w:t>Delay of a DTLB hit</w:t>
            </w:r>
          </w:p>
        </w:tc>
      </w:tr>
      <w:tr w:rsidR="00A138B4">
        <w:tc>
          <w:tcPr>
            <w:tcW w:w="4077" w:type="dxa"/>
          </w:tcPr>
          <w:p w:rsidR="00A138B4" w:rsidRDefault="00A138B4" w:rsidP="002237EA">
            <w:r>
              <w:t>dtlb_miss_response_delay</w:t>
            </w:r>
          </w:p>
        </w:tc>
        <w:tc>
          <w:tcPr>
            <w:tcW w:w="5702" w:type="dxa"/>
          </w:tcPr>
          <w:p w:rsidR="00A138B4" w:rsidRDefault="00A138B4" w:rsidP="002237EA">
            <w:r>
              <w:t>Delay of a DTLB miss</w:t>
            </w:r>
          </w:p>
          <w:p w:rsidR="00A138B4" w:rsidRDefault="00A138B4" w:rsidP="002237EA">
            <w:pPr>
              <w:keepNext/>
            </w:pPr>
            <w:r>
              <w:t>(without AHB delay for table walk)</w:t>
            </w:r>
          </w:p>
        </w:tc>
      </w:tr>
    </w:tbl>
    <w:p w:rsidR="00A138B4" w:rsidRPr="007F60F4" w:rsidRDefault="00A138B4" w:rsidP="00A138B4">
      <w:pPr>
        <w:pStyle w:val="Beschriftung"/>
        <w:jc w:val="center"/>
      </w:pPr>
      <w:bookmarkStart w:id="145" w:name="_Ref144285348"/>
      <w:bookmarkStart w:id="146" w:name="_Toc146338653"/>
      <w:r>
        <w:t xml:space="preserve">Table </w:t>
      </w:r>
      <w:r w:rsidR="00847C2D">
        <w:fldChar w:fldCharType="begin"/>
      </w:r>
      <w:r w:rsidR="001D2F47">
        <w:instrText xml:space="preserve"> SEQ Table \* ARABIC </w:instrText>
      </w:r>
      <w:r w:rsidR="00847C2D">
        <w:fldChar w:fldCharType="separate"/>
      </w:r>
      <w:r w:rsidR="004F2BD0">
        <w:rPr>
          <w:noProof/>
        </w:rPr>
        <w:t>14</w:t>
      </w:r>
      <w:r w:rsidR="00847C2D">
        <w:rPr>
          <w:noProof/>
        </w:rPr>
        <w:fldChar w:fldCharType="end"/>
      </w:r>
      <w:bookmarkEnd w:id="145"/>
      <w:r>
        <w:t xml:space="preserve"> - Constructor Simulation Parameters</w:t>
      </w:r>
      <w:bookmarkEnd w:id="146"/>
    </w:p>
    <w:p w:rsidR="00FF3D4A" w:rsidRDefault="00A138B4" w:rsidP="00A138B4">
      <w:pPr>
        <w:pStyle w:val="berschrift2"/>
        <w:jc w:val="both"/>
        <w:rPr>
          <w:lang w:val="en-US"/>
        </w:rPr>
      </w:pPr>
      <w:r w:rsidRPr="00362298">
        <w:rPr>
          <w:lang w:val="en-US"/>
        </w:rPr>
        <w:tab/>
      </w:r>
      <w:bookmarkStart w:id="147" w:name="_Toc130900942"/>
      <w:bookmarkStart w:id="148" w:name="_Ref144275959"/>
      <w:bookmarkStart w:id="149" w:name="_Toc166561516"/>
      <w:r w:rsidRPr="00362298">
        <w:rPr>
          <w:lang w:val="en-US"/>
        </w:rPr>
        <w:t>Interface</w:t>
      </w:r>
      <w:bookmarkEnd w:id="147"/>
      <w:bookmarkEnd w:id="148"/>
      <w:bookmarkEnd w:id="149"/>
    </w:p>
    <w:p w:rsidR="00FF3D4A" w:rsidRPr="00376E6D" w:rsidRDefault="00FF3D4A" w:rsidP="00FF3D4A">
      <w:pPr>
        <w:pStyle w:val="Default"/>
        <w:rPr>
          <w:lang w:val="en-US"/>
        </w:rPr>
      </w:pPr>
      <w:r w:rsidRPr="00376E6D">
        <w:rPr>
          <w:lang w:val="en-US"/>
        </w:rPr>
        <w:t>The interface of the module comprises three TLM2 sockets.</w:t>
      </w:r>
    </w:p>
    <w:p w:rsidR="00FF3D4A" w:rsidRPr="00376E6D" w:rsidRDefault="00FF3D4A" w:rsidP="00FF3D4A">
      <w:pPr>
        <w:pStyle w:val="Default"/>
        <w:rPr>
          <w:lang w:val="en-US"/>
        </w:rPr>
      </w:pPr>
    </w:p>
    <w:p w:rsidR="00FF3D4A" w:rsidRPr="00C82A50" w:rsidRDefault="00FF3D4A" w:rsidP="00DB6641">
      <w:pPr>
        <w:widowControl w:val="0"/>
        <w:tabs>
          <w:tab w:val="left" w:pos="480"/>
        </w:tabs>
        <w:autoSpaceDE w:val="0"/>
        <w:autoSpaceDN w:val="0"/>
        <w:adjustRightInd w:val="0"/>
        <w:spacing w:before="0"/>
        <w:jc w:val="left"/>
        <w:rPr>
          <w:rStyle w:val="apple-converted-space"/>
          <w:rFonts w:cs="Times New Roman"/>
          <w:color w:val="000000"/>
          <w:spacing w:val="0"/>
          <w:lang w:val="de-DE"/>
        </w:rPr>
      </w:pPr>
      <w:r w:rsidRPr="00DB6641">
        <w:rPr>
          <w:rStyle w:val="apple-converted-space"/>
          <w:rFonts w:ascii="Courier New" w:hAnsi="Courier New"/>
          <w:sz w:val="18"/>
        </w:rPr>
        <w:t>tlm_utils::simple_target_socket&lt;mmu_cache&gt; icio  / bind to CPU instruction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tlm_utils::simple_target_socket&lt;mmu_cache&gt; dcio / bind to CPU data socket</w:t>
      </w:r>
    </w:p>
    <w:p w:rsidR="00FF3D4A" w:rsidRPr="00DB6641" w:rsidRDefault="00FF3D4A" w:rsidP="00DB6641">
      <w:pPr>
        <w:widowControl w:val="0"/>
        <w:tabs>
          <w:tab w:val="left" w:pos="480"/>
        </w:tabs>
        <w:autoSpaceDE w:val="0"/>
        <w:autoSpaceDN w:val="0"/>
        <w:adjustRightInd w:val="0"/>
        <w:spacing w:before="0"/>
        <w:jc w:val="left"/>
        <w:rPr>
          <w:rStyle w:val="apple-converted-space"/>
        </w:rPr>
      </w:pPr>
    </w:p>
    <w:p w:rsidR="00A138B4" w:rsidRPr="00DB6641" w:rsidRDefault="00FF3D4A" w:rsidP="00DB6641">
      <w:pPr>
        <w:widowControl w:val="0"/>
        <w:tabs>
          <w:tab w:val="left" w:pos="480"/>
        </w:tabs>
        <w:autoSpaceDE w:val="0"/>
        <w:autoSpaceDN w:val="0"/>
        <w:adjustRightInd w:val="0"/>
        <w:spacing w:before="0"/>
        <w:jc w:val="left"/>
        <w:rPr>
          <w:rStyle w:val="apple-converted-space"/>
        </w:rPr>
      </w:pPr>
      <w:r w:rsidRPr="00DB6641">
        <w:rPr>
          <w:rStyle w:val="apple-converted-space"/>
          <w:rFonts w:ascii="Courier New" w:hAnsi="Courier New"/>
          <w:sz w:val="18"/>
        </w:rPr>
        <w:t>amba::amba_master_socket&lt;32&gt; ahb_master</w:t>
      </w:r>
      <w:r w:rsidRPr="00DB6641">
        <w:rPr>
          <w:rStyle w:val="apple-converted-space"/>
          <w:rFonts w:ascii="Courier New" w:hAnsi="Courier New"/>
          <w:sz w:val="18"/>
        </w:rPr>
        <w:tab/>
        <w:t>/ bind to AMBA system bus</w:t>
      </w:r>
    </w:p>
    <w:p w:rsidR="00A138B4" w:rsidRDefault="00A138B4" w:rsidP="00A138B4">
      <w:pPr>
        <w:pStyle w:val="berschrift2"/>
        <w:jc w:val="both"/>
        <w:rPr>
          <w:lang w:val="en-US"/>
        </w:rPr>
      </w:pPr>
      <w:r w:rsidRPr="00362298">
        <w:rPr>
          <w:lang w:val="en-US"/>
        </w:rPr>
        <w:tab/>
      </w:r>
      <w:bookmarkStart w:id="150" w:name="_Toc166561517"/>
      <w:r>
        <w:rPr>
          <w:lang w:val="en-US"/>
        </w:rPr>
        <w:t>Compilation Instructions</w:t>
      </w:r>
      <w:bookmarkEnd w:id="150"/>
    </w:p>
    <w:p w:rsidR="00A138B4" w:rsidRPr="00376E6D" w:rsidRDefault="00A138B4" w:rsidP="00A138B4">
      <w:pPr>
        <w:widowControl w:val="0"/>
        <w:autoSpaceDE w:val="0"/>
        <w:autoSpaceDN w:val="0"/>
        <w:adjustRightInd w:val="0"/>
        <w:spacing w:before="0"/>
        <w:jc w:val="left"/>
        <w:rPr>
          <w:spacing w:val="0"/>
          <w:sz w:val="26"/>
          <w:szCs w:val="26"/>
        </w:rPr>
      </w:pPr>
      <w:r>
        <w:t xml:space="preserve">For the compilation of the Cache-Subsystem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A138B4" w:rsidRPr="00376E6D" w:rsidRDefault="00A138B4" w:rsidP="00A138B4">
      <w:pPr>
        <w:widowControl w:val="0"/>
        <w:autoSpaceDE w:val="0"/>
        <w:autoSpaceDN w:val="0"/>
        <w:adjustRightInd w:val="0"/>
        <w:spacing w:before="0"/>
        <w:jc w:val="left"/>
        <w:rPr>
          <w:spacing w:val="0"/>
          <w:sz w:val="26"/>
          <w:szCs w:val="26"/>
        </w:rPr>
      </w:pPr>
    </w:p>
    <w:p w:rsidR="00A138B4" w:rsidRPr="00376E6D" w:rsidRDefault="00A138B4" w:rsidP="00A138B4">
      <w:pPr>
        <w:widowControl w:val="0"/>
        <w:autoSpaceDE w:val="0"/>
        <w:autoSpaceDN w:val="0"/>
        <w:adjustRightInd w:val="0"/>
        <w:spacing w:before="0"/>
        <w:jc w:val="left"/>
        <w:rPr>
          <w:spacing w:val="0"/>
          <w:sz w:val="26"/>
          <w:szCs w:val="26"/>
        </w:rPr>
      </w:pPr>
      <w:r w:rsidRPr="00376E6D">
        <w:rPr>
          <w:spacing w:val="0"/>
          <w:sz w:val="26"/>
          <w:szCs w:val="26"/>
        </w:rPr>
        <w:t>The compilation flow creates a static library of the IP model, which can be linked against testbenches or platform simulations.</w:t>
      </w:r>
    </w:p>
    <w:p w:rsidR="002B077D" w:rsidRDefault="002B077D" w:rsidP="00A138B4">
      <w:pPr>
        <w:widowControl w:val="0"/>
        <w:autoSpaceDE w:val="0"/>
        <w:autoSpaceDN w:val="0"/>
        <w:adjustRightInd w:val="0"/>
        <w:spacing w:before="0"/>
        <w:jc w:val="left"/>
        <w:rPr>
          <w:spacing w:val="0"/>
          <w:sz w:val="26"/>
          <w:szCs w:val="26"/>
        </w:rPr>
      </w:pPr>
    </w:p>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Currently the following testbenches are available:</w:t>
      </w:r>
    </w:p>
    <w:p w:rsidR="002B077D" w:rsidRDefault="002B077D" w:rsidP="00A138B4">
      <w:pPr>
        <w:widowControl w:val="0"/>
        <w:autoSpaceDE w:val="0"/>
        <w:autoSpaceDN w:val="0"/>
        <w:adjustRightInd w:val="0"/>
        <w:spacing w:before="0"/>
        <w:jc w:val="left"/>
        <w:rPr>
          <w:spacing w:val="0"/>
          <w:sz w:val="26"/>
          <w:szCs w:val="26"/>
        </w:rPr>
      </w:pPr>
    </w:p>
    <w:tbl>
      <w:tblPr>
        <w:tblStyle w:val="Tabellenraster"/>
        <w:tblW w:w="0" w:type="auto"/>
        <w:tblInd w:w="108" w:type="dxa"/>
        <w:tblLook w:val="00A0"/>
      </w:tblPr>
      <w:tblGrid>
        <w:gridCol w:w="2500"/>
        <w:gridCol w:w="7247"/>
      </w:tblGrid>
      <w:tr w:rsidR="002B077D">
        <w:tc>
          <w:tcPr>
            <w:tcW w:w="2392" w:type="dxa"/>
            <w:shd w:val="clear" w:color="auto" w:fill="C6D9F1" w:themeFill="text2" w:themeFillTint="33"/>
          </w:tcPr>
          <w:p w:rsidR="002B077D" w:rsidRDefault="002B077D" w:rsidP="00DD5479">
            <w:pPr>
              <w:widowControl w:val="0"/>
              <w:tabs>
                <w:tab w:val="left" w:pos="3320"/>
              </w:tabs>
              <w:autoSpaceDE w:val="0"/>
              <w:autoSpaceDN w:val="0"/>
              <w:adjustRightInd w:val="0"/>
              <w:spacing w:before="0"/>
              <w:jc w:val="left"/>
              <w:rPr>
                <w:spacing w:val="0"/>
                <w:sz w:val="26"/>
                <w:szCs w:val="26"/>
              </w:rPr>
            </w:pPr>
            <w:r>
              <w:rPr>
                <w:spacing w:val="0"/>
                <w:sz w:val="26"/>
                <w:szCs w:val="26"/>
              </w:rPr>
              <w:t>Name</w:t>
            </w:r>
            <w:r w:rsidR="00DD5479">
              <w:rPr>
                <w:spacing w:val="0"/>
                <w:sz w:val="26"/>
                <w:szCs w:val="26"/>
              </w:rPr>
              <w:t xml:space="preserve"> / Target</w:t>
            </w:r>
          </w:p>
        </w:tc>
        <w:tc>
          <w:tcPr>
            <w:tcW w:w="7279" w:type="dxa"/>
            <w:shd w:val="clear" w:color="auto" w:fill="C6D9F1" w:themeFill="text2" w:themeFillTint="33"/>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Description</w:t>
            </w:r>
          </w:p>
        </w:tc>
      </w:tr>
      <w:tr w:rsidR="002B077D">
        <w:tc>
          <w:tcPr>
            <w:tcW w:w="2392" w:type="dxa"/>
          </w:tcPr>
          <w:p w:rsidR="002B077D" w:rsidRDefault="002B077D" w:rsidP="00A138B4">
            <w:pPr>
              <w:widowControl w:val="0"/>
              <w:autoSpaceDE w:val="0"/>
              <w:autoSpaceDN w:val="0"/>
              <w:adjustRightInd w:val="0"/>
              <w:spacing w:before="0"/>
              <w:jc w:val="left"/>
              <w:rPr>
                <w:spacing w:val="0"/>
                <w:sz w:val="26"/>
                <w:szCs w:val="26"/>
              </w:rPr>
            </w:pPr>
            <w:r>
              <w:rPr>
                <w:spacing w:val="0"/>
                <w:sz w:val="26"/>
                <w:szCs w:val="26"/>
              </w:rPr>
              <w:t>lt_ct_default_test</w:t>
            </w:r>
            <w:r w:rsidR="00DD5479">
              <w:rPr>
                <w:spacing w:val="0"/>
                <w:sz w:val="26"/>
                <w:szCs w:val="26"/>
              </w:rPr>
              <w:br/>
            </w:r>
            <w:r w:rsidR="00DD5479">
              <w:rPr>
                <w:spacing w:val="0"/>
                <w:sz w:val="26"/>
                <w:szCs w:val="26"/>
              </w:rPr>
              <w:br/>
            </w:r>
            <w:r w:rsidR="00DD5479" w:rsidRPr="00DD5479">
              <w:rPr>
                <w:i/>
                <w:spacing w:val="0"/>
                <w:sz w:val="26"/>
                <w:szCs w:val="26"/>
              </w:rPr>
              <w:t>waf –target lt_ct_default.test</w:t>
            </w:r>
          </w:p>
        </w:tc>
        <w:tc>
          <w:tcPr>
            <w:tcW w:w="7279" w:type="dxa"/>
          </w:tcPr>
          <w:p w:rsidR="00A15B22" w:rsidRDefault="002115F6" w:rsidP="00A138B4">
            <w:pPr>
              <w:widowControl w:val="0"/>
              <w:autoSpaceDE w:val="0"/>
              <w:autoSpaceDN w:val="0"/>
              <w:adjustRightInd w:val="0"/>
              <w:spacing w:before="0"/>
              <w:jc w:val="left"/>
              <w:rPr>
                <w:spacing w:val="0"/>
                <w:sz w:val="26"/>
                <w:szCs w:val="26"/>
              </w:rPr>
            </w:pPr>
            <w:r>
              <w:rPr>
                <w:spacing w:val="0"/>
                <w:sz w:val="26"/>
                <w:szCs w:val="26"/>
              </w:rPr>
              <w:t>Tests most of the fundamental functionality of the cache e.g. instruction/data read/write hit/miss, diagnostic read/write of cache tags and entries, cache flushing, sub-word access, cache bypass mode and cache freeze.</w:t>
            </w:r>
          </w:p>
          <w:p w:rsidR="00A15B22" w:rsidRDefault="00A15B22" w:rsidP="00A138B4">
            <w:pPr>
              <w:widowControl w:val="0"/>
              <w:autoSpaceDE w:val="0"/>
              <w:autoSpaceDN w:val="0"/>
              <w:adjustRightInd w:val="0"/>
              <w:spacing w:before="0"/>
              <w:jc w:val="left"/>
              <w:rPr>
                <w:spacing w:val="0"/>
                <w:sz w:val="26"/>
                <w:szCs w:val="26"/>
              </w:rPr>
            </w:pPr>
          </w:p>
          <w:p w:rsidR="00A15B22" w:rsidRDefault="00A15B22" w:rsidP="00A15B22">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4 instruction and data cache sets, 1kb instruction and data cache set size, 1 word per cacheline</w:t>
            </w:r>
            <w:r w:rsidR="003C00B2">
              <w:rPr>
                <w:spacing w:val="0"/>
                <w:sz w:val="26"/>
                <w:szCs w:val="26"/>
              </w:rPr>
              <w:t>*</w:t>
            </w:r>
            <w:r>
              <w:rPr>
                <w:spacing w:val="0"/>
                <w:sz w:val="26"/>
                <w:szCs w:val="26"/>
              </w:rPr>
              <w:t>, caches random replacement</w:t>
            </w:r>
          </w:p>
          <w:p w:rsidR="002B077D" w:rsidRDefault="002B077D" w:rsidP="00A138B4">
            <w:pPr>
              <w:widowControl w:val="0"/>
              <w:autoSpaceDE w:val="0"/>
              <w:autoSpaceDN w:val="0"/>
              <w:adjustRightInd w:val="0"/>
              <w:spacing w:before="0"/>
              <w:jc w:val="left"/>
              <w:rPr>
                <w:spacing w:val="0"/>
                <w:sz w:val="26"/>
                <w:szCs w:val="26"/>
              </w:rPr>
            </w:pP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lt_ct_localram_test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 lt_ct_localram.test</w:t>
            </w:r>
          </w:p>
        </w:tc>
        <w:tc>
          <w:tcPr>
            <w:tcW w:w="7279" w:type="dxa"/>
            <w:shd w:val="clear" w:color="auto" w:fill="C6D9F1" w:themeFill="text2" w:themeFillTint="33"/>
          </w:tcPr>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Tests the cache in a different configuration (2 large sets) and the localrams at maximum size (512kb each).</w:t>
            </w:r>
          </w:p>
          <w:p w:rsidR="00BE55FC" w:rsidRDefault="00BE55FC" w:rsidP="00A138B4">
            <w:pPr>
              <w:widowControl w:val="0"/>
              <w:autoSpaceDE w:val="0"/>
              <w:autoSpaceDN w:val="0"/>
              <w:adjustRightInd w:val="0"/>
              <w:spacing w:before="0"/>
              <w:jc w:val="left"/>
              <w:rPr>
                <w:spacing w:val="0"/>
                <w:sz w:val="26"/>
                <w:szCs w:val="26"/>
              </w:rPr>
            </w:pPr>
          </w:p>
          <w:p w:rsidR="00BE55FC" w:rsidRDefault="00BE55FC"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enabled, 2 instruction and data cache sets, 256kb instruction and data cache set size, 512kb instruction and data localram size, 1 word per cacheline</w:t>
            </w:r>
            <w:r w:rsidR="003C00B2">
              <w:rPr>
                <w:spacing w:val="0"/>
                <w:sz w:val="26"/>
                <w:szCs w:val="26"/>
              </w:rPr>
              <w:t>*</w:t>
            </w:r>
            <w:r>
              <w:rPr>
                <w:spacing w:val="0"/>
                <w:sz w:val="26"/>
                <w:szCs w:val="26"/>
              </w:rPr>
              <w:t>,</w:t>
            </w:r>
          </w:p>
          <w:p w:rsidR="002B077D" w:rsidRDefault="00BE55FC" w:rsidP="00A138B4">
            <w:pPr>
              <w:widowControl w:val="0"/>
              <w:autoSpaceDE w:val="0"/>
              <w:autoSpaceDN w:val="0"/>
              <w:adjustRightInd w:val="0"/>
              <w:spacing w:before="0"/>
              <w:jc w:val="left"/>
              <w:rPr>
                <w:spacing w:val="0"/>
                <w:sz w:val="26"/>
                <w:szCs w:val="26"/>
              </w:rPr>
            </w:pPr>
            <w:r>
              <w:rPr>
                <w:spacing w:val="0"/>
                <w:sz w:val="26"/>
                <w:szCs w:val="26"/>
              </w:rPr>
              <w:t>caches random replac</w:t>
            </w:r>
            <w:r w:rsidR="00F376EE">
              <w:rPr>
                <w:spacing w:val="0"/>
                <w:sz w:val="26"/>
                <w:szCs w:val="26"/>
              </w:rPr>
              <w:t>e</w:t>
            </w:r>
            <w:r>
              <w:rPr>
                <w:spacing w:val="0"/>
                <w:sz w:val="26"/>
                <w:szCs w:val="26"/>
              </w:rPr>
              <w:t xml:space="preserve">ment </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lt_ct_lock_test</w:t>
            </w:r>
          </w:p>
          <w:p w:rsidR="00DD5479" w:rsidRDefault="00DD5479" w:rsidP="00A138B4">
            <w:pPr>
              <w:widowControl w:val="0"/>
              <w:autoSpaceDE w:val="0"/>
              <w:autoSpaceDN w:val="0"/>
              <w:adjustRightInd w:val="0"/>
              <w:spacing w:before="0"/>
              <w:jc w:val="left"/>
              <w:rPr>
                <w:spacing w:val="0"/>
                <w:sz w:val="26"/>
                <w:szCs w:val="26"/>
              </w:rPr>
            </w:pPr>
          </w:p>
          <w:p w:rsidR="002B077D" w:rsidRPr="00DD5479" w:rsidRDefault="00DD5479" w:rsidP="00DD5479">
            <w:pPr>
              <w:widowControl w:val="0"/>
              <w:autoSpaceDE w:val="0"/>
              <w:autoSpaceDN w:val="0"/>
              <w:adjustRightInd w:val="0"/>
              <w:spacing w:before="0"/>
              <w:jc w:val="left"/>
              <w:rPr>
                <w:i/>
                <w:spacing w:val="0"/>
                <w:sz w:val="26"/>
                <w:szCs w:val="26"/>
              </w:rPr>
            </w:pPr>
            <w:r w:rsidRPr="00DD5479">
              <w:rPr>
                <w:i/>
                <w:spacing w:val="0"/>
                <w:sz w:val="26"/>
                <w:szCs w:val="26"/>
              </w:rPr>
              <w:t>waf –target</w:t>
            </w:r>
            <w:r w:rsidRPr="00DD5479">
              <w:rPr>
                <w:i/>
                <w:spacing w:val="0"/>
                <w:sz w:val="26"/>
                <w:szCs w:val="26"/>
              </w:rPr>
              <w:br/>
              <w:t>lt_ct_lock</w:t>
            </w:r>
            <w:r>
              <w:rPr>
                <w:i/>
                <w:spacing w:val="0"/>
                <w:sz w:val="26"/>
                <w:szCs w:val="26"/>
              </w:rPr>
              <w:t>.</w:t>
            </w:r>
            <w:r w:rsidRPr="00DD5479">
              <w:rPr>
                <w:i/>
                <w:spacing w:val="0"/>
                <w:sz w:val="26"/>
                <w:szCs w:val="26"/>
              </w:rPr>
              <w:t>test</w:t>
            </w:r>
          </w:p>
        </w:tc>
        <w:tc>
          <w:tcPr>
            <w:tcW w:w="7279" w:type="dxa"/>
          </w:tcPr>
          <w:p w:rsidR="00F376EE" w:rsidRDefault="00F359A3" w:rsidP="00A138B4">
            <w:pPr>
              <w:widowControl w:val="0"/>
              <w:autoSpaceDE w:val="0"/>
              <w:autoSpaceDN w:val="0"/>
              <w:adjustRightInd w:val="0"/>
              <w:spacing w:before="0"/>
              <w:jc w:val="left"/>
              <w:rPr>
                <w:spacing w:val="0"/>
                <w:sz w:val="26"/>
                <w:szCs w:val="26"/>
              </w:rPr>
            </w:pPr>
            <w:r>
              <w:rPr>
                <w:spacing w:val="0"/>
                <w:sz w:val="26"/>
                <w:szCs w:val="26"/>
              </w:rPr>
              <w:t>Test for caches with 3 sets</w:t>
            </w:r>
            <w:r w:rsidR="00F376EE">
              <w:rPr>
                <w:spacing w:val="0"/>
                <w:sz w:val="26"/>
                <w:szCs w:val="26"/>
              </w:rPr>
              <w:t>. Main purpose is the test of different replacement strategies (LRU, LRR). Todo: add vectors for cache line locking</w:t>
            </w:r>
          </w:p>
          <w:p w:rsidR="00F376EE" w:rsidRDefault="00F376EE" w:rsidP="00A138B4">
            <w:pPr>
              <w:widowControl w:val="0"/>
              <w:autoSpaceDE w:val="0"/>
              <w:autoSpaceDN w:val="0"/>
              <w:adjustRightInd w:val="0"/>
              <w:spacing w:before="0"/>
              <w:jc w:val="left"/>
              <w:rPr>
                <w:spacing w:val="0"/>
                <w:sz w:val="26"/>
                <w:szCs w:val="26"/>
              </w:rPr>
            </w:pPr>
          </w:p>
          <w:p w:rsidR="00F376EE" w:rsidRDefault="00F376EE" w:rsidP="00A138B4">
            <w:pPr>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3 instruction and data cache sets, 8kb instruction and data cache set size, 4 words per cacheline,</w:t>
            </w:r>
          </w:p>
          <w:p w:rsidR="002B077D" w:rsidRDefault="00F376EE" w:rsidP="00A138B4">
            <w:pPr>
              <w:widowControl w:val="0"/>
              <w:autoSpaceDE w:val="0"/>
              <w:autoSpaceDN w:val="0"/>
              <w:adjustRightInd w:val="0"/>
              <w:spacing w:before="0"/>
              <w:jc w:val="left"/>
              <w:rPr>
                <w:spacing w:val="0"/>
                <w:sz w:val="26"/>
                <w:szCs w:val="26"/>
              </w:rPr>
            </w:pPr>
            <w:r>
              <w:rPr>
                <w:spacing w:val="0"/>
                <w:sz w:val="26"/>
                <w:szCs w:val="26"/>
              </w:rPr>
              <w:t>icache LRR replacmenet, dcache LRU replacement</w:t>
            </w:r>
          </w:p>
        </w:tc>
      </w:tr>
      <w:tr w:rsidR="002B077D">
        <w:tc>
          <w:tcPr>
            <w:tcW w:w="2392" w:type="dxa"/>
            <w:shd w:val="clear" w:color="auto" w:fill="C6D9F1" w:themeFill="text2" w:themeFillTint="33"/>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lt_ct_mmu_test</w:t>
            </w:r>
          </w:p>
          <w:p w:rsidR="00DD5479" w:rsidRPr="00DD5479" w:rsidRDefault="00DD5479" w:rsidP="00A138B4">
            <w:pPr>
              <w:widowControl w:val="0"/>
              <w:autoSpaceDE w:val="0"/>
              <w:autoSpaceDN w:val="0"/>
              <w:adjustRightInd w:val="0"/>
              <w:spacing w:before="0"/>
              <w:jc w:val="left"/>
              <w:rPr>
                <w:i/>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lt_ct_mmu.test</w:t>
            </w:r>
          </w:p>
        </w:tc>
        <w:tc>
          <w:tcPr>
            <w:tcW w:w="7279" w:type="dxa"/>
            <w:shd w:val="clear" w:color="auto" w:fill="C6D9F1" w:themeFill="text2" w:themeFillTint="33"/>
          </w:tcPr>
          <w:p w:rsidR="003D7E0F" w:rsidRDefault="003D7E0F" w:rsidP="00A138B4">
            <w:pPr>
              <w:widowControl w:val="0"/>
              <w:autoSpaceDE w:val="0"/>
              <w:autoSpaceDN w:val="0"/>
              <w:adjustRightInd w:val="0"/>
              <w:spacing w:before="0"/>
              <w:jc w:val="left"/>
              <w:rPr>
                <w:spacing w:val="0"/>
                <w:sz w:val="26"/>
                <w:szCs w:val="26"/>
              </w:rPr>
            </w:pPr>
            <w:r>
              <w:rPr>
                <w:spacing w:val="0"/>
                <w:sz w:val="26"/>
                <w:szCs w:val="26"/>
              </w:rPr>
              <w:t>Test for mmu and tlbs. The test initializes a 3-level page table in main memory. Afterward in</w:t>
            </w:r>
            <w:r w:rsidR="008328A8">
              <w:rPr>
                <w:spacing w:val="0"/>
                <w:sz w:val="26"/>
                <w:szCs w:val="26"/>
              </w:rPr>
              <w:t>struction and data tlb hits/</w:t>
            </w:r>
            <w:r>
              <w:rPr>
                <w:spacing w:val="0"/>
                <w:sz w:val="26"/>
                <w:szCs w:val="26"/>
              </w:rPr>
              <w:t>misses are simulated and verified.</w:t>
            </w:r>
          </w:p>
          <w:p w:rsidR="003D7E0F" w:rsidRDefault="003D7E0F" w:rsidP="00A138B4">
            <w:pPr>
              <w:widowControl w:val="0"/>
              <w:autoSpaceDE w:val="0"/>
              <w:autoSpaceDN w:val="0"/>
              <w:adjustRightInd w:val="0"/>
              <w:spacing w:before="0"/>
              <w:jc w:val="left"/>
              <w:rPr>
                <w:spacing w:val="0"/>
                <w:sz w:val="26"/>
                <w:szCs w:val="26"/>
              </w:rPr>
            </w:pPr>
          </w:p>
          <w:p w:rsidR="002B077D" w:rsidRDefault="003D7E0F" w:rsidP="00A138B4">
            <w:pPr>
              <w:widowControl w:val="0"/>
              <w:autoSpaceDE w:val="0"/>
              <w:autoSpaceDN w:val="0"/>
              <w:adjustRightInd w:val="0"/>
              <w:spacing w:before="0"/>
              <w:jc w:val="left"/>
              <w:rPr>
                <w:spacing w:val="0"/>
                <w:sz w:val="26"/>
                <w:szCs w:val="26"/>
              </w:rPr>
            </w:pPr>
            <w:r>
              <w:rPr>
                <w:spacing w:val="0"/>
                <w:sz w:val="26"/>
                <w:szCs w:val="26"/>
              </w:rPr>
              <w:t xml:space="preserve">Configuration summary: caches enabled, mmu enabled, localrams disabled, </w:t>
            </w:r>
            <w:r w:rsidR="00A04F19">
              <w:rPr>
                <w:spacing w:val="0"/>
                <w:sz w:val="26"/>
                <w:szCs w:val="26"/>
              </w:rPr>
              <w:t>4 instruction and data cache sets, 1kb instruction and data cache size, 1 word per cacheline</w:t>
            </w:r>
            <w:r w:rsidR="003C00B2">
              <w:rPr>
                <w:spacing w:val="0"/>
                <w:sz w:val="26"/>
                <w:szCs w:val="26"/>
              </w:rPr>
              <w:t>*</w:t>
            </w:r>
            <w:r w:rsidR="00A04F19">
              <w:rPr>
                <w:spacing w:val="0"/>
                <w:sz w:val="26"/>
                <w:szCs w:val="26"/>
              </w:rPr>
              <w:t>, 8 instruction and data tlbs, 4kB mmu page size</w:t>
            </w:r>
          </w:p>
        </w:tc>
      </w:tr>
      <w:tr w:rsidR="002B077D">
        <w:tc>
          <w:tcPr>
            <w:tcW w:w="2392" w:type="dxa"/>
          </w:tcPr>
          <w:p w:rsidR="00DD5479" w:rsidRDefault="002B077D" w:rsidP="00A138B4">
            <w:pPr>
              <w:widowControl w:val="0"/>
              <w:autoSpaceDE w:val="0"/>
              <w:autoSpaceDN w:val="0"/>
              <w:adjustRightInd w:val="0"/>
              <w:spacing w:before="0"/>
              <w:jc w:val="left"/>
              <w:rPr>
                <w:spacing w:val="0"/>
                <w:sz w:val="26"/>
                <w:szCs w:val="26"/>
              </w:rPr>
            </w:pPr>
            <w:r>
              <w:rPr>
                <w:spacing w:val="0"/>
                <w:sz w:val="26"/>
                <w:szCs w:val="26"/>
              </w:rPr>
              <w:t>lt_ct_cacheline_test</w:t>
            </w:r>
          </w:p>
          <w:p w:rsidR="00DD5479" w:rsidRDefault="00DD5479" w:rsidP="00A138B4">
            <w:pPr>
              <w:widowControl w:val="0"/>
              <w:autoSpaceDE w:val="0"/>
              <w:autoSpaceDN w:val="0"/>
              <w:adjustRightInd w:val="0"/>
              <w:spacing w:before="0"/>
              <w:jc w:val="left"/>
              <w:rPr>
                <w:spacing w:val="0"/>
                <w:sz w:val="26"/>
                <w:szCs w:val="26"/>
              </w:rPr>
            </w:pPr>
          </w:p>
          <w:p w:rsidR="00DD5479" w:rsidRPr="00DD5479" w:rsidRDefault="00DD5479" w:rsidP="00A138B4">
            <w:pPr>
              <w:widowControl w:val="0"/>
              <w:autoSpaceDE w:val="0"/>
              <w:autoSpaceDN w:val="0"/>
              <w:adjustRightInd w:val="0"/>
              <w:spacing w:before="0"/>
              <w:jc w:val="left"/>
              <w:rPr>
                <w:i/>
                <w:spacing w:val="0"/>
                <w:sz w:val="26"/>
                <w:szCs w:val="26"/>
              </w:rPr>
            </w:pPr>
            <w:r w:rsidRPr="00DD5479">
              <w:rPr>
                <w:i/>
                <w:spacing w:val="0"/>
                <w:sz w:val="26"/>
                <w:szCs w:val="26"/>
              </w:rPr>
              <w:t>waf –target</w:t>
            </w:r>
          </w:p>
          <w:p w:rsidR="002B077D" w:rsidRDefault="00DD5479" w:rsidP="00A138B4">
            <w:pPr>
              <w:widowControl w:val="0"/>
              <w:autoSpaceDE w:val="0"/>
              <w:autoSpaceDN w:val="0"/>
              <w:adjustRightInd w:val="0"/>
              <w:spacing w:before="0"/>
              <w:jc w:val="left"/>
              <w:rPr>
                <w:spacing w:val="0"/>
                <w:sz w:val="26"/>
                <w:szCs w:val="26"/>
              </w:rPr>
            </w:pPr>
            <w:r w:rsidRPr="00DD5479">
              <w:rPr>
                <w:i/>
                <w:spacing w:val="0"/>
                <w:sz w:val="26"/>
                <w:szCs w:val="26"/>
              </w:rPr>
              <w:t>lt_ct_cacheline.test</w:t>
            </w:r>
          </w:p>
        </w:tc>
        <w:tc>
          <w:tcPr>
            <w:tcW w:w="7279" w:type="dxa"/>
          </w:tcPr>
          <w:p w:rsidR="000C6982" w:rsidRDefault="008328A8" w:rsidP="00A138B4">
            <w:pPr>
              <w:widowControl w:val="0"/>
              <w:autoSpaceDE w:val="0"/>
              <w:autoSpaceDN w:val="0"/>
              <w:adjustRightInd w:val="0"/>
              <w:spacing w:before="0"/>
              <w:jc w:val="left"/>
              <w:rPr>
                <w:spacing w:val="0"/>
                <w:sz w:val="26"/>
                <w:szCs w:val="26"/>
              </w:rPr>
            </w:pPr>
            <w:r>
              <w:rPr>
                <w:spacing w:val="0"/>
                <w:sz w:val="26"/>
                <w:szCs w:val="26"/>
              </w:rPr>
              <w:t xml:space="preserve">Tests random </w:t>
            </w:r>
            <w:r w:rsidR="00672A8E">
              <w:rPr>
                <w:spacing w:val="0"/>
                <w:sz w:val="26"/>
                <w:szCs w:val="26"/>
              </w:rPr>
              <w:t>replacem</w:t>
            </w:r>
            <w:r w:rsidR="000C6982">
              <w:rPr>
                <w:spacing w:val="0"/>
                <w:sz w:val="26"/>
                <w:szCs w:val="26"/>
              </w:rPr>
              <w:t>ent and instruction burst fetch on cache configuration with 8 words per line (max).</w:t>
            </w:r>
          </w:p>
          <w:p w:rsidR="000C6982" w:rsidRDefault="000C6982" w:rsidP="00A138B4">
            <w:pPr>
              <w:widowControl w:val="0"/>
              <w:autoSpaceDE w:val="0"/>
              <w:autoSpaceDN w:val="0"/>
              <w:adjustRightInd w:val="0"/>
              <w:spacing w:before="0"/>
              <w:jc w:val="left"/>
              <w:rPr>
                <w:spacing w:val="0"/>
                <w:sz w:val="26"/>
                <w:szCs w:val="26"/>
              </w:rPr>
            </w:pPr>
          </w:p>
          <w:p w:rsidR="002B077D" w:rsidRDefault="000C6982" w:rsidP="001B71D7">
            <w:pPr>
              <w:keepNext/>
              <w:widowControl w:val="0"/>
              <w:autoSpaceDE w:val="0"/>
              <w:autoSpaceDN w:val="0"/>
              <w:adjustRightInd w:val="0"/>
              <w:spacing w:before="0"/>
              <w:jc w:val="left"/>
              <w:rPr>
                <w:spacing w:val="0"/>
                <w:sz w:val="26"/>
                <w:szCs w:val="26"/>
              </w:rPr>
            </w:pPr>
            <w:r>
              <w:rPr>
                <w:spacing w:val="0"/>
                <w:sz w:val="26"/>
                <w:szCs w:val="26"/>
              </w:rPr>
              <w:t>Configuration summary: caches enabled, mmu disabled, localrams disabled, 2 instruction and data cache sets, 64kb instruction and data cache size, 8 words per instruction and data cache line, caches random replacement</w:t>
            </w:r>
            <w:r w:rsidR="00672A8E">
              <w:rPr>
                <w:spacing w:val="0"/>
                <w:sz w:val="26"/>
                <w:szCs w:val="26"/>
              </w:rPr>
              <w:t xml:space="preserve"> </w:t>
            </w:r>
          </w:p>
        </w:tc>
      </w:tr>
    </w:tbl>
    <w:p w:rsidR="002115F6" w:rsidRDefault="001B71D7" w:rsidP="001B71D7">
      <w:pPr>
        <w:pStyle w:val="Beschriftung"/>
        <w:jc w:val="center"/>
        <w:rPr>
          <w:spacing w:val="0"/>
          <w:sz w:val="26"/>
          <w:szCs w:val="26"/>
        </w:rPr>
      </w:pPr>
      <w:bookmarkStart w:id="151" w:name="_Toc146338654"/>
      <w:r>
        <w:t xml:space="preserve">Table </w:t>
      </w:r>
      <w:r w:rsidR="00847C2D">
        <w:fldChar w:fldCharType="begin"/>
      </w:r>
      <w:r w:rsidR="001D2F47">
        <w:instrText xml:space="preserve"> SEQ Table \* ARABIC </w:instrText>
      </w:r>
      <w:r w:rsidR="00847C2D">
        <w:fldChar w:fldCharType="separate"/>
      </w:r>
      <w:r w:rsidR="004F2BD0">
        <w:rPr>
          <w:noProof/>
        </w:rPr>
        <w:t>15</w:t>
      </w:r>
      <w:r w:rsidR="00847C2D">
        <w:rPr>
          <w:noProof/>
        </w:rPr>
        <w:fldChar w:fldCharType="end"/>
      </w:r>
      <w:r>
        <w:t xml:space="preserve"> - Tests Cache Sub-System</w:t>
      </w:r>
      <w:bookmarkEnd w:id="151"/>
    </w:p>
    <w:p w:rsidR="003C00B2" w:rsidRDefault="003C00B2" w:rsidP="00A138B4">
      <w:pPr>
        <w:widowControl w:val="0"/>
        <w:autoSpaceDE w:val="0"/>
        <w:autoSpaceDN w:val="0"/>
        <w:adjustRightInd w:val="0"/>
        <w:spacing w:before="0"/>
        <w:jc w:val="left"/>
        <w:rPr>
          <w:spacing w:val="0"/>
          <w:sz w:val="18"/>
          <w:szCs w:val="26"/>
        </w:rPr>
      </w:pPr>
      <w:r w:rsidRPr="003C00B2">
        <w:rPr>
          <w:spacing w:val="0"/>
          <w:sz w:val="18"/>
          <w:szCs w:val="26"/>
        </w:rPr>
        <w:t>*Configuration not supported by hardware model.</w:t>
      </w:r>
    </w:p>
    <w:p w:rsidR="003C00B2" w:rsidRPr="003C00B2" w:rsidRDefault="003C00B2" w:rsidP="00A138B4">
      <w:pPr>
        <w:widowControl w:val="0"/>
        <w:autoSpaceDE w:val="0"/>
        <w:autoSpaceDN w:val="0"/>
        <w:adjustRightInd w:val="0"/>
        <w:spacing w:before="0"/>
        <w:jc w:val="left"/>
        <w:rPr>
          <w:spacing w:val="0"/>
          <w:sz w:val="18"/>
          <w:szCs w:val="26"/>
        </w:rPr>
      </w:pPr>
    </w:p>
    <w:p w:rsidR="002115F6" w:rsidRDefault="002115F6" w:rsidP="00A138B4">
      <w:pPr>
        <w:widowControl w:val="0"/>
        <w:autoSpaceDE w:val="0"/>
        <w:autoSpaceDN w:val="0"/>
        <w:adjustRightInd w:val="0"/>
        <w:spacing w:before="0"/>
        <w:jc w:val="left"/>
        <w:rPr>
          <w:spacing w:val="0"/>
          <w:sz w:val="26"/>
          <w:szCs w:val="26"/>
        </w:rPr>
      </w:pPr>
      <w:r>
        <w:rPr>
          <w:spacing w:val="0"/>
          <w:sz w:val="26"/>
          <w:szCs w:val="26"/>
        </w:rPr>
        <w:t xml:space="preserve">All tests are located in the </w:t>
      </w:r>
      <w:r w:rsidRPr="002115F6">
        <w:rPr>
          <w:i/>
          <w:spacing w:val="0"/>
          <w:sz w:val="26"/>
          <w:szCs w:val="26"/>
        </w:rPr>
        <w:t xml:space="preserve">models/mmu_cache </w:t>
      </w:r>
      <w:r>
        <w:rPr>
          <w:spacing w:val="0"/>
          <w:sz w:val="26"/>
          <w:szCs w:val="26"/>
        </w:rPr>
        <w:t>directory.</w:t>
      </w:r>
    </w:p>
    <w:p w:rsidR="002B077D" w:rsidRDefault="002B077D" w:rsidP="00A138B4">
      <w:pPr>
        <w:widowControl w:val="0"/>
        <w:autoSpaceDE w:val="0"/>
        <w:autoSpaceDN w:val="0"/>
        <w:adjustRightInd w:val="0"/>
        <w:spacing w:before="0"/>
        <w:jc w:val="left"/>
        <w:rPr>
          <w:spacing w:val="0"/>
          <w:sz w:val="26"/>
          <w:szCs w:val="26"/>
        </w:rPr>
      </w:pPr>
    </w:p>
    <w:p w:rsidR="00A138B4" w:rsidRPr="00362298" w:rsidRDefault="00A138B4" w:rsidP="00A138B4">
      <w:pPr>
        <w:pStyle w:val="berschrift2"/>
        <w:jc w:val="both"/>
        <w:rPr>
          <w:lang w:val="en-US"/>
        </w:rPr>
      </w:pPr>
      <w:r w:rsidRPr="00362298">
        <w:rPr>
          <w:lang w:val="en-US"/>
        </w:rPr>
        <w:tab/>
      </w:r>
      <w:bookmarkStart w:id="152" w:name="_Toc130900944"/>
      <w:bookmarkStart w:id="153" w:name="_Toc166561518"/>
      <w:r w:rsidRPr="00362298">
        <w:rPr>
          <w:lang w:val="en-US"/>
        </w:rPr>
        <w:t>Example Instantiation</w:t>
      </w:r>
      <w:bookmarkEnd w:id="152"/>
      <w:bookmarkEnd w:id="153"/>
    </w:p>
    <w:p w:rsidR="00A138B4" w:rsidRPr="00376E6D" w:rsidRDefault="00A138B4" w:rsidP="00A138B4">
      <w:pPr>
        <w:pStyle w:val="Default"/>
        <w:rPr>
          <w:lang w:val="en-US"/>
        </w:rPr>
      </w:pPr>
      <w:r w:rsidRPr="00376E6D">
        <w:rPr>
          <w:lang w:val="en-US"/>
        </w:rPr>
        <w:t xml:space="preserve">The following example demonstrates the instantiation of the </w:t>
      </w:r>
      <w:r w:rsidRPr="00376E6D">
        <w:rPr>
          <w:i/>
          <w:lang w:val="en-US"/>
        </w:rPr>
        <w:t>mmu_cache</w:t>
      </w:r>
      <w:r w:rsidRPr="00376E6D">
        <w:rPr>
          <w:lang w:val="en-US"/>
        </w:rPr>
        <w:t xml:space="preserve"> module (e.g. within a sc_main()) and the correct binding of the TLM sockets. </w:t>
      </w:r>
    </w:p>
    <w:p w:rsidR="00A138B4" w:rsidRDefault="00A138B4" w:rsidP="00A138B4">
      <w:pPr>
        <w:pStyle w:val="Default"/>
        <w:rPr>
          <w:lang w:val="en-US"/>
        </w:rPr>
      </w:pPr>
    </w:p>
    <w:p w:rsidR="00A138B4" w:rsidRPr="002E3C5A" w:rsidRDefault="00A138B4" w:rsidP="00A138B4">
      <w:pPr>
        <w:pStyle w:val="Default"/>
        <w:rPr>
          <w:i/>
          <w:lang w:val="en-US"/>
        </w:rPr>
      </w:pPr>
      <w:r w:rsidRPr="002E3C5A">
        <w:rPr>
          <w:i/>
          <w:lang w:val="en-US"/>
        </w:rPr>
        <w:t>Instantiation of mmu_cache with example configuration:</w:t>
      </w:r>
    </w:p>
    <w:p w:rsidR="00A138B4" w:rsidRDefault="00A138B4" w:rsidP="00A138B4">
      <w:pPr>
        <w:pStyle w:val="Default"/>
        <w:rPr>
          <w:lang w:val="en-US"/>
        </w:rPr>
      </w:pPr>
    </w:p>
    <w:p w:rsidR="00734ADE" w:rsidRPr="00E136C3" w:rsidRDefault="00E136C3" w:rsidP="00E136C3">
      <w:pPr>
        <w:pStyle w:val="Default"/>
        <w:rPr>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 m_mmu_cache(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icen: instruction cache enabled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irepl: instruction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 2 instruction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ilinesize: 8 words per instruction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isetsize:       64 kb per instruction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isetlock: no instruction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dcen: data cache enabled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 xml:space="preserve">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drepl: data cache random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 2 data cache sets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dlinesize: 8 words per data cache line</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6</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dsetsize: 64 kb per data cache set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dsetlock: no data cache locking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dsnoop: no data cache snooping</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ilramstart: 0x8e000000 start address of ilram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 disabled</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19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dlramsize: 1kb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00EA7DA4">
        <w:rPr>
          <w:rStyle w:val="apple-converted-space"/>
          <w:rFonts w:ascii="Courier New" w:hAnsi="Courier New" w:cs="Courier New"/>
          <w:color w:val="7F7F7F"/>
          <w:sz w:val="18"/>
          <w:szCs w:val="27"/>
          <w:lang w:val="en-US"/>
        </w:rPr>
        <w:t xml:space="preserve">     </w:t>
      </w:r>
      <w:r w:rsidRPr="00E136C3">
        <w:rPr>
          <w:rStyle w:val="apple-style-span"/>
          <w:rFonts w:ascii="Courier New" w:hAnsi="Courier New" w:cs="Courier New"/>
          <w:color w:val="A63C3C"/>
          <w:sz w:val="18"/>
          <w:szCs w:val="27"/>
          <w:lang w:val="en-US"/>
        </w:rPr>
        <w:t>0x8f</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00EA7DA4">
        <w:rPr>
          <w:rStyle w:val="apple-converted-space"/>
          <w:rFonts w:ascii="Courier New" w:hAnsi="Courier New" w:cs="Courier New"/>
          <w:color w:val="262626"/>
          <w:sz w:val="18"/>
          <w:szCs w:val="27"/>
          <w:lang w:val="en-US"/>
        </w:rPr>
        <w:t xml:space="preserve">  </w:t>
      </w:r>
      <w:r w:rsidRPr="00E136C3">
        <w:rPr>
          <w:rStyle w:val="apple-style-span"/>
          <w:rFonts w:ascii="Courier New" w:hAnsi="Courier New" w:cs="Courier New"/>
          <w:color w:val="106E10"/>
          <w:sz w:val="18"/>
          <w:szCs w:val="27"/>
          <w:lang w:val="en-US"/>
        </w:rPr>
        <w:t>// dlramstart: 0x8f000000 start address of dlram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cached: no cachability mask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mmu_en: no mmu</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itlb_num: 8 ITLBs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3</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dtlb_num: 8 DTLBs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tlb_type: separate instruction and data TLBs (disabled)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1</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tlb_repl:       random TLB replacement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mmupgsz: 4kb</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2</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b/>
          <w:bCs/>
          <w:color w:val="81C4E0"/>
          <w:sz w:val="18"/>
          <w:szCs w:val="27"/>
          <w:lang w:val="en-US"/>
        </w:rPr>
        <w:t>"mmu_cache"</w:t>
      </w:r>
      <w:r w:rsidRPr="00E136C3">
        <w:rPr>
          <w:rStyle w:val="apple-style-span"/>
          <w:rFonts w:ascii="Courier New" w:hAnsi="Courier New" w:cs="Courier New"/>
          <w:color w:val="262626"/>
          <w:sz w:val="18"/>
          <w:szCs w:val="27"/>
          <w:lang w:val="en-US"/>
        </w:rPr>
        <w:t>,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name: SystemC module name</w:t>
      </w:r>
      <w:r w:rsidRPr="00E136C3">
        <w:rPr>
          <w:rFonts w:ascii="Courier New" w:hAnsi="Courier New" w:cs="Courier New"/>
          <w:color w:val="262626"/>
          <w:sz w:val="18"/>
          <w:szCs w:val="27"/>
          <w:lang w:val="en-US"/>
        </w:rPr>
        <w:br/>
      </w:r>
      <w:r w:rsidR="005A0888">
        <w:rPr>
          <w:rStyle w:val="apple-converted-space"/>
          <w:rFonts w:ascii="Courier New" w:hAnsi="Courier New" w:cs="Courier New"/>
          <w:color w:val="7F7F7F"/>
          <w:sz w:val="18"/>
          <w:szCs w:val="27"/>
          <w:lang w:val="en-US"/>
        </w:rPr>
        <w:t>29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2</w:t>
      </w:r>
      <w:r w:rsidRPr="00E136C3">
        <w:rPr>
          <w:rStyle w:val="apple-style-span"/>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id: AHB master ID</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dcache_read_miss_response_delay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4</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dcache_write_response_delay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6</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itlb_miss_response_delay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106E10"/>
          <w:sz w:val="18"/>
          <w:szCs w:val="27"/>
          <w:lang w:val="en-US"/>
        </w:rPr>
        <w:t>// dtlb_hit_response_delay</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3</w:t>
      </w:r>
      <w:r w:rsidR="005A0888">
        <w:rPr>
          <w:rStyle w:val="apple-style-span"/>
          <w:rFonts w:ascii="Courier New" w:hAnsi="Courier New" w:cs="Courier New"/>
          <w:color w:val="7F7F7F"/>
          <w:sz w:val="18"/>
          <w:szCs w:val="27"/>
          <w:lang w:val="en-US"/>
        </w:rPr>
        <w:t>8</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        sc_core::sc_time(</w:t>
      </w:r>
      <w:r w:rsidRPr="00E136C3">
        <w:rPr>
          <w:rStyle w:val="apple-style-span"/>
          <w:rFonts w:ascii="Courier New" w:hAnsi="Courier New" w:cs="Courier New"/>
          <w:color w:val="A63C3C"/>
          <w:sz w:val="18"/>
          <w:szCs w:val="27"/>
          <w:lang w:val="en-US"/>
        </w:rPr>
        <w:t>0</w:t>
      </w:r>
      <w:r w:rsidRPr="00E136C3">
        <w:rPr>
          <w:rStyle w:val="apple-style-span"/>
          <w:rFonts w:ascii="Courier New" w:hAnsi="Courier New" w:cs="Courier New"/>
          <w:color w:val="262626"/>
          <w:sz w:val="18"/>
          <w:szCs w:val="27"/>
          <w:lang w:val="en-US"/>
        </w:rPr>
        <w:t>, sc_core::SC_NS));  </w:t>
      </w:r>
      <w:r w:rsidRPr="00E136C3">
        <w:rPr>
          <w:rStyle w:val="apple-style-span"/>
          <w:rFonts w:ascii="Courier New" w:hAnsi="Courier New" w:cs="Courier New"/>
          <w:color w:val="106E10"/>
          <w:sz w:val="18"/>
          <w:szCs w:val="27"/>
          <w:lang w:val="en-US"/>
        </w:rPr>
        <w:t>// dtlb_miss_response_delay</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3F36F4">
        <w:rPr>
          <w:i/>
          <w:lang w:val="en-US"/>
        </w:rPr>
        <w:t>Bind AHB master socket to e.g. AMBA_LT_CT_Adapter: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mmu_cache.ahb_master(ahb_lt_ct.slave_sock);</w:t>
      </w:r>
      <w:r w:rsidRPr="00E136C3">
        <w:rPr>
          <w:rFonts w:ascii="Courier New" w:hAnsi="Courier New" w:cs="Courier New"/>
          <w:color w:val="262626"/>
          <w:sz w:val="18"/>
          <w:szCs w:val="27"/>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A7DA4">
        <w:rPr>
          <w:i/>
          <w:lang w:val="en-US"/>
        </w:rPr>
        <w:t>Bind icache and dcache interfaces to testbench/processor:</w:t>
      </w:r>
      <w:r w:rsidRPr="003F36F4">
        <w:rPr>
          <w:i/>
          <w:lang w:val="en-US"/>
        </w:rPr>
        <w:br/>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tb.instruction_initiator_socket(mmu_cache.icio);</w:t>
      </w:r>
      <w:r w:rsidRPr="00E136C3">
        <w:rPr>
          <w:rFonts w:ascii="Courier New" w:hAnsi="Courier New" w:cs="Courier New"/>
          <w:color w:val="262626"/>
          <w:sz w:val="18"/>
          <w:szCs w:val="27"/>
          <w:lang w:val="en-US"/>
        </w:rPr>
        <w:br/>
      </w:r>
      <w:r w:rsidR="003F36F4">
        <w:rPr>
          <w:rStyle w:val="apple-style-span"/>
          <w:rFonts w:ascii="Courier New" w:hAnsi="Courier New" w:cs="Courier New"/>
          <w:color w:val="7F7F7F"/>
          <w:sz w:val="18"/>
          <w:szCs w:val="27"/>
          <w:lang w:val="en-US"/>
        </w:rPr>
        <w:t xml:space="preserve"> 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tb.data_initiator_socket(mmu_cache.dcio);</w:t>
      </w:r>
    </w:p>
    <w:p w:rsidR="00734ADE" w:rsidRDefault="00734ADE">
      <w:pPr>
        <w:spacing w:before="0"/>
        <w:jc w:val="left"/>
        <w:rPr>
          <w:rFonts w:cs="Times New Roman"/>
          <w:color w:val="000000"/>
          <w:spacing w:val="0"/>
          <w:lang w:val="en-GB"/>
        </w:rPr>
      </w:pPr>
      <w:r>
        <w:rPr>
          <w:lang w:val="en-GB"/>
        </w:rPr>
        <w:br w:type="page"/>
      </w:r>
    </w:p>
    <w:p w:rsidR="003646DC" w:rsidRPr="00B75104" w:rsidRDefault="003646DC" w:rsidP="00733CC3">
      <w:pPr>
        <w:pStyle w:val="berschrift1"/>
        <w:jc w:val="both"/>
        <w:rPr>
          <w:lang w:val="en-GB"/>
        </w:rPr>
      </w:pPr>
      <w:bookmarkStart w:id="154" w:name="_Toc166561519"/>
      <w:r w:rsidRPr="00B75104">
        <w:rPr>
          <w:lang w:val="en-GB"/>
        </w:rPr>
        <w:t>GPTIMER General Purpose Timer</w:t>
      </w:r>
      <w:r w:rsidR="007C70EF">
        <w:rPr>
          <w:lang w:val="en-GB"/>
        </w:rPr>
        <w:t xml:space="preserve"> SystemC model</w:t>
      </w:r>
      <w:bookmarkEnd w:id="154"/>
    </w:p>
    <w:p w:rsidR="00787E51" w:rsidRDefault="003646DC" w:rsidP="00733CC3">
      <w:pPr>
        <w:pStyle w:val="berschrift2"/>
        <w:jc w:val="both"/>
        <w:rPr>
          <w:lang w:val="en-GB"/>
        </w:rPr>
      </w:pPr>
      <w:r w:rsidRPr="00B75104">
        <w:rPr>
          <w:lang w:val="en-GB"/>
        </w:rPr>
        <w:tab/>
      </w:r>
      <w:bookmarkStart w:id="155" w:name="_Toc166561520"/>
      <w:r w:rsidRPr="00B75104">
        <w:rPr>
          <w:lang w:val="en-GB"/>
        </w:rPr>
        <w:t>Functionality and Features</w:t>
      </w:r>
      <w:bookmarkEnd w:id="155"/>
    </w:p>
    <w:p w:rsidR="00AB5F72" w:rsidRDefault="00787E51" w:rsidP="00787E51">
      <w:pPr>
        <w:pStyle w:val="Default"/>
        <w:jc w:val="both"/>
        <w:rPr>
          <w:lang w:val="en-GB"/>
        </w:rPr>
      </w:pPr>
      <w:r w:rsidRPr="00787E51">
        <w:rPr>
          <w:lang w:val="en-GB"/>
        </w:rPr>
        <w:t>The GPTimer unit acts as a slave at the APB bus.</w:t>
      </w:r>
      <w:r>
        <w:rPr>
          <w:lang w:val="en-GB"/>
        </w:rPr>
        <w:t xml:space="preserve"> Its basic functionality is a countdown mechanism that asserts an interrupt on underflow. The GPTimer unit consists of a prescaler unit that is generating ticks and up to seven counter units that are decrementing on prescaler ticks.</w:t>
      </w:r>
      <w:r w:rsidR="00FC286F">
        <w:rPr>
          <w:lang w:val="en-GB"/>
        </w:rPr>
        <w:t xml:space="preserve"> In the VHDL model, the counter units are named ‘timers’ just like the entire IP model. As this is a potential source of confusion, the name has been changed to ‘counters’ in the TLM implementation.</w:t>
      </w:r>
    </w:p>
    <w:p w:rsidR="00787E51" w:rsidRDefault="00AB5F72" w:rsidP="00787E51">
      <w:pPr>
        <w:pStyle w:val="Default"/>
        <w:jc w:val="both"/>
        <w:rPr>
          <w:lang w:val="en-GB"/>
        </w:rPr>
      </w:pPr>
      <w:r>
        <w:rPr>
          <w:lang w:val="en-GB"/>
        </w:rPr>
        <w:t xml:space="preserve">The GPTimer unit can be configured and operated through its registers addressed through the APB interface. All registers have a width of 32 bits and are summarized in </w:t>
      </w:r>
      <w:r w:rsidR="00847C2D">
        <w:rPr>
          <w:lang w:val="en-GB"/>
        </w:rPr>
        <w:fldChar w:fldCharType="begin"/>
      </w:r>
      <w:r>
        <w:rPr>
          <w:lang w:val="en-GB"/>
        </w:rPr>
        <w:instrText xml:space="preserve"> REF _Ref144540188 \h </w:instrText>
      </w:r>
      <w:r w:rsidR="006D081F" w:rsidRPr="00847C2D">
        <w:rPr>
          <w:lang w:val="en-GB"/>
        </w:rPr>
      </w:r>
      <w:r w:rsidR="00847C2D">
        <w:rPr>
          <w:lang w:val="en-GB"/>
        </w:rPr>
        <w:fldChar w:fldCharType="separate"/>
      </w:r>
      <w:r w:rsidR="00937609">
        <w:t xml:space="preserve">Table </w:t>
      </w:r>
      <w:r w:rsidR="00937609">
        <w:rPr>
          <w:noProof/>
        </w:rPr>
        <w:t>18</w:t>
      </w:r>
      <w:r w:rsidR="00847C2D">
        <w:rPr>
          <w:lang w:val="en-GB"/>
        </w:rPr>
        <w:fldChar w:fldCharType="end"/>
      </w:r>
      <w:r>
        <w:rPr>
          <w:lang w:val="en-GB"/>
        </w:rPr>
        <w:t xml:space="preserve">. </w:t>
      </w:r>
    </w:p>
    <w:p w:rsidR="00787E51" w:rsidRDefault="00787E51" w:rsidP="00787E51">
      <w:pPr>
        <w:pStyle w:val="Default"/>
        <w:rPr>
          <w:lang w:val="en-GB"/>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AB5F72"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AB5F72" w:rsidRPr="00362298" w:rsidRDefault="00AB5F72"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AB5F72" w:rsidRPr="00362298" w:rsidRDefault="00AB5F72" w:rsidP="00733CC3">
            <w:r w:rsidRPr="00362298">
              <w:t>Register</w:t>
            </w:r>
          </w:p>
        </w:tc>
      </w:tr>
      <w:tr w:rsidR="00AB5F72"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AB5F72" w:rsidRPr="00362298" w:rsidRDefault="00AB5F72"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AB5F72" w:rsidRPr="00362298" w:rsidRDefault="00AB5F72" w:rsidP="00733CC3">
            <w:r>
              <w:t>Scaler Value</w:t>
            </w:r>
          </w:p>
        </w:tc>
      </w:tr>
      <w:tr w:rsidR="00AB5F72"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AB5F72" w:rsidRPr="00362298" w:rsidRDefault="00AB5F72"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AB5F72" w:rsidRPr="00362298" w:rsidRDefault="00AB5F72" w:rsidP="00733CC3">
            <w:r>
              <w:t>Scaler Reload Value</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AB5F72" w:rsidP="00733CC3">
            <w:r>
              <w:t>Configuration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AB5F72" w:rsidP="00733CC3">
            <w:r>
              <w:t>Unused</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rsidRPr="00362298">
              <w:t>0</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292E94">
            <w:r>
              <w:t>Counter</w:t>
            </w:r>
            <w:r w:rsidR="00AB5F72">
              <w:t xml:space="preserve"> </w:t>
            </w:r>
            <w:r>
              <w:t>n</w:t>
            </w:r>
            <w:r w:rsidR="00AB5F72">
              <w:t xml:space="preserve"> Value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AB5F72" w:rsidRPr="00362298" w:rsidRDefault="00AB5F72" w:rsidP="00292E94">
            <w:r w:rsidRPr="00362298">
              <w:t>0c</w:t>
            </w:r>
            <w:r w:rsidR="00292E94">
              <w:t>n</w:t>
            </w:r>
            <w:r w:rsidRPr="00362298">
              <w:t>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AB5F72" w:rsidRPr="00362298" w:rsidRDefault="00292E94" w:rsidP="00733CC3">
            <w:r>
              <w:t>Counter n</w:t>
            </w:r>
            <w:r w:rsidR="00AB5F72">
              <w:t xml:space="preserve"> Reload Register</w:t>
            </w:r>
          </w:p>
        </w:tc>
      </w:tr>
      <w:tr w:rsidR="00AB5F72"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AB5F72" w:rsidRPr="00362298" w:rsidRDefault="00AB5F72" w:rsidP="00292E94">
            <w:r w:rsidRPr="00362298">
              <w:t>0x</w:t>
            </w:r>
            <w:r w:rsidR="00292E94">
              <w:t>n</w:t>
            </w:r>
            <w:r>
              <w:t>8</w:t>
            </w:r>
          </w:p>
        </w:tc>
        <w:tc>
          <w:tcPr>
            <w:tcW w:w="7086" w:type="dxa"/>
            <w:tcBorders>
              <w:top w:val="single" w:sz="6" w:space="0" w:color="000000"/>
              <w:left w:val="single" w:sz="6" w:space="0" w:color="auto"/>
              <w:bottom w:val="single" w:sz="6" w:space="0" w:color="000000"/>
              <w:right w:val="single" w:sz="24" w:space="0" w:color="auto"/>
            </w:tcBorders>
          </w:tcPr>
          <w:p w:rsidR="00AB5F72" w:rsidRPr="00362298" w:rsidRDefault="00292E94" w:rsidP="00733CC3">
            <w:r>
              <w:t>Counter n</w:t>
            </w:r>
            <w:r w:rsidR="00AB5F72">
              <w:t xml:space="preserve"> Configuration Register</w:t>
            </w:r>
          </w:p>
        </w:tc>
      </w:tr>
      <w:tr w:rsidR="00292E94" w:rsidRPr="00362298">
        <w:trPr>
          <w:trHeight w:val="415"/>
          <w:jc w:val="center"/>
        </w:trPr>
        <w:tc>
          <w:tcPr>
            <w:tcW w:w="2552" w:type="dxa"/>
            <w:tcBorders>
              <w:top w:val="single" w:sz="6" w:space="0" w:color="auto"/>
              <w:left w:val="single" w:sz="24" w:space="0" w:color="auto"/>
              <w:bottom w:val="single" w:sz="24" w:space="0" w:color="auto"/>
              <w:right w:val="single" w:sz="6" w:space="0" w:color="000000"/>
            </w:tcBorders>
            <w:shd w:val="solid" w:color="C6D9F1" w:fill="auto"/>
          </w:tcPr>
          <w:p w:rsidR="00292E94" w:rsidRPr="00362298" w:rsidRDefault="00292E94" w:rsidP="00292E94">
            <w:r w:rsidRPr="00362298">
              <w:t>0x</w:t>
            </w:r>
            <w:r>
              <w:t>nC</w:t>
            </w:r>
          </w:p>
        </w:tc>
        <w:tc>
          <w:tcPr>
            <w:tcW w:w="7086" w:type="dxa"/>
            <w:tcBorders>
              <w:top w:val="single" w:sz="6" w:space="0" w:color="000000"/>
              <w:left w:val="single" w:sz="6" w:space="0" w:color="000000"/>
              <w:bottom w:val="single" w:sz="24" w:space="0" w:color="auto"/>
              <w:right w:val="single" w:sz="24" w:space="0" w:color="auto"/>
            </w:tcBorders>
            <w:shd w:val="solid" w:color="C6D9F1" w:fill="auto"/>
          </w:tcPr>
          <w:p w:rsidR="00292E94" w:rsidRPr="00362298" w:rsidRDefault="00292E94" w:rsidP="00733CC3">
            <w:r>
              <w:t>Unused</w:t>
            </w:r>
          </w:p>
        </w:tc>
      </w:tr>
    </w:tbl>
    <w:p w:rsidR="00AB5F72" w:rsidRDefault="00AB5F72" w:rsidP="00AB5F72">
      <w:pPr>
        <w:pStyle w:val="Beschriftung"/>
        <w:jc w:val="center"/>
        <w:rPr>
          <w:lang w:val="en-GB"/>
        </w:rPr>
      </w:pPr>
      <w:bookmarkStart w:id="156" w:name="_Ref144540188"/>
      <w:bookmarkStart w:id="157" w:name="_Toc146338655"/>
      <w:r>
        <w:t xml:space="preserve">Table </w:t>
      </w:r>
      <w:r w:rsidR="00847C2D">
        <w:fldChar w:fldCharType="begin"/>
      </w:r>
      <w:r w:rsidR="001D2F47">
        <w:instrText xml:space="preserve"> SEQ Table \* ARABIC </w:instrText>
      </w:r>
      <w:r w:rsidR="00847C2D">
        <w:fldChar w:fldCharType="separate"/>
      </w:r>
      <w:r w:rsidR="004F2BD0">
        <w:rPr>
          <w:noProof/>
        </w:rPr>
        <w:t>16</w:t>
      </w:r>
      <w:r w:rsidR="00847C2D">
        <w:rPr>
          <w:noProof/>
        </w:rPr>
        <w:fldChar w:fldCharType="end"/>
      </w:r>
      <w:bookmarkEnd w:id="156"/>
      <w:r>
        <w:t xml:space="preserve"> – </w:t>
      </w:r>
      <w:r>
        <w:rPr>
          <w:lang w:val="en-GB"/>
        </w:rPr>
        <w:t>GPTimer Registers</w:t>
      </w:r>
      <w:bookmarkEnd w:id="157"/>
    </w:p>
    <w:p w:rsidR="00AB5F72" w:rsidRDefault="00AB5F72" w:rsidP="00AB5F72"/>
    <w:p w:rsidR="00292E94" w:rsidRDefault="00F756D0" w:rsidP="00AB5F72">
      <w:r>
        <w:t xml:space="preserve">The prescaler and all the timers are equipped with a value register and a reload value register. The value register is decremented </w:t>
      </w:r>
      <w:r w:rsidR="00292E94">
        <w:t>o</w:t>
      </w:r>
      <w:r>
        <w:t xml:space="preserve">n each trigger and can be reset to the reload </w:t>
      </w:r>
      <w:r w:rsidR="00292E94">
        <w:t xml:space="preserve">value on underflow or on reset command. </w:t>
      </w:r>
      <w:r w:rsidR="00C860C8">
        <w:t>In the V</w:t>
      </w:r>
      <w:r w:rsidR="00831DA0">
        <w:t>HDL model, t</w:t>
      </w:r>
      <w:r w:rsidR="00292E94">
        <w:t xml:space="preserve">he trigger for decrementing the prescaler is the bus clock input of the GPTimer unit. </w:t>
      </w:r>
      <w:r w:rsidR="00831DA0">
        <w:t xml:space="preserve">In the SystemC model the prescaler ticks are calculated by multiplying the clock period with the prescaler reload register. The clock period is </w:t>
      </w:r>
      <w:r w:rsidR="00C860C8">
        <w:t>stored to the ‘clock_cycle’ variable, which can be set using one of the overloaded ‘clk’ functions</w:t>
      </w:r>
      <w:r w:rsidR="00831DA0">
        <w:t xml:space="preserve">. </w:t>
      </w:r>
      <w:r w:rsidR="00292E94">
        <w:t xml:space="preserve">The triggers for decrementing the counters are ticks issued by </w:t>
      </w:r>
      <w:r w:rsidR="007A217B">
        <w:t>pre</w:t>
      </w:r>
      <w:r w:rsidR="00292E94">
        <w:t xml:space="preserve">scaler underflow. The </w:t>
      </w:r>
      <w:r w:rsidR="007A217B">
        <w:t>pre</w:t>
      </w:r>
      <w:r w:rsidR="00292E94">
        <w:t xml:space="preserve">scaler is automatically reset on underflow and cannot be halted. Due to a specific characteristic of the VHDL implementation of the GPTimer unit, the </w:t>
      </w:r>
      <w:r w:rsidR="007A217B">
        <w:t>pre</w:t>
      </w:r>
      <w:r w:rsidR="00292E94">
        <w:t xml:space="preserve">scaler reload value must be greater </w:t>
      </w:r>
      <w:r w:rsidR="006D6F9E">
        <w:t xml:space="preserve">than </w:t>
      </w:r>
      <w:r w:rsidR="00292E94">
        <w:t>or equal to the number of counters implemented in the GPTimer instance.</w:t>
      </w:r>
    </w:p>
    <w:p w:rsidR="00292E94" w:rsidRDefault="00292E94" w:rsidP="00AB5F72">
      <w:r>
        <w:t>The configuration register located at address 0x08 can be used to configure the GPTimer unit. The counter n configuration registers located at addresses 0xn8 can be used to configure the individual counters.</w:t>
      </w:r>
    </w:p>
    <w:p w:rsidR="003C59FD" w:rsidRDefault="00292E94" w:rsidP="00AB5F72">
      <w:r>
        <w:t xml:space="preserve">The configuration register consists of four fields, DF, SI, IRQ, and TIMERS. </w:t>
      </w:r>
      <w:r w:rsidR="003C59FD">
        <w:t>The DF field is the only field that can by modified dynamically, all other fields are read only, i.e. their values are determined by VHDL generics and written to the registers at system startup.</w:t>
      </w:r>
    </w:p>
    <w:p w:rsidR="003C59FD" w:rsidRDefault="003C59FD" w:rsidP="00AB5F72">
      <w:r>
        <w:t xml:space="preserve">The </w:t>
      </w:r>
      <w:r w:rsidR="004320C6" w:rsidRPr="004320C6">
        <w:rPr>
          <w:b/>
        </w:rPr>
        <w:t>DF (disable freeze) field</w:t>
      </w:r>
      <w:r>
        <w:t xml:space="preserve"> disables the sensitivity to the dhalt input signal. This signal can be used to freeze the timer value registers, if DF is disabled.</w:t>
      </w:r>
    </w:p>
    <w:p w:rsidR="00292E94" w:rsidRDefault="003C59FD" w:rsidP="00AB5F72">
      <w:r>
        <w:t xml:space="preserve">The </w:t>
      </w:r>
      <w:r w:rsidR="004320C6" w:rsidRPr="004320C6">
        <w:rPr>
          <w:b/>
        </w:rPr>
        <w:t>SI (separate interrupt) field</w:t>
      </w:r>
      <w:r>
        <w:t xml:space="preserve"> specifies whether each counter asserts an individual interrupt line or all counters assert the same interrupt line. If all counters assert the same interrupt line, this line is specified in the </w:t>
      </w:r>
      <w:r w:rsidR="004320C6" w:rsidRPr="004320C6">
        <w:rPr>
          <w:b/>
        </w:rPr>
        <w:t>IRQ field</w:t>
      </w:r>
      <w:r>
        <w:t xml:space="preserve">. Else, counter 1 asserts the interrupt specified in the IRQ field and all other counters are distributed to the subsequent lines. The highest line must not exceed the maximum number of interrupts in the system. For more information </w:t>
      </w:r>
      <w:r w:rsidR="00FC286F">
        <w:t xml:space="preserve">on </w:t>
      </w:r>
      <w:r>
        <w:t xml:space="preserve">the interrupt scheme, please refer to chapter </w:t>
      </w:r>
      <w:r w:rsidR="00847C2D">
        <w:fldChar w:fldCharType="begin"/>
      </w:r>
      <w:r w:rsidR="0033781D">
        <w:instrText xml:space="preserve"> REF _Ref144541542 \r \h </w:instrText>
      </w:r>
      <w:r w:rsidR="00847C2D">
        <w:fldChar w:fldCharType="separate"/>
      </w:r>
      <w:r w:rsidR="00937609">
        <w:t>8</w:t>
      </w:r>
      <w:r w:rsidR="00847C2D">
        <w:fldChar w:fldCharType="end"/>
      </w:r>
      <w:r>
        <w:t>.</w:t>
      </w:r>
    </w:p>
    <w:p w:rsidR="00FC286F" w:rsidRDefault="00FC286F" w:rsidP="00AB5F72">
      <w:r>
        <w:t xml:space="preserve">The </w:t>
      </w:r>
      <w:r w:rsidR="004320C6" w:rsidRPr="004320C6">
        <w:rPr>
          <w:b/>
        </w:rPr>
        <w:t>TIMERS field</w:t>
      </w:r>
      <w:r>
        <w:t xml:space="preserve"> specifies the number of counters in the system.</w:t>
      </w:r>
    </w:p>
    <w:p w:rsidR="006D6F9E" w:rsidRDefault="003C59FD" w:rsidP="00AB5F72">
      <w:r>
        <w:t xml:space="preserve">The counter configuration registers are used to configure and control the counters. The counters are controlled by </w:t>
      </w:r>
      <w:r w:rsidR="006D6F9E">
        <w:t>the</w:t>
      </w:r>
      <w:r>
        <w:t xml:space="preserve"> enable,</w:t>
      </w:r>
      <w:r w:rsidR="006D6F9E">
        <w:t xml:space="preserve"> load</w:t>
      </w:r>
      <w:r>
        <w:t>,</w:t>
      </w:r>
      <w:r w:rsidR="006D6F9E">
        <w:t xml:space="preserve"> and debug halt fields. Debug halt freezes the counter value register, load immediately reloads the value register with the contents of the reload value register, and enable can be used to enable or disable the counter.</w:t>
      </w:r>
    </w:p>
    <w:p w:rsidR="00292E94" w:rsidRDefault="006D6F9E" w:rsidP="00AB5F72">
      <w:r>
        <w:t>To increase the counting delay, chaining can be activated for individual counters. I</w:t>
      </w:r>
      <w:r w:rsidR="00726D06">
        <w:t>f</w:t>
      </w:r>
      <w:r>
        <w:t xml:space="preserve"> </w:t>
      </w:r>
      <w:r w:rsidR="00726D06">
        <w:t xml:space="preserve">counter n is </w:t>
      </w:r>
      <w:r>
        <w:t xml:space="preserve">chaining mode, </w:t>
      </w:r>
      <w:r w:rsidR="00726D06">
        <w:t>it</w:t>
      </w:r>
      <w:r>
        <w:t xml:space="preserve"> </w:t>
      </w:r>
      <w:r w:rsidR="00726D06">
        <w:t>does not decrement on prescaler ticks, but on ticks generated by an underflow of the previous counter (n-1). For this operating mode, counter (n-1) must be in restart mode, i.e. its value register is automatically reloaded from the reload value register on underflow. In addition, the interrupt assertion of a counter can be disabled, which would be reasonable for counter (n-1) in the described example. It is possible to enable chaining for multiple counters to wait for very long periods.</w:t>
      </w:r>
    </w:p>
    <w:p w:rsidR="004904CD" w:rsidRDefault="00726D06" w:rsidP="00AB5F72">
      <w:r>
        <w:t>In addition, it is possible to configure the last counter as a watchdog using the wdog generic. This generic can be set to an alternative reload value, which will be used to set and reload the counter. The watchdog counter will be started on timer reset and cause an assertion of the wdog output on under</w:t>
      </w:r>
      <w:r w:rsidR="004904CD">
        <w:t>flow.</w:t>
      </w:r>
    </w:p>
    <w:p w:rsidR="005F3D13" w:rsidRDefault="006134F7" w:rsidP="00733CC3">
      <w:pPr>
        <w:pStyle w:val="berschrift2"/>
        <w:jc w:val="both"/>
        <w:rPr>
          <w:lang w:val="en-GB"/>
        </w:rPr>
      </w:pPr>
      <w:r w:rsidRPr="00B75104">
        <w:rPr>
          <w:lang w:val="en-GB"/>
        </w:rPr>
        <w:t xml:space="preserve"> </w:t>
      </w:r>
      <w:r w:rsidRPr="00B75104">
        <w:rPr>
          <w:lang w:val="en-GB"/>
        </w:rPr>
        <w:tab/>
      </w:r>
      <w:bookmarkStart w:id="158" w:name="_Toc166561521"/>
      <w:r w:rsidR="00B7047C" w:rsidRPr="00B75104">
        <w:rPr>
          <w:lang w:val="en-GB"/>
        </w:rPr>
        <w:t>Internal Structure</w:t>
      </w:r>
      <w:bookmarkEnd w:id="158"/>
    </w:p>
    <w:p w:rsidR="00020300" w:rsidRDefault="00995C37">
      <w:pPr>
        <w:pStyle w:val="Default"/>
        <w:jc w:val="both"/>
        <w:rPr>
          <w:lang w:val="en-US"/>
        </w:rPr>
      </w:pPr>
      <w:r>
        <w:rPr>
          <w:lang w:val="en-US"/>
        </w:rPr>
        <w:t xml:space="preserve">The TLM implementation of the GPTimer comprises two classes, CGPTimer and CGPCounter. Implementing the counter unit in a class of its own enables the GPTimer unit to be instantiated with a variable number of counters, which are </w:t>
      </w:r>
      <w:r w:rsidR="00AB2F6B">
        <w:rPr>
          <w:lang w:val="en-US"/>
        </w:rPr>
        <w:t>dynamically instantiated in the constructor of the CGPTimer class. For both classes, the definition is put into header files (gptimer.h, gpcounter.h) and the implementation is put into c++ source files (gptimer.cpp, gpcounter.cpp). The contents of these files are described in the subsequent sections.</w:t>
      </w:r>
    </w:p>
    <w:p w:rsidR="005F3D13" w:rsidRDefault="005F3D13" w:rsidP="005F3D13">
      <w:pPr>
        <w:pStyle w:val="berschrift3"/>
      </w:pPr>
      <w:bookmarkStart w:id="159" w:name="_Toc166561522"/>
      <w:r>
        <w:t>The gptimer.h</w:t>
      </w:r>
      <w:r w:rsidR="00995C37">
        <w:t xml:space="preserve"> </w:t>
      </w:r>
      <w:r>
        <w:t>file</w:t>
      </w:r>
      <w:bookmarkEnd w:id="159"/>
    </w:p>
    <w:p w:rsidR="00B85149" w:rsidRDefault="00B85149" w:rsidP="00B85149">
      <w:pPr>
        <w:pStyle w:val="Standardeinzug"/>
        <w:ind w:left="0" w:firstLine="0"/>
      </w:pPr>
      <w:r w:rsidRPr="00362298">
        <w:t>The ‘</w:t>
      </w:r>
      <w:r>
        <w:t>gptimer</w:t>
      </w:r>
      <w:r w:rsidRPr="00362298">
        <w:t>.h’ file contains the module class definition.</w:t>
      </w:r>
      <w:r>
        <w:t xml:space="preserve"> Any communication with the environment is performed through the CGPTimer class defined in this file. The Counters are fully encapsulated in the Timer module.</w:t>
      </w:r>
    </w:p>
    <w:p w:rsidR="00B85149" w:rsidRPr="0095662C" w:rsidRDefault="00B85149" w:rsidP="00B85149">
      <w:pPr>
        <w:pStyle w:val="Standardeinzug"/>
        <w:ind w:left="0" w:firstLine="0"/>
      </w:pPr>
    </w:p>
    <w:p w:rsidR="00B85149" w:rsidRDefault="00B85149" w:rsidP="00B85149">
      <w:pPr>
        <w:pStyle w:val="berschrift4"/>
      </w:pPr>
      <w:r>
        <w:t>Parameterization of the module</w:t>
      </w:r>
    </w:p>
    <w:p w:rsidR="00B85149" w:rsidRDefault="00B85149" w:rsidP="00B85149">
      <w:pPr>
        <w:pStyle w:val="Default"/>
        <w:spacing w:after="120"/>
        <w:jc w:val="both"/>
        <w:rPr>
          <w:lang w:val="en-US"/>
        </w:rPr>
      </w:pPr>
      <w:r w:rsidRPr="00362298">
        <w:rPr>
          <w:lang w:val="en-US"/>
        </w:rPr>
        <w:t xml:space="preserve">The parameterization options, implemented as generics in the VHDL model, are realized as </w:t>
      </w:r>
      <w:r>
        <w:rPr>
          <w:lang w:val="en-US"/>
        </w:rPr>
        <w:t>constructor</w:t>
      </w:r>
      <w:r w:rsidRPr="00362298">
        <w:rPr>
          <w:lang w:val="en-US"/>
        </w:rPr>
        <w:t xml:space="preserve"> parameters of the</w:t>
      </w:r>
      <w:r>
        <w:rPr>
          <w:lang w:val="en-US"/>
        </w:rPr>
        <w:t xml:space="preserve"> CGPTimer</w:t>
      </w:r>
      <w:r w:rsidRPr="00362298">
        <w:rPr>
          <w:lang w:val="en-US"/>
        </w:rPr>
        <w:t xml:space="preserve"> class. </w:t>
      </w:r>
      <w:r>
        <w:rPr>
          <w:lang w:val="en-US"/>
        </w:rPr>
        <w:t xml:space="preserve">This makes the module parametrizable during instantiation. </w:t>
      </w:r>
      <w:r w:rsidRPr="00362298">
        <w:rPr>
          <w:lang w:val="en-US"/>
        </w:rPr>
        <w:t>Details</w:t>
      </w:r>
      <w:r>
        <w:rPr>
          <w:lang w:val="en-US"/>
        </w:rPr>
        <w:t xml:space="preserve"> on the parameters</w:t>
      </w:r>
      <w:r w:rsidRPr="00362298">
        <w:rPr>
          <w:lang w:val="en-US"/>
        </w:rPr>
        <w:t xml:space="preserve"> are given in section</w:t>
      </w:r>
      <w:r>
        <w:rPr>
          <w:lang w:val="en-US"/>
        </w:rPr>
        <w:t xml:space="preserve"> </w:t>
      </w:r>
      <w:r w:rsidR="00847C2D">
        <w:rPr>
          <w:lang w:val="en-US"/>
        </w:rPr>
        <w:fldChar w:fldCharType="begin"/>
      </w:r>
      <w:r>
        <w:rPr>
          <w:lang w:val="en-US"/>
        </w:rPr>
        <w:instrText xml:space="preserve"> REF _Ref149030948 \r \h </w:instrText>
      </w:r>
      <w:r w:rsidR="006D081F" w:rsidRPr="00847C2D">
        <w:rPr>
          <w:lang w:val="en-US"/>
        </w:rPr>
      </w:r>
      <w:r w:rsidR="00847C2D">
        <w:rPr>
          <w:lang w:val="en-US"/>
        </w:rPr>
        <w:fldChar w:fldCharType="separate"/>
      </w:r>
      <w:r w:rsidR="00937609">
        <w:rPr>
          <w:lang w:val="en-US"/>
        </w:rPr>
        <w:t>7.3</w:t>
      </w:r>
      <w:r w:rsidR="00847C2D">
        <w:rPr>
          <w:lang w:val="en-US"/>
        </w:rPr>
        <w:fldChar w:fldCharType="end"/>
      </w:r>
      <w:r w:rsidRPr="00362298">
        <w:rPr>
          <w:lang w:val="en-US"/>
        </w:rPr>
        <w:t>.</w:t>
      </w:r>
    </w:p>
    <w:p w:rsidR="00B85149" w:rsidRPr="00362298" w:rsidRDefault="00B85149" w:rsidP="00B85149">
      <w:pPr>
        <w:pStyle w:val="Default"/>
        <w:spacing w:after="120"/>
        <w:jc w:val="both"/>
        <w:rPr>
          <w:lang w:val="en-US"/>
        </w:rPr>
      </w:pPr>
    </w:p>
    <w:p w:rsidR="00B85149" w:rsidRDefault="00B85149" w:rsidP="00B85149">
      <w:pPr>
        <w:pStyle w:val="berschrift4"/>
      </w:pPr>
      <w:r>
        <w:t>Configuration of the module</w:t>
      </w:r>
    </w:p>
    <w:p w:rsidR="00B85149" w:rsidRDefault="00B85149" w:rsidP="00B85149">
      <w:pPr>
        <w:pStyle w:val="Default"/>
        <w:spacing w:after="120"/>
        <w:jc w:val="both"/>
        <w:rPr>
          <w:lang w:val="en-US"/>
        </w:rPr>
      </w:pPr>
      <w:r>
        <w:rPr>
          <w:lang w:val="en-US"/>
        </w:rPr>
        <w:t xml:space="preserve">The GPTimer unit is configurable through its </w:t>
      </w:r>
      <w:r w:rsidR="00B51A6F">
        <w:rPr>
          <w:lang w:val="en-US"/>
        </w:rPr>
        <w:t xml:space="preserve">Timer </w:t>
      </w:r>
      <w:r>
        <w:rPr>
          <w:lang w:val="en-US"/>
        </w:rPr>
        <w:t>configuration register</w:t>
      </w:r>
      <w:r w:rsidR="00B51A6F">
        <w:rPr>
          <w:lang w:val="en-US"/>
        </w:rPr>
        <w:t xml:space="preserve"> and its Counter configuration registers</w:t>
      </w:r>
      <w:r>
        <w:rPr>
          <w:lang w:val="en-US"/>
        </w:rPr>
        <w:t xml:space="preserve">. The configuration registers, which are accessible through the APB bus, are modeled and accessed through the comfortable mechanisms provided by GreenReg. </w:t>
      </w:r>
      <w:r w:rsidRPr="00362298">
        <w:rPr>
          <w:lang w:val="en-US"/>
        </w:rPr>
        <w:t xml:space="preserve">To ensure GreenReg compatibility, the </w:t>
      </w:r>
      <w:r>
        <w:rPr>
          <w:lang w:val="en-US"/>
        </w:rPr>
        <w:t>CGPTimer</w:t>
      </w:r>
      <w:r w:rsidRPr="00362298">
        <w:rPr>
          <w:lang w:val="en-US"/>
        </w:rPr>
        <w:t xml:space="preserve"> </w:t>
      </w:r>
      <w:r>
        <w:rPr>
          <w:lang w:val="en-US"/>
        </w:rPr>
        <w:t>class</w:t>
      </w:r>
      <w:r w:rsidRPr="00362298">
        <w:rPr>
          <w:lang w:val="en-US"/>
        </w:rPr>
        <w:t xml:space="preserve"> needs to be a child module of a GreenReg Device. A gr_device is a t</w:t>
      </w:r>
      <w:r>
        <w:rPr>
          <w:lang w:val="en-US"/>
        </w:rPr>
        <w:t>o</w:t>
      </w:r>
      <w:r w:rsidRPr="00362298">
        <w:rPr>
          <w:lang w:val="en-US"/>
        </w:rPr>
        <w:t xml:space="preserve">p-level encapsulation for a complete functional unit and provides containment structures for other GreenReg elements, e.g. registers. Thus, the </w:t>
      </w:r>
      <w:r w:rsidR="00B51A6F">
        <w:rPr>
          <w:lang w:val="en-US"/>
        </w:rPr>
        <w:t>CGPTimer</w:t>
      </w:r>
      <w:r w:rsidRPr="00362298">
        <w:rPr>
          <w:lang w:val="en-US"/>
        </w:rPr>
        <w:t xml:space="preserve"> class inherits the gr_device class. </w:t>
      </w:r>
    </w:p>
    <w:p w:rsidR="00B85149" w:rsidRPr="00157448" w:rsidRDefault="00B51A6F" w:rsidP="00B85149">
      <w:pPr>
        <w:pStyle w:val="Default"/>
        <w:spacing w:after="120"/>
        <w:jc w:val="both"/>
        <w:rPr>
          <w:lang w:val="en-US"/>
        </w:rPr>
      </w:pPr>
      <w:r>
        <w:rPr>
          <w:lang w:val="en-US"/>
        </w:rPr>
        <w:t>The ‘gptimer</w:t>
      </w:r>
      <w:r w:rsidR="00B85149" w:rsidRPr="00157448">
        <w:rPr>
          <w:lang w:val="en-US"/>
        </w:rPr>
        <w:t xml:space="preserve">.h’ file contains </w:t>
      </w:r>
      <w:r w:rsidR="00B85149">
        <w:rPr>
          <w:lang w:val="en-US"/>
        </w:rPr>
        <w:t>const variables</w:t>
      </w:r>
      <w:r w:rsidR="00B85149" w:rsidRPr="00157448">
        <w:rPr>
          <w:lang w:val="en-US"/>
        </w:rPr>
        <w:t xml:space="preserve"> defini</w:t>
      </w:r>
      <w:r w:rsidR="00B85149">
        <w:rPr>
          <w:lang w:val="en-US"/>
        </w:rPr>
        <w:t>ng</w:t>
      </w:r>
      <w:r w:rsidR="00B85149" w:rsidRPr="00157448">
        <w:rPr>
          <w:lang w:val="en-US"/>
        </w:rPr>
        <w:t xml:space="preserve"> register addresses and bit masks. These definitions are made for programming convenience.</w:t>
      </w:r>
    </w:p>
    <w:p w:rsidR="00B85149" w:rsidRDefault="00B85149" w:rsidP="00B85149">
      <w:pPr>
        <w:pStyle w:val="Default"/>
        <w:spacing w:after="120"/>
        <w:jc w:val="both"/>
        <w:rPr>
          <w:lang w:val="en-US"/>
        </w:rPr>
      </w:pPr>
      <w:r w:rsidRPr="00157448">
        <w:rPr>
          <w:lang w:val="en-US"/>
        </w:rPr>
        <w:t>The write masks of the registers can be used to ensure that only permitted bits are set when writing to a register. They can also be applied for reading specific fields of a register masking all other bits.</w:t>
      </w:r>
    </w:p>
    <w:p w:rsidR="009F6578" w:rsidRPr="00157448" w:rsidRDefault="009F6578" w:rsidP="00B85149">
      <w:pPr>
        <w:pStyle w:val="Default"/>
        <w:spacing w:after="120"/>
        <w:jc w:val="both"/>
        <w:rPr>
          <w:lang w:val="en-US"/>
        </w:rPr>
      </w:pPr>
    </w:p>
    <w:p w:rsidR="00B85149" w:rsidRDefault="00B00506" w:rsidP="00B00506">
      <w:pPr>
        <w:pStyle w:val="berschrift4"/>
      </w:pPr>
      <w:r>
        <w:t>Communication with the module</w:t>
      </w:r>
    </w:p>
    <w:p w:rsidR="00B00506" w:rsidRDefault="00B00506" w:rsidP="00B00506">
      <w:pPr>
        <w:pStyle w:val="Default"/>
        <w:spacing w:after="120"/>
        <w:jc w:val="both"/>
        <w:rPr>
          <w:lang w:val="en-US"/>
        </w:rPr>
      </w:pPr>
      <w:r>
        <w:rPr>
          <w:lang w:val="en-US"/>
        </w:rPr>
        <w:t xml:space="preserve">Apart from the APB communication </w:t>
      </w:r>
      <w:r w:rsidR="009F6578">
        <w:rPr>
          <w:lang w:val="en-US"/>
        </w:rPr>
        <w:t>directed to</w:t>
      </w:r>
      <w:r>
        <w:rPr>
          <w:lang w:val="en-US"/>
        </w:rPr>
        <w:t xml:space="preserve"> the registers of the GPTimer, the module is equipped with five signals for direct communication with the master devices.</w:t>
      </w:r>
    </w:p>
    <w:p w:rsidR="00B00506" w:rsidRDefault="00B00506" w:rsidP="00A43A20">
      <w:pPr>
        <w:pStyle w:val="Default"/>
        <w:numPr>
          <w:ilvl w:val="0"/>
          <w:numId w:val="16"/>
        </w:numPr>
        <w:jc w:val="both"/>
        <w:rPr>
          <w:lang w:val="en-US"/>
        </w:rPr>
      </w:pPr>
      <w:r>
        <w:rPr>
          <w:lang w:val="en-US"/>
        </w:rPr>
        <w:t xml:space="preserve">The </w:t>
      </w:r>
      <w:r w:rsidRPr="00A43A20">
        <w:rPr>
          <w:b/>
          <w:lang w:val="en-US"/>
        </w:rPr>
        <w:t>rst input</w:t>
      </w:r>
      <w:r>
        <w:rPr>
          <w:lang w:val="en-US"/>
        </w:rPr>
        <w:t xml:space="preserve"> signal triggers the reset function do_reset of the module….</w:t>
      </w:r>
    </w:p>
    <w:p w:rsidR="00B00506" w:rsidRDefault="00B00506" w:rsidP="00A43A20">
      <w:pPr>
        <w:pStyle w:val="Default"/>
        <w:numPr>
          <w:ilvl w:val="0"/>
          <w:numId w:val="16"/>
        </w:numPr>
        <w:jc w:val="both"/>
        <w:rPr>
          <w:lang w:val="en-US"/>
        </w:rPr>
      </w:pPr>
      <w:r>
        <w:rPr>
          <w:lang w:val="en-US"/>
        </w:rPr>
        <w:t xml:space="preserve">The </w:t>
      </w:r>
      <w:r w:rsidRPr="00A43A20">
        <w:rPr>
          <w:b/>
          <w:lang w:val="en-US"/>
        </w:rPr>
        <w:t>dhalt input</w:t>
      </w:r>
      <w:r>
        <w:rPr>
          <w:lang w:val="en-US"/>
        </w:rPr>
        <w:t xml:space="preserve"> signal is a debug signal that can be used to freeze the counters. This signal can be deactivated through setting the DF bit in the configuration register.</w:t>
      </w:r>
    </w:p>
    <w:p w:rsidR="00B00506" w:rsidRDefault="00B00506" w:rsidP="00A43A20">
      <w:pPr>
        <w:pStyle w:val="Default"/>
        <w:numPr>
          <w:ilvl w:val="0"/>
          <w:numId w:val="16"/>
        </w:numPr>
        <w:jc w:val="both"/>
        <w:rPr>
          <w:lang w:val="en-US"/>
        </w:rPr>
      </w:pPr>
      <w:r>
        <w:rPr>
          <w:lang w:val="en-US"/>
        </w:rPr>
        <w:t xml:space="preserve">The </w:t>
      </w:r>
      <w:r w:rsidRPr="00A43A20">
        <w:rPr>
          <w:b/>
          <w:lang w:val="en-US"/>
        </w:rPr>
        <w:t>tick outpu</w:t>
      </w:r>
      <w:r w:rsidR="00A43A20">
        <w:rPr>
          <w:b/>
          <w:lang w:val="en-US"/>
        </w:rPr>
        <w:t>t</w:t>
      </w:r>
      <w:r>
        <w:rPr>
          <w:lang w:val="en-US"/>
        </w:rPr>
        <w:t xml:space="preserve"> signal </w:t>
      </w:r>
      <w:r w:rsidR="000B7972">
        <w:rPr>
          <w:lang w:val="en-US"/>
        </w:rPr>
        <w:t xml:space="preserve">is used for debugging purposes only. Whenever a tick is generated by the prescaler or an underflow of any counter occurs, the tick signal will be set to a number assigned to this instance (1 – prescaler; 2..n+1 – Counters). </w:t>
      </w:r>
    </w:p>
    <w:p w:rsidR="00B00506" w:rsidRDefault="00B00506" w:rsidP="00A43A20">
      <w:pPr>
        <w:pStyle w:val="Default"/>
        <w:numPr>
          <w:ilvl w:val="0"/>
          <w:numId w:val="16"/>
        </w:numPr>
        <w:jc w:val="both"/>
        <w:rPr>
          <w:lang w:val="en-US"/>
        </w:rPr>
      </w:pPr>
      <w:r>
        <w:rPr>
          <w:lang w:val="en-US"/>
        </w:rPr>
        <w:t xml:space="preserve">The </w:t>
      </w:r>
      <w:r w:rsidRPr="00A43A20">
        <w:rPr>
          <w:b/>
          <w:lang w:val="en-US"/>
        </w:rPr>
        <w:t>IRQ output</w:t>
      </w:r>
      <w:r>
        <w:rPr>
          <w:lang w:val="en-US"/>
        </w:rPr>
        <w:t xml:space="preserve"> signal is used to launch an interrupt on counter underflow. The according interrupt line will be provided as the value of this uint32_t type signal.</w:t>
      </w:r>
    </w:p>
    <w:p w:rsidR="00B00506" w:rsidRDefault="00B00506" w:rsidP="00B00506">
      <w:pPr>
        <w:pStyle w:val="Default"/>
        <w:numPr>
          <w:ilvl w:val="0"/>
          <w:numId w:val="16"/>
        </w:numPr>
        <w:spacing w:after="120"/>
        <w:jc w:val="both"/>
        <w:rPr>
          <w:lang w:val="en-US"/>
        </w:rPr>
      </w:pPr>
      <w:r>
        <w:rPr>
          <w:lang w:val="en-US"/>
        </w:rPr>
        <w:t xml:space="preserve">The </w:t>
      </w:r>
      <w:r w:rsidRPr="00A43A20">
        <w:rPr>
          <w:b/>
          <w:lang w:val="en-US"/>
        </w:rPr>
        <w:t>wdog output</w:t>
      </w:r>
      <w:r>
        <w:rPr>
          <w:lang w:val="en-US"/>
        </w:rPr>
        <w:t xml:space="preserve"> signal is </w:t>
      </w:r>
      <w:r w:rsidR="00A43A20">
        <w:rPr>
          <w:lang w:val="en-US"/>
        </w:rPr>
        <w:t>required</w:t>
      </w:r>
      <w:r>
        <w:rPr>
          <w:lang w:val="en-US"/>
        </w:rPr>
        <w:t xml:space="preserve"> </w:t>
      </w:r>
      <w:r w:rsidR="00A43A20">
        <w:rPr>
          <w:lang w:val="en-US"/>
        </w:rPr>
        <w:t>if</w:t>
      </w:r>
      <w:r>
        <w:rPr>
          <w:lang w:val="en-US"/>
        </w:rPr>
        <w:t xml:space="preserve"> the </w:t>
      </w:r>
      <w:r w:rsidR="00A43A20">
        <w:rPr>
          <w:lang w:val="en-US"/>
        </w:rPr>
        <w:t xml:space="preserve">timer is used as a </w:t>
      </w:r>
      <w:r>
        <w:rPr>
          <w:lang w:val="en-US"/>
        </w:rPr>
        <w:t>watchdog</w:t>
      </w:r>
      <w:r w:rsidR="00A43A20">
        <w:rPr>
          <w:lang w:val="en-US"/>
        </w:rPr>
        <w:t>. The signal will then be asserted on underflow of Counter 1.</w:t>
      </w:r>
    </w:p>
    <w:p w:rsidR="009F6578" w:rsidRDefault="009F6578" w:rsidP="009F6578">
      <w:pPr>
        <w:pStyle w:val="Default"/>
        <w:spacing w:after="120"/>
        <w:jc w:val="both"/>
        <w:rPr>
          <w:lang w:val="en-US"/>
        </w:rPr>
      </w:pPr>
    </w:p>
    <w:p w:rsidR="009F6578" w:rsidRPr="00362298" w:rsidRDefault="009F6578" w:rsidP="009F6578">
      <w:pPr>
        <w:pStyle w:val="berschrift4"/>
      </w:pPr>
      <w:r>
        <w:t>Operation of the module</w:t>
      </w:r>
    </w:p>
    <w:p w:rsidR="009F6578" w:rsidRPr="00362298" w:rsidRDefault="009F6578" w:rsidP="009F6578">
      <w:pPr>
        <w:pStyle w:val="Default"/>
        <w:spacing w:after="120"/>
        <w:jc w:val="both"/>
        <w:rPr>
          <w:lang w:val="en-US"/>
        </w:rPr>
      </w:pPr>
      <w:r w:rsidRPr="00362298">
        <w:rPr>
          <w:lang w:val="en-US"/>
        </w:rPr>
        <w:t xml:space="preserve">The </w:t>
      </w:r>
      <w:r w:rsidR="00430F89">
        <w:rPr>
          <w:lang w:val="en-US"/>
        </w:rPr>
        <w:t>CGPTimer</w:t>
      </w:r>
      <w:r w:rsidRPr="00362298">
        <w:rPr>
          <w:lang w:val="en-US"/>
        </w:rPr>
        <w:t xml:space="preserve"> class definition contains the module interface and the function prototypes of constructor, destructor, </w:t>
      </w:r>
      <w:r w:rsidR="008B6098">
        <w:rPr>
          <w:lang w:val="en-US"/>
        </w:rPr>
        <w:t xml:space="preserve">SystemC proesses, </w:t>
      </w:r>
      <w:r w:rsidRPr="00362298">
        <w:rPr>
          <w:lang w:val="en-US"/>
        </w:rPr>
        <w:t xml:space="preserve">callback functions, and </w:t>
      </w:r>
      <w:r>
        <w:rPr>
          <w:lang w:val="en-US"/>
        </w:rPr>
        <w:t>pure C++ software routines</w:t>
      </w:r>
      <w:r w:rsidRPr="00362298">
        <w:rPr>
          <w:lang w:val="en-US"/>
        </w:rPr>
        <w:t xml:space="preserve">. </w:t>
      </w:r>
      <w:r w:rsidR="008B6098">
        <w:rPr>
          <w:lang w:val="en-US"/>
        </w:rPr>
        <w:t>The</w:t>
      </w:r>
      <w:r w:rsidR="00EF636C">
        <w:rPr>
          <w:lang w:val="en-US"/>
        </w:rPr>
        <w:t xml:space="preserve"> GPTimer unit needs to </w:t>
      </w:r>
      <w:r w:rsidR="00927402">
        <w:rPr>
          <w:lang w:val="en-US"/>
        </w:rPr>
        <w:t>assert</w:t>
      </w:r>
      <w:r w:rsidR="00EF636C">
        <w:rPr>
          <w:lang w:val="en-US"/>
        </w:rPr>
        <w:t xml:space="preserve"> interrupt</w:t>
      </w:r>
      <w:r w:rsidR="00927402">
        <w:rPr>
          <w:lang w:val="en-US"/>
        </w:rPr>
        <w:t xml:space="preserve"> signal</w:t>
      </w:r>
      <w:r w:rsidR="00EF636C">
        <w:rPr>
          <w:lang w:val="en-US"/>
        </w:rPr>
        <w:t>s at the correct point</w:t>
      </w:r>
      <w:r w:rsidR="00927402">
        <w:rPr>
          <w:lang w:val="en-US"/>
        </w:rPr>
        <w:t>s</w:t>
      </w:r>
      <w:r w:rsidR="00EF636C">
        <w:rPr>
          <w:lang w:val="en-US"/>
        </w:rPr>
        <w:t xml:space="preserve"> of time</w:t>
      </w:r>
      <w:r w:rsidR="00927402">
        <w:rPr>
          <w:lang w:val="en-US"/>
        </w:rPr>
        <w:t xml:space="preserve"> and therefore needs an SC_THREAD process to keep track of time</w:t>
      </w:r>
      <w:r>
        <w:rPr>
          <w:lang w:val="en-US"/>
        </w:rPr>
        <w:t>.</w:t>
      </w:r>
      <w:r w:rsidR="008B6098">
        <w:rPr>
          <w:lang w:val="en-US"/>
        </w:rPr>
        <w:t xml:space="preserve"> A second SC_THREAD is used for debug only and is disabled by default.</w:t>
      </w:r>
    </w:p>
    <w:p w:rsidR="009F6578" w:rsidRDefault="008B6098" w:rsidP="009F6578">
      <w:pPr>
        <w:pStyle w:val="Default"/>
        <w:spacing w:after="120"/>
        <w:jc w:val="both"/>
        <w:rPr>
          <w:lang w:val="en-US"/>
        </w:rPr>
      </w:pPr>
      <w:r>
        <w:rPr>
          <w:lang w:val="en-US"/>
        </w:rPr>
        <w:t xml:space="preserve">The </w:t>
      </w:r>
      <w:r w:rsidR="009F6578">
        <w:rPr>
          <w:lang w:val="en-US"/>
        </w:rPr>
        <w:t>SystemC</w:t>
      </w:r>
      <w:r w:rsidR="009F6578" w:rsidRPr="00362298">
        <w:rPr>
          <w:lang w:val="en-US"/>
        </w:rPr>
        <w:t xml:space="preserve"> processes </w:t>
      </w:r>
      <w:r w:rsidR="009F6578">
        <w:rPr>
          <w:lang w:val="en-US"/>
        </w:rPr>
        <w:t>have to be</w:t>
      </w:r>
      <w:r w:rsidR="009F6578" w:rsidRPr="00362298">
        <w:rPr>
          <w:lang w:val="en-US"/>
        </w:rPr>
        <w:t xml:space="preserve"> registered with the SystemC simulation kernel using the SystemC macro, SC_HAS_PROCESS(). In a similar fashion, the callback functions, which are hooked to the registers built with GreenReg, are registered with the SystemC simulation kernel using the GreenControl macro, GC_HAS_CALLBACKS().</w:t>
      </w:r>
    </w:p>
    <w:p w:rsidR="009F6578" w:rsidRDefault="009F6578" w:rsidP="009F6578">
      <w:pPr>
        <w:pStyle w:val="Default"/>
        <w:spacing w:after="120"/>
        <w:jc w:val="both"/>
        <w:rPr>
          <w:lang w:val="en-US"/>
        </w:rPr>
      </w:pPr>
      <w:r>
        <w:rPr>
          <w:lang w:val="en-US"/>
        </w:rPr>
        <w:t xml:space="preserve">In addition, some class attributes are defined to keep track of the overall </w:t>
      </w:r>
      <w:r w:rsidR="008B6098">
        <w:rPr>
          <w:lang w:val="en-US"/>
        </w:rPr>
        <w:t>state of</w:t>
      </w:r>
      <w:r>
        <w:rPr>
          <w:lang w:val="en-US"/>
        </w:rPr>
        <w:t xml:space="preserve"> operation of the module:</w:t>
      </w:r>
    </w:p>
    <w:p w:rsidR="00A43A20" w:rsidRDefault="008B6098" w:rsidP="008B6098">
      <w:pPr>
        <w:pStyle w:val="Default"/>
        <w:numPr>
          <w:ilvl w:val="0"/>
          <w:numId w:val="16"/>
        </w:numPr>
        <w:spacing w:after="120"/>
        <w:jc w:val="both"/>
        <w:rPr>
          <w:lang w:val="en-US"/>
        </w:rPr>
      </w:pPr>
      <w:r>
        <w:rPr>
          <w:lang w:val="en-US"/>
        </w:rPr>
        <w:t>A lasttime variable stores the last timestamp at which the value of the prescaler has been know. This time is required as a reference for any calculation of ticks.</w:t>
      </w:r>
    </w:p>
    <w:p w:rsidR="00B00506" w:rsidRPr="00DB6523" w:rsidRDefault="008B6098" w:rsidP="00995C37">
      <w:pPr>
        <w:pStyle w:val="Default"/>
        <w:numPr>
          <w:ilvl w:val="0"/>
          <w:numId w:val="16"/>
        </w:numPr>
        <w:spacing w:after="120"/>
        <w:jc w:val="both"/>
        <w:rPr>
          <w:lang w:val="en-US"/>
        </w:rPr>
      </w:pPr>
      <w:r>
        <w:rPr>
          <w:lang w:val="en-US"/>
        </w:rPr>
        <w:t>A lastvalue variable stores the contents of the prescaler value register</w:t>
      </w:r>
      <w:r w:rsidR="00B1693D">
        <w:rPr>
          <w:lang w:val="en-US"/>
        </w:rPr>
        <w:t xml:space="preserve"> at the time stored in lasttime. The prescaler value is known when it is calculated With the information given in lasttime and lastvalue it is possible to calculate the next tick.</w:t>
      </w:r>
    </w:p>
    <w:p w:rsidR="00380D37" w:rsidRDefault="003646DC" w:rsidP="00733CC3">
      <w:pPr>
        <w:pStyle w:val="berschrift2"/>
        <w:jc w:val="both"/>
        <w:rPr>
          <w:lang w:val="en-GB"/>
        </w:rPr>
      </w:pPr>
      <w:r w:rsidRPr="00B75104">
        <w:rPr>
          <w:lang w:val="en-GB"/>
        </w:rPr>
        <w:tab/>
      </w:r>
      <w:bookmarkStart w:id="160" w:name="_Ref149030929"/>
      <w:bookmarkStart w:id="161" w:name="_Ref149030948"/>
      <w:bookmarkStart w:id="162" w:name="_Toc166561523"/>
      <w:r w:rsidRPr="00B75104">
        <w:rPr>
          <w:lang w:val="en-GB"/>
        </w:rPr>
        <w:t>Parametrization Options</w:t>
      </w:r>
      <w:bookmarkEnd w:id="160"/>
      <w:bookmarkEnd w:id="161"/>
      <w:bookmarkEnd w:id="162"/>
    </w:p>
    <w:p w:rsidR="00380D37" w:rsidRDefault="00380D37" w:rsidP="00995C37">
      <w:pPr>
        <w:pStyle w:val="Default"/>
        <w:jc w:val="both"/>
      </w:pPr>
      <w:r w:rsidRPr="00376E6D">
        <w:rPr>
          <w:lang w:val="en-US"/>
        </w:rPr>
        <w:t xml:space="preserve">The model can be parametrized through the constructor arguments of class timer. </w:t>
      </w:r>
      <w:r>
        <w:t xml:space="preserve">All available options are listed in </w:t>
      </w:r>
      <w:r w:rsidR="00847C2D">
        <w:fldChar w:fldCharType="begin"/>
      </w:r>
      <w:r w:rsidR="003F45A7">
        <w:instrText xml:space="preserve"> REF _Ref144549018 \h </w:instrText>
      </w:r>
      <w:r w:rsidR="00847C2D">
        <w:fldChar w:fldCharType="separate"/>
      </w:r>
      <w:r w:rsidR="00937609">
        <w:t xml:space="preserve">Table </w:t>
      </w:r>
      <w:r w:rsidR="00937609">
        <w:rPr>
          <w:noProof/>
        </w:rPr>
        <w:t>19</w:t>
      </w:r>
      <w:r w:rsidR="00847C2D">
        <w:fldChar w:fldCharType="end"/>
      </w:r>
      <w:r>
        <w:t>.</w:t>
      </w:r>
    </w:p>
    <w:p w:rsidR="00E03816" w:rsidRPr="00380D37" w:rsidRDefault="00E03816" w:rsidP="00380D37">
      <w:pPr>
        <w:pStyle w:val="Default"/>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1951"/>
        <w:gridCol w:w="7828"/>
      </w:tblGrid>
      <w:tr w:rsidR="00E03816">
        <w:tc>
          <w:tcPr>
            <w:tcW w:w="1951"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Parameter</w:t>
            </w:r>
          </w:p>
        </w:tc>
        <w:tc>
          <w:tcPr>
            <w:tcW w:w="7828" w:type="dxa"/>
            <w:tcBorders>
              <w:top w:val="single" w:sz="24" w:space="0" w:color="000000" w:themeColor="text1"/>
              <w:bottom w:val="single" w:sz="24" w:space="0" w:color="000000" w:themeColor="text1"/>
            </w:tcBorders>
            <w:shd w:val="clear" w:color="auto" w:fill="B8CCE4" w:themeFill="accent1" w:themeFillTint="66"/>
          </w:tcPr>
          <w:p w:rsidR="00E03816" w:rsidRDefault="00E03816" w:rsidP="00E03816">
            <w:pPr>
              <w:pStyle w:val="Default"/>
            </w:pPr>
            <w:r>
              <w:t>Description</w:t>
            </w:r>
          </w:p>
        </w:tc>
      </w:tr>
      <w:tr w:rsidR="00E03816">
        <w:tc>
          <w:tcPr>
            <w:tcW w:w="1951" w:type="dxa"/>
            <w:tcBorders>
              <w:top w:val="single" w:sz="24" w:space="0" w:color="000000" w:themeColor="text1"/>
            </w:tcBorders>
          </w:tcPr>
          <w:p w:rsidR="00E03816" w:rsidRDefault="00E03816" w:rsidP="00E03816">
            <w:pPr>
              <w:pStyle w:val="Default"/>
            </w:pPr>
            <w:r>
              <w:t>name</w:t>
            </w:r>
          </w:p>
        </w:tc>
        <w:tc>
          <w:tcPr>
            <w:tcW w:w="7828" w:type="dxa"/>
            <w:tcBorders>
              <w:top w:val="single" w:sz="24" w:space="0" w:color="000000" w:themeColor="text1"/>
            </w:tcBorders>
          </w:tcPr>
          <w:p w:rsidR="00E03816" w:rsidRPr="00376E6D" w:rsidRDefault="00E03816" w:rsidP="00E03816">
            <w:pPr>
              <w:pStyle w:val="Default"/>
              <w:rPr>
                <w:lang w:val="en-US"/>
              </w:rPr>
            </w:pPr>
            <w:r w:rsidRPr="00376E6D">
              <w:rPr>
                <w:lang w:val="en-US"/>
              </w:rPr>
              <w:t>The name of the SystemC instance</w:t>
            </w:r>
          </w:p>
        </w:tc>
      </w:tr>
      <w:tr w:rsidR="00E03816">
        <w:tc>
          <w:tcPr>
            <w:tcW w:w="1951" w:type="dxa"/>
            <w:shd w:val="clear" w:color="auto" w:fill="B8CCE4" w:themeFill="accent1" w:themeFillTint="66"/>
          </w:tcPr>
          <w:p w:rsidR="00E03816" w:rsidRDefault="00E03816" w:rsidP="00E03816">
            <w:pPr>
              <w:pStyle w:val="Default"/>
            </w:pPr>
            <w:r>
              <w:t>ntimers</w:t>
            </w:r>
          </w:p>
        </w:tc>
        <w:tc>
          <w:tcPr>
            <w:tcW w:w="7828" w:type="dxa"/>
            <w:shd w:val="clear" w:color="auto" w:fill="B8CCE4" w:themeFill="accent1" w:themeFillTint="66"/>
          </w:tcPr>
          <w:p w:rsidR="00E03816" w:rsidRDefault="00E03816" w:rsidP="00E03816">
            <w:pPr>
              <w:pStyle w:val="Default"/>
            </w:pPr>
            <w:r>
              <w:t>Number of counters (1-7)</w:t>
            </w:r>
          </w:p>
        </w:tc>
      </w:tr>
      <w:tr w:rsidR="00E03816">
        <w:tc>
          <w:tcPr>
            <w:tcW w:w="1951" w:type="dxa"/>
          </w:tcPr>
          <w:p w:rsidR="00E03816" w:rsidRDefault="00E03816" w:rsidP="00E03816">
            <w:pPr>
              <w:pStyle w:val="Default"/>
            </w:pPr>
            <w:r>
              <w:t>pirq</w:t>
            </w:r>
          </w:p>
        </w:tc>
        <w:tc>
          <w:tcPr>
            <w:tcW w:w="7828" w:type="dxa"/>
          </w:tcPr>
          <w:p w:rsidR="00E03816" w:rsidRPr="00376E6D" w:rsidRDefault="00E03816" w:rsidP="00E03816">
            <w:pPr>
              <w:pStyle w:val="Default"/>
              <w:rPr>
                <w:lang w:val="en-US"/>
              </w:rPr>
            </w:pPr>
            <w:r w:rsidRPr="00376E6D">
              <w:rPr>
                <w:lang w:val="en-US"/>
              </w:rPr>
              <w:t xml:space="preserve">Defines which APB interrupt the timers will generate. </w:t>
            </w:r>
          </w:p>
        </w:tc>
      </w:tr>
      <w:tr w:rsidR="003B4271">
        <w:tc>
          <w:tcPr>
            <w:tcW w:w="1951" w:type="dxa"/>
          </w:tcPr>
          <w:p w:rsidR="003B4271" w:rsidRDefault="003B4271" w:rsidP="00E03816">
            <w:pPr>
              <w:pStyle w:val="Default"/>
            </w:pPr>
            <w:r>
              <w:t>sepirq</w:t>
            </w:r>
          </w:p>
        </w:tc>
        <w:tc>
          <w:tcPr>
            <w:tcW w:w="7828" w:type="dxa"/>
          </w:tcPr>
          <w:p w:rsidR="003B4271" w:rsidRPr="00376E6D" w:rsidRDefault="000A2413" w:rsidP="00E03816">
            <w:pPr>
              <w:pStyle w:val="Default"/>
              <w:rPr>
                <w:lang w:val="en-US"/>
              </w:rPr>
            </w:pPr>
            <w:r w:rsidRPr="00376E6D">
              <w:rPr>
                <w:lang w:val="en-US"/>
              </w:rPr>
              <w:t>If set to 1, each timer drives an individual interrupt line, starting with interrupt pirq. If set to 0, all timers will drive the same interrupt line.</w:t>
            </w:r>
          </w:p>
        </w:tc>
      </w:tr>
      <w:tr w:rsidR="00E03816">
        <w:tc>
          <w:tcPr>
            <w:tcW w:w="1951" w:type="dxa"/>
            <w:shd w:val="clear" w:color="auto" w:fill="B8CCE4" w:themeFill="accent1" w:themeFillTint="66"/>
          </w:tcPr>
          <w:p w:rsidR="00E03816" w:rsidRDefault="00E03816" w:rsidP="00E03816">
            <w:pPr>
              <w:pStyle w:val="Default"/>
            </w:pPr>
            <w:r>
              <w:t>nbits</w:t>
            </w:r>
          </w:p>
        </w:tc>
        <w:tc>
          <w:tcPr>
            <w:tcW w:w="7828" w:type="dxa"/>
            <w:shd w:val="clear" w:color="auto" w:fill="B8CCE4" w:themeFill="accent1" w:themeFillTint="66"/>
          </w:tcPr>
          <w:p w:rsidR="00E03816" w:rsidRDefault="00E03816" w:rsidP="00E03816">
            <w:pPr>
              <w:pStyle w:val="Default"/>
            </w:pPr>
            <w:r>
              <w:t>Bitwidth of the counters</w:t>
            </w:r>
          </w:p>
        </w:tc>
      </w:tr>
      <w:tr w:rsidR="00E03816">
        <w:tc>
          <w:tcPr>
            <w:tcW w:w="1951" w:type="dxa"/>
          </w:tcPr>
          <w:p w:rsidR="00E03816" w:rsidRDefault="00E03816" w:rsidP="00E03816">
            <w:pPr>
              <w:pStyle w:val="Default"/>
            </w:pPr>
            <w:r>
              <w:t>sbits</w:t>
            </w:r>
          </w:p>
        </w:tc>
        <w:tc>
          <w:tcPr>
            <w:tcW w:w="7828" w:type="dxa"/>
          </w:tcPr>
          <w:p w:rsidR="00E03816" w:rsidRDefault="00E03816" w:rsidP="00E03816">
            <w:pPr>
              <w:pStyle w:val="Default"/>
            </w:pPr>
            <w:r>
              <w:t>Bitwidth of prescaler</w:t>
            </w:r>
          </w:p>
        </w:tc>
      </w:tr>
      <w:tr w:rsidR="00E03816">
        <w:tc>
          <w:tcPr>
            <w:tcW w:w="1951" w:type="dxa"/>
            <w:shd w:val="clear" w:color="auto" w:fill="B8CCE4" w:themeFill="accent1" w:themeFillTint="66"/>
          </w:tcPr>
          <w:p w:rsidR="00E03816" w:rsidRDefault="00E03816" w:rsidP="00E03816">
            <w:pPr>
              <w:pStyle w:val="Default"/>
            </w:pPr>
            <w:r>
              <w:t>wdog</w:t>
            </w:r>
          </w:p>
        </w:tc>
        <w:tc>
          <w:tcPr>
            <w:tcW w:w="7828" w:type="dxa"/>
            <w:shd w:val="clear" w:color="auto" w:fill="B8CCE4" w:themeFill="accent1" w:themeFillTint="66"/>
          </w:tcPr>
          <w:p w:rsidR="00E03816" w:rsidRDefault="00E03816" w:rsidP="00380D37">
            <w:pPr>
              <w:pStyle w:val="Default"/>
              <w:keepNext/>
            </w:pPr>
            <w:r>
              <w:t>Watchdog reset value.</w:t>
            </w:r>
          </w:p>
        </w:tc>
      </w:tr>
    </w:tbl>
    <w:p w:rsidR="003646DC" w:rsidRPr="00E03816" w:rsidRDefault="00380D37" w:rsidP="00380D37">
      <w:pPr>
        <w:pStyle w:val="Beschriftung"/>
        <w:jc w:val="center"/>
      </w:pPr>
      <w:bookmarkStart w:id="163" w:name="_Ref144549018"/>
      <w:bookmarkStart w:id="164" w:name="_Toc146338656"/>
      <w:r>
        <w:t xml:space="preserve">Table </w:t>
      </w:r>
      <w:r w:rsidR="00847C2D">
        <w:fldChar w:fldCharType="begin"/>
      </w:r>
      <w:r w:rsidR="001D2F47">
        <w:instrText xml:space="preserve"> SEQ Table \* ARABIC </w:instrText>
      </w:r>
      <w:r w:rsidR="00847C2D">
        <w:fldChar w:fldCharType="separate"/>
      </w:r>
      <w:r w:rsidR="004F2BD0">
        <w:rPr>
          <w:noProof/>
        </w:rPr>
        <w:t>17</w:t>
      </w:r>
      <w:r w:rsidR="00847C2D">
        <w:rPr>
          <w:noProof/>
        </w:rPr>
        <w:fldChar w:fldCharType="end"/>
      </w:r>
      <w:bookmarkEnd w:id="163"/>
      <w:r>
        <w:t xml:space="preserve"> - GPTimer Parameters</w:t>
      </w:r>
      <w:bookmarkEnd w:id="164"/>
    </w:p>
    <w:p w:rsidR="003B4271" w:rsidRDefault="003646DC" w:rsidP="00733CC3">
      <w:pPr>
        <w:pStyle w:val="berschrift2"/>
        <w:jc w:val="both"/>
        <w:rPr>
          <w:lang w:val="en-GB"/>
        </w:rPr>
      </w:pPr>
      <w:r w:rsidRPr="00B75104">
        <w:rPr>
          <w:lang w:val="en-GB"/>
        </w:rPr>
        <w:tab/>
      </w:r>
      <w:bookmarkStart w:id="165" w:name="_Toc166561524"/>
      <w:r w:rsidRPr="00B75104">
        <w:rPr>
          <w:lang w:val="en-GB"/>
        </w:rPr>
        <w:t>Interface</w:t>
      </w:r>
      <w:bookmarkEnd w:id="165"/>
    </w:p>
    <w:p w:rsidR="000A2413" w:rsidRPr="00376E6D" w:rsidRDefault="003B4271" w:rsidP="00995C37">
      <w:pPr>
        <w:pStyle w:val="Default"/>
        <w:jc w:val="both"/>
        <w:rPr>
          <w:lang w:val="en-US"/>
        </w:rPr>
      </w:pPr>
      <w:r w:rsidRPr="00376E6D">
        <w:rPr>
          <w:lang w:val="en-US"/>
        </w:rPr>
        <w:t xml:space="preserve">The control registers of the </w:t>
      </w:r>
      <w:r w:rsidR="00E436E5" w:rsidRPr="00376E6D">
        <w:rPr>
          <w:lang w:val="en-US"/>
        </w:rPr>
        <w:t xml:space="preserve">module </w:t>
      </w:r>
      <w:r w:rsidRPr="00376E6D">
        <w:rPr>
          <w:lang w:val="en-US"/>
        </w:rPr>
        <w:t>can be accessed through a GreenSocs APB slave socket.</w:t>
      </w:r>
      <w:r w:rsidR="00E436E5" w:rsidRPr="00376E6D">
        <w:rPr>
          <w:lang w:val="en-US"/>
        </w:rPr>
        <w:t xml:space="preserve"> In addition, the module provides</w:t>
      </w:r>
      <w:r w:rsidRPr="00376E6D">
        <w:rPr>
          <w:lang w:val="en-US"/>
        </w:rPr>
        <w:t xml:space="preserve"> a set of Signal</w:t>
      </w:r>
      <w:r w:rsidR="000A2413" w:rsidRPr="00376E6D">
        <w:rPr>
          <w:lang w:val="en-US"/>
        </w:rPr>
        <w:t>Kit sockets.</w:t>
      </w:r>
      <w:r w:rsidR="00E436E5" w:rsidRPr="00376E6D">
        <w:rPr>
          <w:lang w:val="en-US"/>
        </w:rPr>
        <w:t xml:space="preserve"> All socket are implemented in the Timer top-level class.</w:t>
      </w:r>
    </w:p>
    <w:p w:rsidR="000A2413" w:rsidRPr="00376E6D" w:rsidRDefault="000A2413" w:rsidP="003B4271">
      <w:pPr>
        <w:pStyle w:val="Default"/>
        <w:rPr>
          <w:lang w:val="en-US"/>
        </w:rPr>
      </w:pPr>
    </w:p>
    <w:tbl>
      <w:tblPr>
        <w:tblStyle w:val="Tabellenraster"/>
        <w:tblW w:w="0" w:type="auto"/>
        <w:tblBorders>
          <w:top w:val="single" w:sz="24" w:space="0" w:color="000000" w:themeColor="text1"/>
          <w:left w:val="single" w:sz="24" w:space="0" w:color="000000" w:themeColor="text1"/>
          <w:bottom w:val="single" w:sz="24" w:space="0" w:color="000000" w:themeColor="text1"/>
          <w:right w:val="single" w:sz="24" w:space="0" w:color="000000" w:themeColor="text1"/>
        </w:tblBorders>
        <w:tblLook w:val="00A0"/>
      </w:tblPr>
      <w:tblGrid>
        <w:gridCol w:w="2444"/>
        <w:gridCol w:w="2445"/>
        <w:gridCol w:w="2445"/>
        <w:gridCol w:w="2445"/>
      </w:tblGrid>
      <w:tr w:rsidR="000A2413">
        <w:tc>
          <w:tcPr>
            <w:tcW w:w="2444"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Name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Type</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In/Out</w:t>
            </w:r>
          </w:p>
        </w:tc>
        <w:tc>
          <w:tcPr>
            <w:tcW w:w="2445" w:type="dxa"/>
            <w:tcBorders>
              <w:top w:val="single" w:sz="24" w:space="0" w:color="000000" w:themeColor="text1"/>
              <w:bottom w:val="single" w:sz="24" w:space="0" w:color="000000" w:themeColor="text1"/>
            </w:tcBorders>
            <w:shd w:val="clear" w:color="auto" w:fill="B8CCE4" w:themeFill="accent1" w:themeFillTint="66"/>
          </w:tcPr>
          <w:p w:rsidR="000A2413" w:rsidRDefault="000A2413" w:rsidP="003B4271">
            <w:pPr>
              <w:pStyle w:val="Default"/>
            </w:pPr>
            <w:r>
              <w:t>Description</w:t>
            </w:r>
          </w:p>
        </w:tc>
      </w:tr>
      <w:tr w:rsidR="000A2413">
        <w:tc>
          <w:tcPr>
            <w:tcW w:w="2444" w:type="dxa"/>
            <w:tcBorders>
              <w:top w:val="single" w:sz="24" w:space="0" w:color="000000" w:themeColor="text1"/>
            </w:tcBorders>
          </w:tcPr>
          <w:p w:rsidR="000A2413" w:rsidRDefault="000A2413" w:rsidP="003B4271">
            <w:pPr>
              <w:pStyle w:val="Default"/>
            </w:pPr>
            <w:r>
              <w:t>rst</w:t>
            </w:r>
          </w:p>
        </w:tc>
        <w:tc>
          <w:tcPr>
            <w:tcW w:w="2445" w:type="dxa"/>
            <w:tcBorders>
              <w:top w:val="single" w:sz="24" w:space="0" w:color="000000" w:themeColor="text1"/>
            </w:tcBorders>
          </w:tcPr>
          <w:p w:rsidR="000A2413" w:rsidRDefault="000A2413" w:rsidP="003B4271">
            <w:pPr>
              <w:pStyle w:val="Default"/>
            </w:pPr>
            <w:r>
              <w:t>bool</w:t>
            </w:r>
          </w:p>
        </w:tc>
        <w:tc>
          <w:tcPr>
            <w:tcW w:w="2445" w:type="dxa"/>
            <w:tcBorders>
              <w:top w:val="single" w:sz="24" w:space="0" w:color="000000" w:themeColor="text1"/>
            </w:tcBorders>
          </w:tcPr>
          <w:p w:rsidR="000A2413" w:rsidRDefault="000A2413" w:rsidP="003B4271">
            <w:pPr>
              <w:pStyle w:val="Default"/>
            </w:pPr>
            <w:r>
              <w:t>in</w:t>
            </w:r>
          </w:p>
        </w:tc>
        <w:tc>
          <w:tcPr>
            <w:tcW w:w="2445" w:type="dxa"/>
            <w:tcBorders>
              <w:top w:val="single" w:sz="24" w:space="0" w:color="000000" w:themeColor="text1"/>
            </w:tcBorders>
          </w:tcPr>
          <w:p w:rsidR="000A2413" w:rsidRPr="00376E6D" w:rsidRDefault="000A2413" w:rsidP="003B4271">
            <w:pPr>
              <w:pStyle w:val="Default"/>
              <w:rPr>
                <w:lang w:val="en-US"/>
              </w:rPr>
            </w:pPr>
            <w:r w:rsidRPr="00376E6D">
              <w:rPr>
                <w:lang w:val="en-US"/>
              </w:rPr>
              <w:t>reset prescaler and all counters</w:t>
            </w:r>
          </w:p>
        </w:tc>
      </w:tr>
      <w:tr w:rsidR="000A2413">
        <w:tc>
          <w:tcPr>
            <w:tcW w:w="2444" w:type="dxa"/>
            <w:shd w:val="clear" w:color="auto" w:fill="B8CCE4" w:themeFill="accent1" w:themeFillTint="66"/>
          </w:tcPr>
          <w:p w:rsidR="000A2413" w:rsidRDefault="000A2413" w:rsidP="003B4271">
            <w:pPr>
              <w:pStyle w:val="Default"/>
            </w:pPr>
            <w:r>
              <w:t>dhalt</w:t>
            </w:r>
          </w:p>
        </w:tc>
        <w:tc>
          <w:tcPr>
            <w:tcW w:w="2445" w:type="dxa"/>
            <w:shd w:val="clear" w:color="auto" w:fill="B8CCE4" w:themeFill="accent1" w:themeFillTint="66"/>
          </w:tcPr>
          <w:p w:rsidR="000A2413" w:rsidRDefault="000A2413" w:rsidP="003B4271">
            <w:pPr>
              <w:pStyle w:val="Default"/>
            </w:pPr>
            <w:r>
              <w:t>bool</w:t>
            </w:r>
          </w:p>
        </w:tc>
        <w:tc>
          <w:tcPr>
            <w:tcW w:w="2445" w:type="dxa"/>
            <w:shd w:val="clear" w:color="auto" w:fill="B8CCE4" w:themeFill="accent1" w:themeFillTint="66"/>
          </w:tcPr>
          <w:p w:rsidR="000A2413" w:rsidRDefault="000A2413" w:rsidP="003B4271">
            <w:pPr>
              <w:pStyle w:val="Default"/>
            </w:pPr>
            <w:r>
              <w:t>in</w:t>
            </w:r>
          </w:p>
        </w:tc>
        <w:tc>
          <w:tcPr>
            <w:tcW w:w="2445" w:type="dxa"/>
            <w:shd w:val="clear" w:color="auto" w:fill="B8CCE4" w:themeFill="accent1" w:themeFillTint="66"/>
          </w:tcPr>
          <w:p w:rsidR="000A2413" w:rsidRDefault="000A2413" w:rsidP="003B4271">
            <w:pPr>
              <w:pStyle w:val="Default"/>
            </w:pPr>
            <w:r>
              <w:t>debug halt</w:t>
            </w:r>
          </w:p>
        </w:tc>
      </w:tr>
      <w:tr w:rsidR="000A2413">
        <w:tc>
          <w:tcPr>
            <w:tcW w:w="2444" w:type="dxa"/>
          </w:tcPr>
          <w:p w:rsidR="000A2413" w:rsidRDefault="000A2413" w:rsidP="003B4271">
            <w:pPr>
              <w:pStyle w:val="Default"/>
            </w:pPr>
            <w:r>
              <w:t>tick</w:t>
            </w:r>
          </w:p>
        </w:tc>
        <w:tc>
          <w:tcPr>
            <w:tcW w:w="2445" w:type="dxa"/>
          </w:tcPr>
          <w:p w:rsidR="000A2413" w:rsidRDefault="000A2413" w:rsidP="003B4271">
            <w:pPr>
              <w:pStyle w:val="Default"/>
            </w:pPr>
            <w:r>
              <w:t>uint8_t</w:t>
            </w:r>
          </w:p>
        </w:tc>
        <w:tc>
          <w:tcPr>
            <w:tcW w:w="2445" w:type="dxa"/>
          </w:tcPr>
          <w:p w:rsidR="000A2413" w:rsidRDefault="000A2413" w:rsidP="003B4271">
            <w:pPr>
              <w:pStyle w:val="Default"/>
            </w:pPr>
            <w:r>
              <w:t>out</w:t>
            </w:r>
          </w:p>
        </w:tc>
        <w:tc>
          <w:tcPr>
            <w:tcW w:w="2445" w:type="dxa"/>
          </w:tcPr>
          <w:p w:rsidR="000A2413" w:rsidRPr="00376E6D" w:rsidRDefault="000A2413" w:rsidP="003B4271">
            <w:pPr>
              <w:pStyle w:val="Default"/>
              <w:rPr>
                <w:lang w:val="en-US"/>
              </w:rPr>
            </w:pPr>
            <w:r w:rsidRPr="00376E6D">
              <w:rPr>
                <w:lang w:val="en-US"/>
              </w:rPr>
              <w:t>muxed ticks of prescaler (bit 0) and all counters (bit 1-7)</w:t>
            </w:r>
          </w:p>
        </w:tc>
      </w:tr>
      <w:tr w:rsidR="000A2413">
        <w:tc>
          <w:tcPr>
            <w:tcW w:w="2444" w:type="dxa"/>
            <w:shd w:val="clear" w:color="auto" w:fill="B8CCE4" w:themeFill="accent1" w:themeFillTint="66"/>
          </w:tcPr>
          <w:p w:rsidR="000A2413" w:rsidRDefault="000A2413" w:rsidP="003B4271">
            <w:pPr>
              <w:pStyle w:val="Default"/>
            </w:pPr>
            <w:r>
              <w:t>irq</w:t>
            </w:r>
          </w:p>
        </w:tc>
        <w:tc>
          <w:tcPr>
            <w:tcW w:w="2445" w:type="dxa"/>
            <w:shd w:val="clear" w:color="auto" w:fill="B8CCE4" w:themeFill="accent1" w:themeFillTint="66"/>
          </w:tcPr>
          <w:p w:rsidR="000A2413" w:rsidRDefault="000A2413" w:rsidP="003B4271">
            <w:pPr>
              <w:pStyle w:val="Default"/>
            </w:pPr>
            <w:r>
              <w:t>uint32_t</w:t>
            </w:r>
          </w:p>
        </w:tc>
        <w:tc>
          <w:tcPr>
            <w:tcW w:w="2445" w:type="dxa"/>
            <w:shd w:val="clear" w:color="auto" w:fill="B8CCE4" w:themeFill="accent1" w:themeFillTint="66"/>
          </w:tcPr>
          <w:p w:rsidR="000A2413" w:rsidRDefault="000A2413" w:rsidP="003B4271">
            <w:pPr>
              <w:pStyle w:val="Default"/>
            </w:pPr>
            <w:r>
              <w:t>out</w:t>
            </w:r>
          </w:p>
        </w:tc>
        <w:tc>
          <w:tcPr>
            <w:tcW w:w="2445" w:type="dxa"/>
            <w:shd w:val="clear" w:color="auto" w:fill="B8CCE4" w:themeFill="accent1" w:themeFillTint="66"/>
          </w:tcPr>
          <w:p w:rsidR="000A2413" w:rsidRDefault="000A2413" w:rsidP="00E436E5">
            <w:pPr>
              <w:pStyle w:val="Default"/>
              <w:keepNext/>
            </w:pPr>
            <w:r>
              <w:t>interrupt lines</w:t>
            </w:r>
          </w:p>
        </w:tc>
      </w:tr>
    </w:tbl>
    <w:p w:rsidR="003646DC" w:rsidRPr="003B4271" w:rsidRDefault="00E436E5" w:rsidP="00E436E5">
      <w:pPr>
        <w:pStyle w:val="Beschriftung"/>
        <w:jc w:val="center"/>
      </w:pPr>
      <w:bookmarkStart w:id="166" w:name="_Toc146338657"/>
      <w:r>
        <w:t xml:space="preserve">Table </w:t>
      </w:r>
      <w:r w:rsidR="00847C2D">
        <w:fldChar w:fldCharType="begin"/>
      </w:r>
      <w:r w:rsidR="001D2F47">
        <w:instrText xml:space="preserve"> SEQ Table \* ARABIC </w:instrText>
      </w:r>
      <w:r w:rsidR="00847C2D">
        <w:fldChar w:fldCharType="separate"/>
      </w:r>
      <w:r w:rsidR="004F2BD0">
        <w:rPr>
          <w:noProof/>
        </w:rPr>
        <w:t>18</w:t>
      </w:r>
      <w:r w:rsidR="00847C2D">
        <w:rPr>
          <w:noProof/>
        </w:rPr>
        <w:fldChar w:fldCharType="end"/>
      </w:r>
      <w:r>
        <w:t xml:space="preserve"> - Timer SignalKit sockets</w:t>
      </w:r>
      <w:bookmarkEnd w:id="166"/>
    </w:p>
    <w:p w:rsidR="001F128B" w:rsidRDefault="003646DC" w:rsidP="00733CC3">
      <w:pPr>
        <w:pStyle w:val="berschrift2"/>
        <w:jc w:val="both"/>
        <w:rPr>
          <w:lang w:val="en-GB"/>
        </w:rPr>
      </w:pPr>
      <w:r w:rsidRPr="00B75104">
        <w:rPr>
          <w:lang w:val="en-GB"/>
        </w:rPr>
        <w:tab/>
      </w:r>
      <w:bookmarkStart w:id="167" w:name="_Toc166561525"/>
      <w:r w:rsidR="00B7047C" w:rsidRPr="00B75104">
        <w:rPr>
          <w:lang w:val="en-GB"/>
        </w:rPr>
        <w:t>Compilation Instructions</w:t>
      </w:r>
      <w:bookmarkEnd w:id="167"/>
    </w:p>
    <w:p w:rsidR="004C02D5" w:rsidRPr="00376E6D" w:rsidRDefault="004C02D5" w:rsidP="00995C37">
      <w:pPr>
        <w:widowControl w:val="0"/>
        <w:autoSpaceDE w:val="0"/>
        <w:autoSpaceDN w:val="0"/>
        <w:adjustRightInd w:val="0"/>
        <w:spacing w:before="0"/>
        <w:rPr>
          <w:spacing w:val="0"/>
          <w:sz w:val="26"/>
          <w:szCs w:val="26"/>
        </w:rPr>
      </w:pPr>
      <w:r>
        <w:t>For the co</w:t>
      </w:r>
      <w:r w:rsidR="00722774">
        <w:t>mpilation of the Timer</w:t>
      </w:r>
      <w:r>
        <w:t xml:space="preserve"> IP, a WAF wscript is provided and integrated in the superordinate build mechanism </w:t>
      </w:r>
      <w:r w:rsidRPr="00376E6D">
        <w:rPr>
          <w:spacing w:val="0"/>
          <w:sz w:val="26"/>
          <w:szCs w:val="26"/>
        </w:rPr>
        <w:t>of the TLM model library of the Hardware-Software SystemC Co-Simulation SoC Validation Platform project.</w:t>
      </w:r>
    </w:p>
    <w:p w:rsidR="003B4271" w:rsidRDefault="003646DC" w:rsidP="00733CC3">
      <w:pPr>
        <w:pStyle w:val="berschrift2"/>
        <w:jc w:val="both"/>
        <w:rPr>
          <w:lang w:val="en-GB"/>
        </w:rPr>
      </w:pPr>
      <w:r w:rsidRPr="00B75104">
        <w:rPr>
          <w:lang w:val="en-GB"/>
        </w:rPr>
        <w:tab/>
      </w:r>
      <w:bookmarkStart w:id="168" w:name="_Toc166561526"/>
      <w:r w:rsidRPr="00B75104">
        <w:rPr>
          <w:lang w:val="en-GB"/>
        </w:rPr>
        <w:t>Example Instantiation</w:t>
      </w:r>
      <w:bookmarkEnd w:id="168"/>
    </w:p>
    <w:p w:rsidR="00380D37" w:rsidRPr="003B4271" w:rsidRDefault="00380D37" w:rsidP="003B4271">
      <w:pPr>
        <w:pStyle w:val="Default"/>
      </w:pPr>
    </w:p>
    <w:p w:rsidR="00D474D4" w:rsidRDefault="003B4271" w:rsidP="003B4271">
      <w:pPr>
        <w:pStyle w:val="Default"/>
        <w:rPr>
          <w:i/>
          <w:lang w:val="en-US"/>
        </w:rPr>
      </w:pPr>
      <w:r w:rsidRPr="002E3C5A">
        <w:rPr>
          <w:i/>
          <w:lang w:val="en-US"/>
        </w:rPr>
        <w:t xml:space="preserve">Instantiation of </w:t>
      </w:r>
      <w:r>
        <w:rPr>
          <w:i/>
          <w:lang w:val="en-US"/>
        </w:rPr>
        <w:t>Timer with 4 Counters:</w:t>
      </w:r>
    </w:p>
    <w:p w:rsidR="003B4271" w:rsidRDefault="003B4271" w:rsidP="003B4271">
      <w:pPr>
        <w:pStyle w:val="Default"/>
        <w:rPr>
          <w:i/>
          <w:lang w:val="en-US"/>
        </w:rPr>
      </w:pPr>
    </w:p>
    <w:p w:rsidR="003B4271" w:rsidRPr="00E136C3" w:rsidRDefault="00E136C3" w:rsidP="003B4271">
      <w:pPr>
        <w:pStyle w:val="Default"/>
        <w:rPr>
          <w:i/>
          <w:sz w:val="16"/>
          <w:lang w:val="en-US"/>
        </w:rPr>
      </w:pPr>
      <w:r w:rsidRPr="00E136C3">
        <w:rPr>
          <w:rStyle w:val="apple-style-span"/>
          <w:rFonts w:ascii="Courier New" w:hAnsi="Courier New" w:cs="Courier New"/>
          <w:color w:val="7F7F7F"/>
          <w:sz w:val="18"/>
          <w:szCs w:val="27"/>
          <w:lang w:val="en-US"/>
        </w:rPr>
        <w:t> 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Timer dut(</w:t>
      </w:r>
      <w:r w:rsidRPr="00E136C3">
        <w:rPr>
          <w:rStyle w:val="apple-style-span"/>
          <w:rFonts w:ascii="Courier New" w:hAnsi="Courier New" w:cs="Courier New"/>
          <w:b/>
          <w:bCs/>
          <w:color w:val="81C4E0"/>
          <w:sz w:val="18"/>
          <w:szCs w:val="27"/>
          <w:lang w:val="en-US"/>
        </w:rPr>
        <w:t>"timer"</w:t>
      </w:r>
      <w:r w:rsidRPr="00E136C3">
        <w:rPr>
          <w:rStyle w:val="apple-style-span"/>
          <w:rFonts w:ascii="Courier New" w:hAnsi="Courier New" w:cs="Courier New"/>
          <w:color w:val="262626"/>
          <w:sz w:val="18"/>
          <w:szCs w:val="27"/>
          <w:lang w:val="en-US"/>
        </w:rPr>
        <w:t>,</w:t>
      </w:r>
      <w:r w:rsidRPr="00E136C3">
        <w:rPr>
          <w:rStyle w:val="apple-converted-space"/>
          <w:rFonts w:ascii="Courier New" w:hAnsi="Courier New" w:cs="Courier New"/>
          <w:color w:val="262626"/>
          <w:sz w:val="18"/>
          <w:szCs w:val="27"/>
          <w:lang w:val="en-US"/>
        </w:rPr>
        <w:t> </w:t>
      </w:r>
      <w:r w:rsidRPr="00E136C3">
        <w:rPr>
          <w:rStyle w:val="apple-style-span"/>
          <w:rFonts w:ascii="Courier New" w:hAnsi="Courier New" w:cs="Courier New"/>
          <w:color w:val="A63C3C"/>
          <w:sz w:val="18"/>
          <w:szCs w:val="27"/>
          <w:lang w:val="en-US"/>
        </w:rPr>
        <w:t>4</w:t>
      </w:r>
      <w:r w:rsidRPr="00E136C3">
        <w:rPr>
          <w:rStyle w:val="apple-style-span"/>
          <w:rFonts w:ascii="Courier New" w:hAnsi="Courier New" w:cs="Courier New"/>
          <w:color w:val="262626"/>
          <w:sz w:val="18"/>
          <w:szCs w:val="27"/>
          <w:lang w:val="en-US"/>
        </w:rPr>
        <w: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2</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3</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APB socket: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4</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5</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tb.master_sock(dut.bus);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6</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7</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Bind SignalKit ports:</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8</w:t>
      </w:r>
      <w:r w:rsidRPr="00E136C3">
        <w:rPr>
          <w:rStyle w:val="apple-converted-space"/>
          <w:rFonts w:ascii="Courier New" w:hAnsi="Courier New" w:cs="Courier New"/>
          <w:color w:val="7F7F7F"/>
          <w:sz w:val="18"/>
          <w:szCs w:val="27"/>
          <w:lang w:val="en-US"/>
        </w:rPr>
        <w:t> </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 9</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dut.rst(tb.rst);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10</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dut.dhalt(tb.dhalt);</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11</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tb.tick(dut.tick);</w:t>
      </w:r>
      <w:r w:rsidRPr="00E136C3">
        <w:rPr>
          <w:rFonts w:ascii="Courier New" w:hAnsi="Courier New" w:cs="Courier New"/>
          <w:color w:val="262626"/>
          <w:sz w:val="18"/>
          <w:szCs w:val="27"/>
          <w:lang w:val="en-US"/>
        </w:rPr>
        <w:br/>
      </w:r>
      <w:r w:rsidRPr="00E136C3">
        <w:rPr>
          <w:rStyle w:val="apple-style-span"/>
          <w:rFonts w:ascii="Courier New" w:hAnsi="Courier New" w:cs="Courier New"/>
          <w:color w:val="7F7F7F"/>
          <w:sz w:val="18"/>
          <w:szCs w:val="27"/>
          <w:lang w:val="en-US"/>
        </w:rPr>
        <w:t>12</w:t>
      </w:r>
      <w:r w:rsidRPr="00E136C3">
        <w:rPr>
          <w:rStyle w:val="apple-converted-space"/>
          <w:rFonts w:ascii="Courier New" w:hAnsi="Courier New" w:cs="Courier New"/>
          <w:color w:val="7F7F7F"/>
          <w:sz w:val="18"/>
          <w:szCs w:val="27"/>
          <w:lang w:val="en-US"/>
        </w:rPr>
        <w:t> </w:t>
      </w:r>
      <w:r w:rsidRPr="00E136C3">
        <w:rPr>
          <w:rStyle w:val="apple-style-span"/>
          <w:rFonts w:ascii="Courier New" w:hAnsi="Courier New" w:cs="Courier New"/>
          <w:color w:val="262626"/>
          <w:sz w:val="18"/>
          <w:szCs w:val="27"/>
          <w:lang w:val="en-US"/>
        </w:rPr>
        <w:t>tb.irq(dut.irq);</w:t>
      </w:r>
    </w:p>
    <w:p w:rsidR="00380D37" w:rsidRPr="00E136C3" w:rsidRDefault="00380D37" w:rsidP="00380D37">
      <w:pPr>
        <w:pStyle w:val="Default"/>
        <w:rPr>
          <w:lang w:val="en-US"/>
        </w:rPr>
      </w:pPr>
    </w:p>
    <w:p w:rsidR="003646DC" w:rsidRPr="00B75104" w:rsidRDefault="003646DC" w:rsidP="00733CC3">
      <w:pPr>
        <w:pStyle w:val="berschrift1"/>
        <w:jc w:val="both"/>
        <w:rPr>
          <w:lang w:val="en-GB"/>
        </w:rPr>
      </w:pPr>
      <w:bookmarkStart w:id="169" w:name="_Ref144541542"/>
      <w:bookmarkStart w:id="170" w:name="_Toc166561527"/>
      <w:r w:rsidRPr="00B75104">
        <w:rPr>
          <w:lang w:val="en-GB"/>
        </w:rPr>
        <w:t>IRQMP Interrupt Controller</w:t>
      </w:r>
      <w:bookmarkEnd w:id="169"/>
      <w:r w:rsidR="00556C80">
        <w:rPr>
          <w:lang w:val="en-GB"/>
        </w:rPr>
        <w:t xml:space="preserve"> SystemC model</w:t>
      </w:r>
      <w:bookmarkEnd w:id="170"/>
    </w:p>
    <w:p w:rsidR="001A31C8" w:rsidRPr="00B75104" w:rsidRDefault="003646DC" w:rsidP="00733CC3">
      <w:pPr>
        <w:pStyle w:val="berschrift2"/>
        <w:jc w:val="both"/>
        <w:rPr>
          <w:lang w:val="en-GB"/>
        </w:rPr>
      </w:pPr>
      <w:r w:rsidRPr="00B75104">
        <w:rPr>
          <w:lang w:val="en-GB"/>
        </w:rPr>
        <w:tab/>
      </w:r>
      <w:bookmarkStart w:id="171" w:name="_Ref137544596"/>
      <w:bookmarkStart w:id="172" w:name="_Ref137544643"/>
      <w:bookmarkStart w:id="173" w:name="_Toc166561528"/>
      <w:r w:rsidRPr="00B75104">
        <w:rPr>
          <w:lang w:val="en-GB"/>
        </w:rPr>
        <w:t>Functionality and Features</w:t>
      </w:r>
      <w:bookmarkEnd w:id="171"/>
      <w:bookmarkEnd w:id="172"/>
      <w:bookmarkEnd w:id="173"/>
    </w:p>
    <w:p w:rsidR="00321887" w:rsidRPr="00B75104" w:rsidRDefault="00321887" w:rsidP="00733CC3">
      <w:pPr>
        <w:pStyle w:val="berschrift3"/>
        <w:ind w:left="851" w:hanging="851"/>
        <w:rPr>
          <w:lang w:val="en-GB"/>
        </w:rPr>
      </w:pPr>
      <w:bookmarkStart w:id="174" w:name="_Toc166561529"/>
      <w:r w:rsidRPr="00B75104">
        <w:rPr>
          <w:lang w:val="en-GB"/>
        </w:rPr>
        <w:t>Overview</w:t>
      </w:r>
      <w:bookmarkEnd w:id="174"/>
    </w:p>
    <w:p w:rsidR="001A31C8" w:rsidRPr="00B75104" w:rsidRDefault="001A31C8" w:rsidP="00733CC3">
      <w:pPr>
        <w:rPr>
          <w:lang w:val="en-GB"/>
        </w:rPr>
      </w:pPr>
      <w:r w:rsidRPr="00B75104">
        <w:rPr>
          <w:lang w:val="en-GB"/>
        </w:rPr>
        <w:t>The functionality of the TLM implementation of the IRQMP unit is equivalent to that of the Gaisler GRLIB VHDL implementation described in RD04. It is compliant with the GRLIB interrupt (IR) scheme described in RD05.</w:t>
      </w:r>
    </w:p>
    <w:p w:rsidR="001A31C8" w:rsidRPr="00B75104" w:rsidRDefault="001A31C8" w:rsidP="00733CC3">
      <w:pPr>
        <w:rPr>
          <w:lang w:val="en-GB"/>
        </w:rPr>
      </w:pPr>
      <w:r w:rsidRPr="00B75104">
        <w:rPr>
          <w:lang w:val="en-GB"/>
        </w:rPr>
        <w:t>The GRLIB IR scheme comprises a 32-bit IR bus, which is routed in parallel to the AMBA bus signals. The 16 LSBs of the IR bus form the vector of regular IRs, which can be handled by the LEON III core. The 16 MSBs of the IR bus form the extended IR (EIR) vector applicable for systems that require more than 16 IRs.</w:t>
      </w:r>
      <w:r w:rsidR="008C7370" w:rsidRPr="00B75104">
        <w:rPr>
          <w:lang w:val="en-GB"/>
        </w:rPr>
        <w:t xml:space="preserve"> The EIR handling will be explained later in this section.</w:t>
      </w:r>
    </w:p>
    <w:p w:rsidR="001A31C8" w:rsidRPr="00362298" w:rsidRDefault="001A31C8" w:rsidP="00733CC3">
      <w:r w:rsidRPr="00B75104">
        <w:rPr>
          <w:lang w:val="en-GB"/>
        </w:rPr>
        <w:t>The AHB and APB units may assert IR lines. The</w:t>
      </w:r>
      <w:r w:rsidR="002E1D3D" w:rsidRPr="00B75104">
        <w:rPr>
          <w:lang w:val="en-GB"/>
        </w:rPr>
        <w:t xml:space="preserve"> assertions on each line</w:t>
      </w:r>
      <w:r w:rsidRPr="00B75104">
        <w:rPr>
          <w:lang w:val="en-GB"/>
        </w:rPr>
        <w:t xml:space="preserve"> are disjunctively combined by the bus controller and</w:t>
      </w:r>
      <w:r w:rsidRPr="00362298">
        <w:t xml:space="preserve"> monitored by the IRQMP unit. After prioritization and masking</w:t>
      </w:r>
      <w:r w:rsidR="00453E51" w:rsidRPr="00362298">
        <w:t>,</w:t>
      </w:r>
      <w:r w:rsidRPr="00362298">
        <w:t xml:space="preserve"> the IRQMP unit forwards the IRs to the according processors.</w:t>
      </w:r>
    </w:p>
    <w:p w:rsidR="00193859" w:rsidRPr="00362298" w:rsidRDefault="001A31C8" w:rsidP="00733CC3">
      <w:r w:rsidRPr="00362298">
        <w:t>The IRQMP unit supports multi-processor systems with up to 16 LEON</w:t>
      </w:r>
      <w:r w:rsidR="005A4A49" w:rsidRPr="00362298">
        <w:t>3</w:t>
      </w:r>
      <w:r w:rsidRPr="00362298">
        <w:t xml:space="preserve"> cores.</w:t>
      </w:r>
      <w:r w:rsidR="00292C01" w:rsidRPr="00362298">
        <w:t xml:space="preserve"> </w:t>
      </w:r>
      <w:r w:rsidR="00193859" w:rsidRPr="00362298">
        <w:t>T</w:t>
      </w:r>
      <w:r w:rsidR="00453E51" w:rsidRPr="00362298">
        <w:t>wo</w:t>
      </w:r>
      <w:r w:rsidR="00193859" w:rsidRPr="00362298">
        <w:t xml:space="preserve"> different modes of interrupt forwarding are provided:</w:t>
      </w:r>
    </w:p>
    <w:p w:rsidR="00193859" w:rsidRPr="00362298" w:rsidRDefault="00193859" w:rsidP="00733CC3">
      <w:pPr>
        <w:pStyle w:val="Listenabsatz"/>
        <w:numPr>
          <w:ilvl w:val="0"/>
          <w:numId w:val="6"/>
        </w:numPr>
      </w:pPr>
      <w:r w:rsidRPr="00362298">
        <w:t>The IR is forwarded to all cores and cleared by the first core that acknowledges the IR</w:t>
      </w:r>
      <w:r w:rsidR="00453E51" w:rsidRPr="00362298">
        <w:t xml:space="preserve"> (i.e. the ISR is processed only on</w:t>
      </w:r>
      <w:r w:rsidR="00EF274B" w:rsidRPr="00362298">
        <w:t>c</w:t>
      </w:r>
      <w:r w:rsidR="00453E51" w:rsidRPr="00362298">
        <w:t>e)</w:t>
      </w:r>
      <w:r w:rsidRPr="00362298">
        <w:t>.</w:t>
      </w:r>
    </w:p>
    <w:p w:rsidR="001A31C8" w:rsidRPr="00362298" w:rsidRDefault="00193859" w:rsidP="00733CC3">
      <w:pPr>
        <w:pStyle w:val="Listenabsatz"/>
        <w:numPr>
          <w:ilvl w:val="0"/>
          <w:numId w:val="6"/>
        </w:numPr>
      </w:pPr>
      <w:r w:rsidRPr="00362298">
        <w:t>The IR is broadcasted and has to be acknowledged (and processed) by each of the cores.</w:t>
      </w:r>
    </w:p>
    <w:p w:rsidR="00453E51" w:rsidRPr="00362298" w:rsidRDefault="00453E51" w:rsidP="00733CC3">
      <w:r w:rsidRPr="00362298">
        <w:t xml:space="preserve">Interrupts can be masked for each core separately. </w:t>
      </w:r>
    </w:p>
    <w:p w:rsidR="0083056B" w:rsidRDefault="008C7370" w:rsidP="00733CC3">
      <w:r w:rsidRPr="00362298">
        <w:t>The data</w:t>
      </w:r>
      <w:r w:rsidR="005B54BC">
        <w:t xml:space="preserve"> </w:t>
      </w:r>
      <w:r w:rsidRPr="00362298">
        <w:t xml:space="preserve">path of the IRQMP unit is not pipelined, i.e. all operations can be performed within one clock cycle. The </w:t>
      </w:r>
      <w:r w:rsidR="006D7633" w:rsidRPr="00362298">
        <w:t>behavior can be configured setting th</w:t>
      </w:r>
      <w:r w:rsidR="008D5F97" w:rsidRPr="00362298">
        <w:t xml:space="preserve">e registers summarized in </w:t>
      </w:r>
      <w:r w:rsidR="00847C2D" w:rsidRPr="00362298">
        <w:fldChar w:fldCharType="begin"/>
      </w:r>
      <w:r w:rsidR="007A480E" w:rsidRPr="00362298">
        <w:instrText xml:space="preserve"> REF _Ref137208275 \h </w:instrText>
      </w:r>
      <w:r w:rsidR="00847C2D" w:rsidRPr="00362298">
        <w:fldChar w:fldCharType="separate"/>
      </w:r>
      <w:r w:rsidR="00937609" w:rsidRPr="00362298">
        <w:t xml:space="preserve">Table </w:t>
      </w:r>
      <w:r w:rsidR="00937609">
        <w:rPr>
          <w:noProof/>
        </w:rPr>
        <w:t>21</w:t>
      </w:r>
      <w:r w:rsidR="00847C2D" w:rsidRPr="00362298">
        <w:fldChar w:fldCharType="end"/>
      </w:r>
      <w:r w:rsidR="006D7633" w:rsidRPr="00362298">
        <w:t>.</w:t>
      </w:r>
      <w:r w:rsidR="00A1709A" w:rsidRPr="00362298">
        <w:t xml:space="preserve"> All registers have a width of 32 bits.</w:t>
      </w:r>
    </w:p>
    <w:p w:rsidR="004E3403" w:rsidRPr="00362298" w:rsidRDefault="004E3403" w:rsidP="00733CC3"/>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552"/>
        <w:gridCol w:w="7086"/>
      </w:tblGrid>
      <w:tr w:rsidR="0083056B" w:rsidRPr="00362298">
        <w:trPr>
          <w:trHeight w:val="401"/>
          <w:jc w:val="center"/>
        </w:trPr>
        <w:tc>
          <w:tcPr>
            <w:tcW w:w="2552" w:type="dxa"/>
            <w:tcBorders>
              <w:top w:val="single" w:sz="24" w:space="0" w:color="000000"/>
              <w:left w:val="single" w:sz="24" w:space="0" w:color="000000"/>
              <w:bottom w:val="single" w:sz="24" w:space="0" w:color="auto"/>
              <w:right w:val="single" w:sz="4" w:space="0" w:color="000000"/>
            </w:tcBorders>
            <w:shd w:val="solid" w:color="C6D9F1" w:fill="auto"/>
          </w:tcPr>
          <w:p w:rsidR="0083056B" w:rsidRPr="00362298" w:rsidRDefault="0083056B" w:rsidP="00733CC3">
            <w:r w:rsidRPr="00362298">
              <w:t>APB Address Offset</w:t>
            </w:r>
          </w:p>
        </w:tc>
        <w:tc>
          <w:tcPr>
            <w:tcW w:w="7086" w:type="dxa"/>
            <w:tcBorders>
              <w:top w:val="single" w:sz="24" w:space="0" w:color="000000"/>
              <w:left w:val="single" w:sz="4" w:space="0" w:color="000000"/>
              <w:bottom w:val="single" w:sz="24" w:space="0" w:color="auto"/>
              <w:right w:val="single" w:sz="24" w:space="0" w:color="000000"/>
            </w:tcBorders>
            <w:shd w:val="solid" w:color="C6D9F1" w:fill="auto"/>
          </w:tcPr>
          <w:p w:rsidR="0083056B" w:rsidRPr="00362298" w:rsidRDefault="0083056B" w:rsidP="00733CC3">
            <w:r w:rsidRPr="00362298">
              <w:t>Register</w:t>
            </w:r>
          </w:p>
        </w:tc>
      </w:tr>
      <w:tr w:rsidR="0083056B" w:rsidRPr="00362298">
        <w:trPr>
          <w:trHeight w:val="401"/>
          <w:jc w:val="center"/>
        </w:trPr>
        <w:tc>
          <w:tcPr>
            <w:tcW w:w="2552" w:type="dxa"/>
            <w:tcBorders>
              <w:top w:val="single" w:sz="24" w:space="0" w:color="auto"/>
              <w:left w:val="single" w:sz="24" w:space="0" w:color="auto"/>
              <w:bottom w:val="single" w:sz="6" w:space="0" w:color="000000"/>
              <w:right w:val="single" w:sz="6" w:space="0" w:color="000000"/>
            </w:tcBorders>
          </w:tcPr>
          <w:p w:rsidR="0083056B" w:rsidRPr="00362298" w:rsidRDefault="0083056B" w:rsidP="00733CC3">
            <w:r w:rsidRPr="00362298">
              <w:t>0x00</w:t>
            </w:r>
          </w:p>
        </w:tc>
        <w:tc>
          <w:tcPr>
            <w:tcW w:w="7086" w:type="dxa"/>
            <w:tcBorders>
              <w:top w:val="single" w:sz="24" w:space="0" w:color="auto"/>
              <w:left w:val="single" w:sz="6" w:space="0" w:color="000000"/>
              <w:bottom w:val="single" w:sz="6" w:space="0" w:color="000000"/>
              <w:right w:val="single" w:sz="24" w:space="0" w:color="auto"/>
            </w:tcBorders>
          </w:tcPr>
          <w:p w:rsidR="0083056B" w:rsidRPr="00362298" w:rsidRDefault="0083056B" w:rsidP="00733CC3">
            <w:r w:rsidRPr="00362298">
              <w:t>Interrupt Level Register</w:t>
            </w:r>
          </w:p>
        </w:tc>
      </w:tr>
      <w:tr w:rsidR="0083056B" w:rsidRPr="00362298">
        <w:trPr>
          <w:trHeight w:val="417"/>
          <w:jc w:val="center"/>
        </w:trPr>
        <w:tc>
          <w:tcPr>
            <w:tcW w:w="2552" w:type="dxa"/>
            <w:tcBorders>
              <w:top w:val="single" w:sz="6" w:space="0" w:color="000000"/>
              <w:left w:val="single" w:sz="24" w:space="0" w:color="auto"/>
              <w:bottom w:val="single" w:sz="6" w:space="0" w:color="auto"/>
              <w:right w:val="single" w:sz="6" w:space="0" w:color="000000"/>
            </w:tcBorders>
            <w:shd w:val="solid" w:color="C6D9F1" w:fill="auto"/>
          </w:tcPr>
          <w:p w:rsidR="0083056B" w:rsidRPr="00362298" w:rsidRDefault="0083056B" w:rsidP="00733CC3">
            <w:r w:rsidRPr="00362298">
              <w:t>0x04</w:t>
            </w:r>
          </w:p>
        </w:tc>
        <w:tc>
          <w:tcPr>
            <w:tcW w:w="7086"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83056B" w:rsidRPr="00362298" w:rsidRDefault="0083056B" w:rsidP="00733CC3">
            <w:r w:rsidRPr="00362298">
              <w:t>Interrupt Pending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0x08</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Interrupt Force Register (NCPU = 0)</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0x0C</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Interrupt Clear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0x10</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Multiprocessor Status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solid" w:color="C6D9F1" w:themeColor="text2" w:themeTint="33" w:fill="auto"/>
          </w:tcPr>
          <w:p w:rsidR="0083056B" w:rsidRPr="00362298" w:rsidRDefault="0083056B" w:rsidP="00733CC3">
            <w:r w:rsidRPr="00362298">
              <w:t>0c14</w:t>
            </w:r>
          </w:p>
        </w:tc>
        <w:tc>
          <w:tcPr>
            <w:tcW w:w="7086" w:type="dxa"/>
            <w:tcBorders>
              <w:top w:val="single" w:sz="6" w:space="0" w:color="000000"/>
              <w:left w:val="single" w:sz="6" w:space="0" w:color="auto"/>
              <w:bottom w:val="single" w:sz="6" w:space="0" w:color="000000"/>
              <w:right w:val="single" w:sz="24" w:space="0" w:color="auto"/>
            </w:tcBorders>
            <w:shd w:val="solid" w:color="C6D9F1" w:themeColor="text2" w:themeTint="33" w:fill="auto"/>
          </w:tcPr>
          <w:p w:rsidR="0083056B" w:rsidRPr="00362298" w:rsidRDefault="0083056B" w:rsidP="00733CC3">
            <w:r w:rsidRPr="00362298">
              <w:t>Broadcast Register</w:t>
            </w:r>
          </w:p>
        </w:tc>
      </w:tr>
      <w:tr w:rsidR="0083056B" w:rsidRPr="00362298">
        <w:trPr>
          <w:trHeight w:val="80"/>
          <w:jc w:val="center"/>
        </w:trPr>
        <w:tc>
          <w:tcPr>
            <w:tcW w:w="2552" w:type="dxa"/>
            <w:tcBorders>
              <w:top w:val="single" w:sz="6" w:space="0" w:color="auto"/>
              <w:left w:val="single" w:sz="24" w:space="0" w:color="auto"/>
              <w:bottom w:val="single" w:sz="6" w:space="0" w:color="auto"/>
              <w:right w:val="single" w:sz="6" w:space="0" w:color="auto"/>
            </w:tcBorders>
            <w:shd w:val="clear" w:color="auto" w:fill="auto"/>
          </w:tcPr>
          <w:p w:rsidR="0083056B" w:rsidRPr="00362298" w:rsidRDefault="0083056B" w:rsidP="00733CC3">
            <w:r w:rsidRPr="00362298">
              <w:t>0x40 + 4 * n</w:t>
            </w:r>
          </w:p>
        </w:tc>
        <w:tc>
          <w:tcPr>
            <w:tcW w:w="7086" w:type="dxa"/>
            <w:tcBorders>
              <w:top w:val="single" w:sz="6" w:space="0" w:color="000000"/>
              <w:left w:val="single" w:sz="6" w:space="0" w:color="auto"/>
              <w:bottom w:val="single" w:sz="6" w:space="0" w:color="000000"/>
              <w:right w:val="single" w:sz="24" w:space="0" w:color="auto"/>
            </w:tcBorders>
          </w:tcPr>
          <w:p w:rsidR="0083056B" w:rsidRPr="00362298" w:rsidRDefault="0083056B" w:rsidP="00733CC3">
            <w:r w:rsidRPr="00362298">
              <w:t>Processor n Interrupt Mask Register</w:t>
            </w:r>
          </w:p>
        </w:tc>
      </w:tr>
      <w:tr w:rsidR="0083056B" w:rsidRPr="00362298">
        <w:trPr>
          <w:trHeight w:val="200"/>
          <w:jc w:val="center"/>
        </w:trPr>
        <w:tc>
          <w:tcPr>
            <w:tcW w:w="2552" w:type="dxa"/>
            <w:tcBorders>
              <w:top w:val="single" w:sz="6" w:space="0" w:color="auto"/>
              <w:left w:val="single" w:sz="24" w:space="0" w:color="auto"/>
              <w:bottom w:val="single" w:sz="6" w:space="0" w:color="000000"/>
              <w:right w:val="single" w:sz="6" w:space="0" w:color="000000"/>
            </w:tcBorders>
            <w:shd w:val="solid" w:color="C6D9F1" w:fill="auto"/>
          </w:tcPr>
          <w:p w:rsidR="0083056B" w:rsidRPr="00362298" w:rsidRDefault="0083056B" w:rsidP="00733CC3">
            <w:r w:rsidRPr="00362298">
              <w:t>0x80 + 4 * n</w:t>
            </w:r>
          </w:p>
        </w:tc>
        <w:tc>
          <w:tcPr>
            <w:tcW w:w="7086" w:type="dxa"/>
            <w:tcBorders>
              <w:top w:val="single" w:sz="6" w:space="0" w:color="000000"/>
              <w:left w:val="single" w:sz="6" w:space="0" w:color="000000"/>
              <w:bottom w:val="single" w:sz="6" w:space="0" w:color="000000"/>
              <w:right w:val="single" w:sz="24" w:space="0" w:color="auto"/>
            </w:tcBorders>
            <w:shd w:val="solid" w:color="C6D9F1" w:fill="auto"/>
          </w:tcPr>
          <w:p w:rsidR="0083056B" w:rsidRPr="00362298" w:rsidRDefault="0083056B" w:rsidP="00733CC3">
            <w:r w:rsidRPr="00362298">
              <w:t>Processor n Interrupt Force Register</w:t>
            </w:r>
          </w:p>
        </w:tc>
      </w:tr>
      <w:tr w:rsidR="0083056B" w:rsidRPr="00362298">
        <w:trPr>
          <w:trHeight w:val="200"/>
          <w:jc w:val="center"/>
        </w:trPr>
        <w:tc>
          <w:tcPr>
            <w:tcW w:w="255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83056B" w:rsidRPr="00362298" w:rsidRDefault="0083056B" w:rsidP="00733CC3">
            <w:r w:rsidRPr="00362298">
              <w:t>0xC0 + 4 * n</w:t>
            </w:r>
          </w:p>
        </w:tc>
        <w:tc>
          <w:tcPr>
            <w:tcW w:w="7086" w:type="dxa"/>
            <w:tcBorders>
              <w:top w:val="single" w:sz="6" w:space="0" w:color="000000"/>
              <w:left w:val="single" w:sz="6" w:space="0" w:color="000000"/>
              <w:bottom w:val="single" w:sz="24" w:space="0" w:color="auto"/>
              <w:right w:val="single" w:sz="24" w:space="0" w:color="auto"/>
            </w:tcBorders>
            <w:shd w:val="solid" w:color="FFFFFF" w:themeColor="background1" w:fill="auto"/>
          </w:tcPr>
          <w:p w:rsidR="0083056B" w:rsidRPr="00362298" w:rsidRDefault="0083056B" w:rsidP="00733CC3">
            <w:pPr>
              <w:keepNext/>
            </w:pPr>
            <w:r w:rsidRPr="00362298">
              <w:t>Processor n Extended Interrupt Identification Register</w:t>
            </w:r>
          </w:p>
        </w:tc>
      </w:tr>
    </w:tbl>
    <w:p w:rsidR="008D5F97" w:rsidRPr="00362298" w:rsidRDefault="008D5F97" w:rsidP="0083056B">
      <w:pPr>
        <w:pStyle w:val="Beschriftung"/>
        <w:jc w:val="center"/>
      </w:pPr>
      <w:bookmarkStart w:id="175" w:name="_Ref137208275"/>
      <w:bookmarkStart w:id="176" w:name="_Ref137208261"/>
      <w:bookmarkStart w:id="177" w:name="_Toc146338658"/>
      <w:r w:rsidRPr="00362298">
        <w:t xml:space="preserve">Table </w:t>
      </w:r>
      <w:r w:rsidR="00847C2D">
        <w:fldChar w:fldCharType="begin"/>
      </w:r>
      <w:r w:rsidR="001D2F47">
        <w:instrText xml:space="preserve"> SEQ Table \* ARABIC </w:instrText>
      </w:r>
      <w:r w:rsidR="00847C2D">
        <w:fldChar w:fldCharType="separate"/>
      </w:r>
      <w:r w:rsidR="004F2BD0">
        <w:rPr>
          <w:noProof/>
        </w:rPr>
        <w:t>19</w:t>
      </w:r>
      <w:r w:rsidR="00847C2D">
        <w:rPr>
          <w:noProof/>
        </w:rPr>
        <w:fldChar w:fldCharType="end"/>
      </w:r>
      <w:bookmarkEnd w:id="175"/>
      <w:r w:rsidRPr="00362298">
        <w:t xml:space="preserve"> – IRQMP Registers</w:t>
      </w:r>
      <w:bookmarkEnd w:id="176"/>
      <w:bookmarkEnd w:id="177"/>
    </w:p>
    <w:p w:rsidR="008C7370" w:rsidRPr="00362298" w:rsidRDefault="00321887" w:rsidP="00733CC3">
      <w:pPr>
        <w:pStyle w:val="berschrift3"/>
        <w:ind w:left="851" w:hanging="851"/>
      </w:pPr>
      <w:bookmarkStart w:id="178" w:name="_Toc166561530"/>
      <w:r w:rsidRPr="00362298">
        <w:t>Interrupt Prioritization and Forwarding</w:t>
      </w:r>
      <w:bookmarkEnd w:id="178"/>
    </w:p>
    <w:p w:rsidR="00BA2CBF" w:rsidRPr="00362298" w:rsidRDefault="0027794D" w:rsidP="00733CC3">
      <w:r w:rsidRPr="00362298">
        <w:t xml:space="preserve">The IRs are prioritized in a two-dimensional prioritization scheme. </w:t>
      </w:r>
      <w:r w:rsidR="00BA2CBF" w:rsidRPr="00362298">
        <w:t>Both dimensions are referred to as “interrupt level” in RD04. For clarification purposes, terms will be redefined for this document.</w:t>
      </w:r>
    </w:p>
    <w:p w:rsidR="00653DA1" w:rsidRPr="00362298" w:rsidRDefault="00653DA1" w:rsidP="00733CC3">
      <w:r w:rsidRPr="00362298">
        <w:t xml:space="preserve">The first dimension of prioritization is determined by the Interrupt Level Register. For each IR line, the according bit in the IR Level Register can be set to level 1 or level 0. Each level 1 IR has got a higher priority than any level 0 IR. The first dimension of </w:t>
      </w:r>
      <w:r w:rsidR="002513A5" w:rsidRPr="00362298">
        <w:t>prioritization will be referred to as “interrupt level” throughout this document.</w:t>
      </w:r>
    </w:p>
    <w:p w:rsidR="00653DA1" w:rsidRPr="00362298" w:rsidRDefault="00653DA1" w:rsidP="00733CC3">
      <w:r w:rsidRPr="00362298">
        <w:t xml:space="preserve">The 16 regular IR lines are modeled with a 16-bit vector. The most significant bit (IR15) has got the highest priority and IR1 has got the lowest priority. IR0 is reserved. This second dimension of prioritization will be referred to as </w:t>
      </w:r>
      <w:r w:rsidR="002513A5" w:rsidRPr="00362298">
        <w:t>“</w:t>
      </w:r>
      <w:r w:rsidRPr="00362298">
        <w:t xml:space="preserve">interrupt </w:t>
      </w:r>
      <w:r w:rsidR="002E1D3D" w:rsidRPr="00362298">
        <w:t>line</w:t>
      </w:r>
      <w:r w:rsidR="002513A5" w:rsidRPr="00362298">
        <w:t>”</w:t>
      </w:r>
      <w:r w:rsidRPr="00362298">
        <w:t xml:space="preserve"> throughout this document.</w:t>
      </w:r>
    </w:p>
    <w:p w:rsidR="002808AA" w:rsidRPr="00362298" w:rsidRDefault="002513A5" w:rsidP="00733CC3">
      <w:r w:rsidRPr="00362298">
        <w:t xml:space="preserve">When several IRs are pending, the highest priority IR will be calculated according to the scheme described above. The </w:t>
      </w:r>
      <w:r w:rsidR="00F13854" w:rsidRPr="00362298">
        <w:t>determination of which cores will receive the interrupt request (IRQ) depends on the Broadcast Register and the Interrupt Mask Registers of the individual cores.</w:t>
      </w:r>
      <w:r w:rsidR="002808AA" w:rsidRPr="00362298">
        <w:t xml:space="preserve"> </w:t>
      </w:r>
      <w:r w:rsidR="000C284B" w:rsidRPr="00362298">
        <w:t>In t</w:t>
      </w:r>
      <w:r w:rsidR="002808AA" w:rsidRPr="00362298">
        <w:t>he Scheme of interrupt distribution</w:t>
      </w:r>
      <w:r w:rsidR="000C284B" w:rsidRPr="00362298">
        <w:t>,</w:t>
      </w:r>
      <w:r w:rsidR="002808AA" w:rsidRPr="00362298">
        <w:t xml:space="preserve"> </w:t>
      </w:r>
      <w:r w:rsidR="000C284B" w:rsidRPr="00362298">
        <w:t>a</w:t>
      </w:r>
      <w:r w:rsidR="002808AA" w:rsidRPr="00362298">
        <w:t>s shown in</w:t>
      </w:r>
      <w:r w:rsidR="004F380C" w:rsidRPr="00362298">
        <w:t xml:space="preserve"> </w:t>
      </w:r>
      <w:r w:rsidR="00847C2D" w:rsidRPr="00362298">
        <w:fldChar w:fldCharType="begin"/>
      </w:r>
      <w:r w:rsidR="0025511A" w:rsidRPr="00362298">
        <w:instrText xml:space="preserve"> REF _Ref137287251 \h </w:instrText>
      </w:r>
      <w:r w:rsidR="00847C2D" w:rsidRPr="00362298">
        <w:fldChar w:fldCharType="separate"/>
      </w:r>
      <w:r w:rsidR="00937609" w:rsidRPr="00362298">
        <w:t xml:space="preserve">Figure </w:t>
      </w:r>
      <w:r w:rsidR="00937609">
        <w:rPr>
          <w:noProof/>
        </w:rPr>
        <w:t>8</w:t>
      </w:r>
      <w:r w:rsidR="00847C2D" w:rsidRPr="00362298">
        <w:fldChar w:fldCharType="end"/>
      </w:r>
      <w:r w:rsidR="000C284B" w:rsidRPr="00362298">
        <w:t xml:space="preserve">, </w:t>
      </w:r>
      <w:r w:rsidR="00662C4C" w:rsidRPr="00362298">
        <w:t>the use of the IR Pending or IR Force Registers is determined by the Broadcast Register</w:t>
      </w:r>
      <w:r w:rsidR="004F380C" w:rsidRPr="00362298">
        <w:t>.</w:t>
      </w:r>
    </w:p>
    <w:p w:rsidR="004F380C" w:rsidRPr="00362298" w:rsidRDefault="00662C4C" w:rsidP="00733CC3">
      <w:pPr>
        <w:keepNext/>
      </w:pPr>
      <w:r w:rsidRPr="00362298">
        <w:rPr>
          <w:noProof/>
          <w:lang w:val="de-DE"/>
        </w:rPr>
        <w:drawing>
          <wp:inline distT="0" distB="0" distL="0" distR="0">
            <wp:extent cx="5972810" cy="5595620"/>
            <wp:effectExtent l="0" t="0" r="0" b="0"/>
            <wp:docPr id="7" name="O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669701" cy="6248400"/>
                      <a:chOff x="1066800" y="228600"/>
                      <a:chExt cx="6669701" cy="6248400"/>
                    </a:xfrm>
                  </a:grpSpPr>
                  <a:grpSp>
                    <a:nvGrpSpPr>
                      <a:cNvPr id="129" name="Gruppierung 128"/>
                      <a:cNvGrpSpPr/>
                    </a:nvGrpSpPr>
                    <a:grpSpPr>
                      <a:xfrm>
                        <a:off x="1066800" y="228600"/>
                        <a:ext cx="6669701" cy="6248400"/>
                        <a:chOff x="1066800" y="228600"/>
                        <a:chExt cx="6669701" cy="6248400"/>
                      </a:xfrm>
                    </a:grpSpPr>
                    <a:sp>
                      <a:nvSpPr>
                        <a:cNvPr id="111" name="Textfeld 110"/>
                        <a:cNvSpPr txBox="1"/>
                      </a:nvSpPr>
                      <a:spPr>
                        <a:xfrm>
                          <a:off x="1066800" y="1062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Pending</a:t>
                            </a:r>
                          </a:p>
                        </a:txBody>
                        <a:useSpRect/>
                      </a:txSp>
                    </a:sp>
                    <a:sp>
                      <a:nvSpPr>
                        <a:cNvPr id="4" name="Rechteck 3"/>
                        <a:cNvSpPr/>
                      </a:nvSpPr>
                      <a:spPr>
                        <a:xfrm>
                          <a:off x="1295400" y="1524000"/>
                          <a:ext cx="304800" cy="19812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6" name="Gerade Verbindung 5"/>
                        <a:cNvCxnSpPr/>
                      </a:nvCxnSpPr>
                      <a:spPr>
                        <a:xfrm>
                          <a:off x="1295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nvGrpSpPr>
                        <a:cNvPr id="7" name="Gruppierung 11"/>
                        <a:cNvGrpSpPr/>
                      </a:nvGrpSpPr>
                      <a:grpSpPr>
                        <a:xfrm>
                          <a:off x="3352800" y="2667000"/>
                          <a:ext cx="304800" cy="990600"/>
                          <a:chOff x="2057400" y="2514600"/>
                          <a:chExt cx="304800" cy="990600"/>
                        </a:xfrm>
                      </a:grpSpPr>
                      <a:sp>
                        <a:nvSpPr>
                          <a:cNvPr id="2" name="Rechteck 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3" name="Gerade Verbindung 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8" name="Gruppierung 12"/>
                        <a:cNvGrpSpPr/>
                      </a:nvGrpSpPr>
                      <a:grpSpPr>
                        <a:xfrm>
                          <a:off x="3352800" y="5486400"/>
                          <a:ext cx="304800" cy="990600"/>
                          <a:chOff x="2057400" y="2514600"/>
                          <a:chExt cx="304800" cy="990600"/>
                        </a:xfrm>
                      </a:grpSpPr>
                      <a:sp>
                        <a:nvSpPr>
                          <a:cNvPr id="14" name="Rechteck 13"/>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5" name="Gerade Verbindung 14"/>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9" name="Gruppierung 15"/>
                        <a:cNvGrpSpPr/>
                      </a:nvGrpSpPr>
                      <a:grpSpPr>
                        <a:xfrm>
                          <a:off x="4114800" y="5486400"/>
                          <a:ext cx="304800" cy="990600"/>
                          <a:chOff x="2057400" y="2514600"/>
                          <a:chExt cx="304800" cy="990600"/>
                        </a:xfrm>
                      </a:grpSpPr>
                      <a:sp>
                        <a:nvSpPr>
                          <a:cNvPr id="17" name="Rechteck 16"/>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18" name="Gerade Verbindung 17"/>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0" name="Gruppierung 18"/>
                        <a:cNvGrpSpPr/>
                      </a:nvGrpSpPr>
                      <a:grpSpPr>
                        <a:xfrm>
                          <a:off x="4114800" y="2667000"/>
                          <a:ext cx="304800" cy="990600"/>
                          <a:chOff x="2057400" y="2514600"/>
                          <a:chExt cx="304800" cy="990600"/>
                        </a:xfrm>
                      </a:grpSpPr>
                      <a:sp>
                        <a:nvSpPr>
                          <a:cNvPr id="20" name="Rechteck 19"/>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1" name="Gerade Verbindung 20"/>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grpSp>
                      <a:nvGrpSpPr>
                        <a:cNvPr id="11" name="Gruppierung 21"/>
                        <a:cNvGrpSpPr/>
                      </a:nvGrpSpPr>
                      <a:grpSpPr>
                        <a:xfrm>
                          <a:off x="5029200" y="685800"/>
                          <a:ext cx="304800" cy="990600"/>
                          <a:chOff x="2057400" y="2514600"/>
                          <a:chExt cx="304800" cy="990600"/>
                        </a:xfrm>
                      </a:grpSpPr>
                      <a:sp>
                        <a:nvSpPr>
                          <a:cNvPr id="23" name="Rechteck 22"/>
                          <a:cNvSpPr/>
                        </a:nvSpPr>
                        <a:spPr>
                          <a:xfrm>
                            <a:off x="2057400" y="2514600"/>
                            <a:ext cx="304800" cy="990600"/>
                          </a:xfrm>
                          <a:prstGeom prst="rect">
                            <a:avLst/>
                          </a:prstGeom>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3"/>
                          </a:lnRef>
                          <a:fillRef idx="3">
                            <a:schemeClr val="accent3"/>
                          </a:fillRef>
                          <a:effectRef idx="2">
                            <a:schemeClr val="accent3"/>
                          </a:effectRef>
                          <a:fontRef idx="minor">
                            <a:schemeClr val="lt1"/>
                          </a:fontRef>
                        </a:style>
                      </a:sp>
                      <a:cxnSp>
                        <a:nvCxnSpPr>
                          <a:cNvPr id="24" name="Gerade Verbindung 23"/>
                          <a:cNvCxnSpPr/>
                        </a:nvCxnSpPr>
                        <a:spPr>
                          <a:xfrm>
                            <a:off x="2057400" y="3429000"/>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grpSp>
                    <a:sp>
                      <a:nvSpPr>
                        <a:cNvPr id="25" name="Trapez 24"/>
                        <a:cNvSpPr/>
                      </a:nvSpPr>
                      <a:spPr>
                        <a:xfrm rot="5400000">
                          <a:off x="6104964" y="1896035"/>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6" name="Trapez 25"/>
                        <a:cNvSpPr/>
                      </a:nvSpPr>
                      <a:spPr>
                        <a:xfrm rot="5400000">
                          <a:off x="6104964" y="4715436"/>
                          <a:ext cx="914400" cy="322729"/>
                        </a:xfrm>
                        <a:prstGeom prst="trapezoid">
                          <a:avLst>
                            <a:gd name="adj" fmla="val 91666"/>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27" name="Mond 26"/>
                        <a:cNvSpPr/>
                      </a:nvSpPr>
                      <a:spPr>
                        <a:xfrm rot="10800000">
                          <a:off x="4114800" y="18288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0" name="Akkord 29"/>
                        <a:cNvSpPr/>
                      </a:nvSpPr>
                      <a:spPr>
                        <a:xfrm rot="10800000">
                          <a:off x="4572000" y="19811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1" name="Mond 30"/>
                        <a:cNvSpPr/>
                      </a:nvSpPr>
                      <a:spPr>
                        <a:xfrm rot="10800000">
                          <a:off x="4114800" y="4648200"/>
                          <a:ext cx="457200" cy="457200"/>
                        </a:xfrm>
                        <a:prstGeom prst="moon">
                          <a:avLst>
                            <a:gd name="adj" fmla="val 66667"/>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sp>
                      <a:nvSpPr>
                        <a:cNvPr id="32" name="Akkord 31"/>
                        <a:cNvSpPr/>
                      </a:nvSpPr>
                      <a:spPr>
                        <a:xfrm rot="10800000">
                          <a:off x="4572000" y="4800599"/>
                          <a:ext cx="914400" cy="457200"/>
                        </a:xfrm>
                        <a:prstGeom prst="chord">
                          <a:avLst>
                            <a:gd name="adj1" fmla="val 5405296"/>
                            <a:gd name="adj2" fmla="val 16200000"/>
                          </a:avLst>
                        </a:prstGeom>
                        <a:solidFill>
                          <a:schemeClr val="bg1"/>
                        </a:solidFill>
                        <a:ln>
                          <a:solidFill>
                            <a:srgbClr val="000000"/>
                          </a:solidFill>
                        </a:ln>
                      </a:spPr>
                      <a:txSp>
                        <a:txBody>
                          <a:bodyPr rtlCol="0" anchor="ctr"/>
                          <a:lstStyle>
                            <a:defPPr>
                              <a:defRPr lang="en-US"/>
                            </a:defPPr>
                            <a:lvl1pPr algn="l" rtl="0" fontAlgn="base">
                              <a:spcBef>
                                <a:spcPct val="0"/>
                              </a:spcBef>
                              <a:spcAft>
                                <a:spcPct val="0"/>
                              </a:spcAft>
                              <a:defRPr sz="2400" kern="1200">
                                <a:solidFill>
                                  <a:schemeClr val="lt1"/>
                                </a:solidFill>
                                <a:latin typeface="+mn-lt"/>
                                <a:ea typeface="+mn-ea"/>
                                <a:cs typeface="+mn-cs"/>
                              </a:defRPr>
                            </a:lvl1pPr>
                            <a:lvl2pPr marL="457200" algn="l" rtl="0" fontAlgn="base">
                              <a:spcBef>
                                <a:spcPct val="0"/>
                              </a:spcBef>
                              <a:spcAft>
                                <a:spcPct val="0"/>
                              </a:spcAft>
                              <a:defRPr sz="2400" kern="1200">
                                <a:solidFill>
                                  <a:schemeClr val="lt1"/>
                                </a:solidFill>
                                <a:latin typeface="+mn-lt"/>
                                <a:ea typeface="+mn-ea"/>
                                <a:cs typeface="+mn-cs"/>
                              </a:defRPr>
                            </a:lvl2pPr>
                            <a:lvl3pPr marL="914400" algn="l" rtl="0" fontAlgn="base">
                              <a:spcBef>
                                <a:spcPct val="0"/>
                              </a:spcBef>
                              <a:spcAft>
                                <a:spcPct val="0"/>
                              </a:spcAft>
                              <a:defRPr sz="2400" kern="1200">
                                <a:solidFill>
                                  <a:schemeClr val="lt1"/>
                                </a:solidFill>
                                <a:latin typeface="+mn-lt"/>
                                <a:ea typeface="+mn-ea"/>
                                <a:cs typeface="+mn-cs"/>
                              </a:defRPr>
                            </a:lvl3pPr>
                            <a:lvl4pPr marL="1371600" algn="l" rtl="0" fontAlgn="base">
                              <a:spcBef>
                                <a:spcPct val="0"/>
                              </a:spcBef>
                              <a:spcAft>
                                <a:spcPct val="0"/>
                              </a:spcAft>
                              <a:defRPr sz="2400" kern="1200">
                                <a:solidFill>
                                  <a:schemeClr val="lt1"/>
                                </a:solidFill>
                                <a:latin typeface="+mn-lt"/>
                                <a:ea typeface="+mn-ea"/>
                                <a:cs typeface="+mn-cs"/>
                              </a:defRPr>
                            </a:lvl4pPr>
                            <a:lvl5pPr marL="1828800" algn="l" rtl="0" fontAlgn="base">
                              <a:spcBef>
                                <a:spcPct val="0"/>
                              </a:spcBef>
                              <a:spcAft>
                                <a:spcPct val="0"/>
                              </a:spcAft>
                              <a:defRPr sz="2400" kern="1200">
                                <a:solidFill>
                                  <a:schemeClr val="lt1"/>
                                </a:solidFill>
                                <a:latin typeface="+mn-lt"/>
                                <a:ea typeface="+mn-ea"/>
                                <a:cs typeface="+mn-cs"/>
                              </a:defRPr>
                            </a:lvl5pPr>
                            <a:lvl6pPr marL="2286000" algn="l" defTabSz="457200" rtl="0" eaLnBrk="1" latinLnBrk="0" hangingPunct="1">
                              <a:defRPr sz="2400" kern="1200">
                                <a:solidFill>
                                  <a:schemeClr val="lt1"/>
                                </a:solidFill>
                                <a:latin typeface="+mn-lt"/>
                                <a:ea typeface="+mn-ea"/>
                                <a:cs typeface="+mn-cs"/>
                              </a:defRPr>
                            </a:lvl6pPr>
                            <a:lvl7pPr marL="2743200" algn="l" defTabSz="457200" rtl="0" eaLnBrk="1" latinLnBrk="0" hangingPunct="1">
                              <a:defRPr sz="2400" kern="1200">
                                <a:solidFill>
                                  <a:schemeClr val="lt1"/>
                                </a:solidFill>
                                <a:latin typeface="+mn-lt"/>
                                <a:ea typeface="+mn-ea"/>
                                <a:cs typeface="+mn-cs"/>
                              </a:defRPr>
                            </a:lvl7pPr>
                            <a:lvl8pPr marL="3200400" algn="l" defTabSz="457200" rtl="0" eaLnBrk="1" latinLnBrk="0" hangingPunct="1">
                              <a:defRPr sz="2400" kern="1200">
                                <a:solidFill>
                                  <a:schemeClr val="lt1"/>
                                </a:solidFill>
                                <a:latin typeface="+mn-lt"/>
                                <a:ea typeface="+mn-ea"/>
                                <a:cs typeface="+mn-cs"/>
                              </a:defRPr>
                            </a:lvl8pPr>
                            <a:lvl9pPr marL="3657600" algn="l" defTabSz="457200" rtl="0" eaLnBrk="1" latinLnBrk="0" hangingPunct="1">
                              <a:defRPr sz="2400" kern="1200">
                                <a:solidFill>
                                  <a:schemeClr val="lt1"/>
                                </a:solidFill>
                                <a:latin typeface="+mn-lt"/>
                                <a:ea typeface="+mn-ea"/>
                                <a:cs typeface="+mn-cs"/>
                              </a:defRPr>
                            </a:lvl9pPr>
                          </a:lstStyle>
                          <a:p>
                            <a:pPr algn="ctr"/>
                            <a:endParaRPr lang="de-DE"/>
                          </a:p>
                        </a:txBody>
                        <a:useSpRect/>
                      </a:txSp>
                      <a:style>
                        <a:lnRef idx="1">
                          <a:schemeClr val="accent1"/>
                        </a:lnRef>
                        <a:fillRef idx="3">
                          <a:schemeClr val="accent1"/>
                        </a:fillRef>
                        <a:effectRef idx="2">
                          <a:schemeClr val="accent1"/>
                        </a:effectRef>
                        <a:fontRef idx="minor">
                          <a:schemeClr val="lt1"/>
                        </a:fontRef>
                      </a:style>
                    </a:sp>
                    <a:cxnSp>
                      <a:nvCxnSpPr>
                        <a:cNvPr id="36" name="Gerade Verbindung 35"/>
                        <a:cNvCxnSpPr>
                          <a:stCxn id="27" idx="1"/>
                        </a:cNvCxnSpPr>
                      </a:nvCxnSpPr>
                      <a:spPr>
                        <a:xfrm>
                          <a:off x="4572000" y="20574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1" name="Gerade Verbindung 40"/>
                        <a:cNvCxnSpPr/>
                      </a:nvCxnSpPr>
                      <a:spPr>
                        <a:xfrm rot="10800000" flipV="1">
                          <a:off x="4724401" y="23622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3" name="Gerade Verbindung 42"/>
                        <a:cNvCxnSpPr/>
                      </a:nvCxnSpPr>
                      <a:spPr>
                        <a:xfrm flipH="1">
                          <a:off x="4419600" y="30464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6" name="Gerade Verbindung 45"/>
                        <a:cNvCxnSpPr/>
                      </a:nvCxnSpPr>
                      <a:spPr>
                        <a:xfrm rot="5400000" flipH="1" flipV="1">
                          <a:off x="4382294" y="27051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8" name="Gerade Verbindung 47"/>
                        <a:cNvCxnSpPr/>
                      </a:nvCxnSpPr>
                      <a:spPr>
                        <a:xfrm>
                          <a:off x="4572000" y="4876800"/>
                          <a:ext cx="457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49" name="Gerade Verbindung 48"/>
                        <a:cNvCxnSpPr/>
                      </a:nvCxnSpPr>
                      <a:spPr>
                        <a:xfrm rot="10800000" flipV="1">
                          <a:off x="4724401" y="51816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0" name="Gerade Verbindung 49"/>
                        <a:cNvCxnSpPr/>
                      </a:nvCxnSpPr>
                      <a:spPr>
                        <a:xfrm flipH="1">
                          <a:off x="4419600" y="5865812"/>
                          <a:ext cx="304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1" name="Gerade Verbindung 50"/>
                        <a:cNvCxnSpPr/>
                      </a:nvCxnSpPr>
                      <a:spPr>
                        <a:xfrm rot="5400000" flipH="1" flipV="1">
                          <a:off x="4382294" y="5524500"/>
                          <a:ext cx="685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5" name="Gerade Verbindung 54"/>
                        <a:cNvCxnSpPr/>
                      </a:nvCxnSpPr>
                      <a:spPr>
                        <a:xfrm>
                          <a:off x="5486400" y="2209800"/>
                          <a:ext cx="9144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59" name="Gerade Verbindung 58"/>
                        <a:cNvCxnSpPr/>
                      </a:nvCxnSpPr>
                      <a:spPr>
                        <a:xfrm rot="10800000">
                          <a:off x="5715000" y="1905000"/>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2" name="Gerade Verbindung 61"/>
                        <a:cNvCxnSpPr/>
                      </a:nvCxnSpPr>
                      <a:spPr>
                        <a:xfrm rot="5400000" flipH="1" flipV="1">
                          <a:off x="4420394" y="2514600"/>
                          <a:ext cx="25900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67" name="Gerade Verbindung 66"/>
                        <a:cNvCxnSpPr/>
                      </a:nvCxnSpPr>
                      <a:spPr>
                        <a:xfrm>
                          <a:off x="5334000" y="1219200"/>
                          <a:ext cx="3810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1" name="Gerade Verbindung 70"/>
                        <a:cNvCxnSpPr/>
                      </a:nvCxnSpPr>
                      <a:spPr>
                        <a:xfrm>
                          <a:off x="5486400" y="5029199"/>
                          <a:ext cx="9144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2" name="Gerade Verbindung 71"/>
                        <a:cNvCxnSpPr/>
                      </a:nvCxnSpPr>
                      <a:spPr>
                        <a:xfrm rot="10800000">
                          <a:off x="5715000" y="4722811"/>
                          <a:ext cx="685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4" name="Gerade Verbindung 73"/>
                        <a:cNvCxnSpPr/>
                      </a:nvCxnSpPr>
                      <a:spPr>
                        <a:xfrm rot="10800000" flipV="1">
                          <a:off x="3886200" y="2209800"/>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5" name="Gerade Verbindung 74"/>
                        <a:cNvCxnSpPr/>
                      </a:nvCxnSpPr>
                      <a:spPr>
                        <a:xfrm rot="10800000">
                          <a:off x="3657600" y="3048000"/>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6" name="Gerade Verbindung 75"/>
                        <a:cNvCxnSpPr/>
                      </a:nvCxnSpPr>
                      <a:spPr>
                        <a:xfrm rot="5400000" flipH="1" flipV="1">
                          <a:off x="3467100" y="2628900"/>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79" name="Gerade Verbindung 78"/>
                        <a:cNvCxnSpPr/>
                      </a:nvCxnSpPr>
                      <a:spPr>
                        <a:xfrm rot="10800000" flipV="1">
                          <a:off x="3886201" y="5027611"/>
                          <a:ext cx="304801" cy="2"/>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0" name="Gerade Verbindung 79"/>
                        <a:cNvCxnSpPr/>
                      </a:nvCxnSpPr>
                      <a:spPr>
                        <a:xfrm rot="10800000">
                          <a:off x="3657601" y="5865811"/>
                          <a:ext cx="2286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1" name="Gerade Verbindung 80"/>
                        <a:cNvCxnSpPr/>
                      </a:nvCxnSpPr>
                      <a:spPr>
                        <a:xfrm rot="5400000" flipH="1" flipV="1">
                          <a:off x="3467101" y="5446711"/>
                          <a:ext cx="8382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3" name="Gerade Verbindung 82"/>
                        <a:cNvCxnSpPr/>
                      </a:nvCxnSpPr>
                      <a:spPr>
                        <a:xfrm rot="10800000">
                          <a:off x="1600200" y="1905000"/>
                          <a:ext cx="2590800"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88" name="Gerade Verbindung 87"/>
                        <a:cNvCxnSpPr/>
                      </a:nvCxnSpPr>
                      <a:spPr>
                        <a:xfrm rot="10800000" flipV="1">
                          <a:off x="2286000" y="4724398"/>
                          <a:ext cx="1905000"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1" name="Gerade Verbindung 90"/>
                        <a:cNvCxnSpPr/>
                      </a:nvCxnSpPr>
                      <a:spPr>
                        <a:xfrm rot="5400000" flipH="1" flipV="1">
                          <a:off x="1334294" y="2857500"/>
                          <a:ext cx="1904206"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5" name="Gerade Verbindung 94"/>
                        <a:cNvCxnSpPr>
                          <a:stCxn id="25" idx="0"/>
                        </a:cNvCxnSpPr>
                      </a:nvCxnSpPr>
                      <a:spPr>
                        <a:xfrm>
                          <a:off x="6723529" y="2057400"/>
                          <a:ext cx="363071" cy="1588"/>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97" name="Gerade Verbindung 96"/>
                        <a:cNvCxnSpPr>
                          <a:stCxn id="26" idx="0"/>
                        </a:cNvCxnSpPr>
                      </a:nvCxnSpPr>
                      <a:spPr>
                        <a:xfrm flipV="1">
                          <a:off x="6723529" y="4876800"/>
                          <a:ext cx="363071" cy="1"/>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0" name="Gerade Verbindung 99"/>
                        <a:cNvCxnSpPr/>
                      </a:nvCxnSpPr>
                      <a:spPr>
                        <a:xfrm rot="5400000" flipH="1" flipV="1">
                          <a:off x="5447903" y="4457303"/>
                          <a:ext cx="533400"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cxnSp>
                      <a:nvCxnSpPr>
                        <a:cNvPr id="105" name="Gerade Verbindung 104"/>
                        <a:cNvCxnSpPr/>
                      </a:nvCxnSpPr>
                      <a:spPr>
                        <a:xfrm rot="5400000" flipH="1" flipV="1">
                          <a:off x="2056606" y="4495800"/>
                          <a:ext cx="457994" cy="794"/>
                        </a:xfrm>
                        <a:prstGeom prst="line">
                          <a:avLst/>
                        </a:prstGeom>
                        <a:ln>
                          <a:solidFill>
                            <a:srgbClr val="000000"/>
                          </a:solidFill>
                        </a:ln>
                      </a:spPr>
                      <a:style>
                        <a:lnRef idx="2">
                          <a:schemeClr val="accent1"/>
                        </a:lnRef>
                        <a:fillRef idx="0">
                          <a:schemeClr val="accent1"/>
                        </a:fillRef>
                        <a:effectRef idx="1">
                          <a:schemeClr val="accent1"/>
                        </a:effectRef>
                        <a:fontRef idx="minor">
                          <a:schemeClr val="tx1"/>
                        </a:fontRef>
                      </a:style>
                    </a:cxnSp>
                    <a:sp>
                      <a:nvSpPr>
                        <a:cNvPr id="107" name="Textfeld 106"/>
                        <a:cNvSpPr txBox="1"/>
                      </a:nvSpPr>
                      <a:spPr>
                        <a:xfrm rot="5400000">
                          <a:off x="2192551" y="3786917"/>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8" name="Textfeld 107"/>
                        <a:cNvSpPr txBox="1"/>
                      </a:nvSpPr>
                      <a:spPr>
                        <a:xfrm rot="5400000">
                          <a:off x="5619318"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09" name="Textfeld 108"/>
                        <a:cNvSpPr txBox="1"/>
                      </a:nvSpPr>
                      <a:spPr>
                        <a:xfrm rot="5400000">
                          <a:off x="3411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0" name="Textfeld 109"/>
                        <a:cNvSpPr txBox="1"/>
                      </a:nvSpPr>
                      <a:spPr>
                        <a:xfrm rot="5400000">
                          <a:off x="4173751" y="3752418"/>
                          <a:ext cx="415498"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a:t>...</a:t>
                            </a:r>
                          </a:p>
                        </a:txBody>
                        <a:useSpRect/>
                      </a:txSp>
                    </a:sp>
                    <a:sp>
                      <a:nvSpPr>
                        <a:cNvPr id="112" name="Textfeld 111"/>
                        <a:cNvSpPr txBox="1"/>
                      </a:nvSpPr>
                      <a:spPr>
                        <a:xfrm>
                          <a:off x="3124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Force[0]</a:t>
                            </a:r>
                          </a:p>
                        </a:txBody>
                        <a:useSpRect/>
                      </a:txSp>
                    </a:sp>
                    <a:sp>
                      <a:nvSpPr>
                        <a:cNvPr id="113" name="Textfeld 112"/>
                        <a:cNvSpPr txBox="1"/>
                      </a:nvSpPr>
                      <a:spPr>
                        <a:xfrm>
                          <a:off x="3048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Force[n-1]</a:t>
                            </a:r>
                          </a:p>
                        </a:txBody>
                        <a:useSpRect/>
                      </a:txSp>
                    </a:sp>
                    <a:sp>
                      <a:nvSpPr>
                        <a:cNvPr id="114" name="Textfeld 113"/>
                        <a:cNvSpPr txBox="1"/>
                      </a:nvSpPr>
                      <a:spPr>
                        <a:xfrm>
                          <a:off x="3886200" y="2205335"/>
                          <a:ext cx="7620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Mask[0]</a:t>
                            </a:r>
                          </a:p>
                        </a:txBody>
                        <a:useSpRect/>
                      </a:txSp>
                    </a:sp>
                    <a:sp>
                      <a:nvSpPr>
                        <a:cNvPr id="115" name="Textfeld 114"/>
                        <a:cNvSpPr txBox="1"/>
                      </a:nvSpPr>
                      <a:spPr>
                        <a:xfrm>
                          <a:off x="3810000" y="50247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IR</a:t>
                            </a:r>
                          </a:p>
                          <a:p>
                            <a:pPr algn="ctr"/>
                            <a:r>
                              <a:rPr lang="de-DE" sz="1200"/>
                              <a:t>Mask[n-1]</a:t>
                            </a:r>
                          </a:p>
                        </a:txBody>
                        <a:useSpRect/>
                      </a:txSp>
                    </a:sp>
                    <a:sp>
                      <a:nvSpPr>
                        <a:cNvPr id="116" name="Textfeld 115"/>
                        <a:cNvSpPr txBox="1"/>
                      </a:nvSpPr>
                      <a:spPr>
                        <a:xfrm>
                          <a:off x="4724400" y="228600"/>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Select</a:t>
                            </a:r>
                          </a:p>
                        </a:txBody>
                        <a:useSpRect/>
                      </a:txSp>
                    </a:sp>
                    <a:sp>
                      <a:nvSpPr>
                        <a:cNvPr id="117" name="Textfeld 116"/>
                        <a:cNvSpPr txBox="1"/>
                      </a:nvSpPr>
                      <a:spPr>
                        <a:xfrm>
                          <a:off x="6400800" y="13671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8" name="Textfeld 117"/>
                        <a:cNvSpPr txBox="1"/>
                      </a:nvSpPr>
                      <a:spPr>
                        <a:xfrm>
                          <a:off x="6400800" y="4186535"/>
                          <a:ext cx="914400" cy="461665"/>
                        </a:xfrm>
                        <a:prstGeom prst="rect">
                          <a:avLst/>
                        </a:prstGeom>
                        <a:noFill/>
                      </a:spPr>
                      <a:txSp>
                        <a:txBody>
                          <a:bodyPr wrap="squar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pPr algn="ctr"/>
                            <a:r>
                              <a:rPr lang="de-DE" sz="1200"/>
                              <a:t>Priority</a:t>
                            </a:r>
                          </a:p>
                          <a:p>
                            <a:pPr algn="ctr"/>
                            <a:r>
                              <a:rPr lang="de-DE" sz="1200"/>
                              <a:t>Encoder</a:t>
                            </a:r>
                          </a:p>
                        </a:txBody>
                        <a:useSpRect/>
                      </a:txSp>
                    </a:sp>
                    <a:sp>
                      <a:nvSpPr>
                        <a:cNvPr id="119" name="Textfeld 118"/>
                        <a:cNvSpPr txBox="1"/>
                      </a:nvSpPr>
                      <a:spPr>
                        <a:xfrm>
                          <a:off x="6717289" y="2085201"/>
                          <a:ext cx="90271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0 IRQ</a:t>
                            </a:r>
                          </a:p>
                        </a:txBody>
                        <a:useSpRect/>
                      </a:txSp>
                    </a:sp>
                    <a:sp>
                      <a:nvSpPr>
                        <a:cNvPr id="120" name="Textfeld 119"/>
                        <a:cNvSpPr txBox="1"/>
                      </a:nvSpPr>
                      <a:spPr>
                        <a:xfrm>
                          <a:off x="6705600" y="4876800"/>
                          <a:ext cx="1030901" cy="276999"/>
                        </a:xfrm>
                        <a:prstGeom prst="rect">
                          <a:avLst/>
                        </a:prstGeom>
                        <a:noFill/>
                      </a:spPr>
                      <a:txSp>
                        <a:txBody>
                          <a:bodyPr wrap="none" rtlCol="0">
                            <a:spAutoFit/>
                          </a:bodyPr>
                          <a:lstStyle>
                            <a:defPPr>
                              <a:defRPr lang="en-US"/>
                            </a:defPPr>
                            <a:lvl1pPr algn="l" rtl="0" fontAlgn="base">
                              <a:spcBef>
                                <a:spcPct val="0"/>
                              </a:spcBef>
                              <a:spcAft>
                                <a:spcPct val="0"/>
                              </a:spcAft>
                              <a:defRPr sz="2400" kern="1200">
                                <a:solidFill>
                                  <a:schemeClr val="tx1"/>
                                </a:solidFill>
                                <a:latin typeface="Times New Roman" charset="0"/>
                                <a:ea typeface="+mn-ea"/>
                                <a:cs typeface="+mn-cs"/>
                              </a:defRPr>
                            </a:lvl1pPr>
                            <a:lvl2pPr marL="457200" algn="l" rtl="0" fontAlgn="base">
                              <a:spcBef>
                                <a:spcPct val="0"/>
                              </a:spcBef>
                              <a:spcAft>
                                <a:spcPct val="0"/>
                              </a:spcAft>
                              <a:defRPr sz="2400" kern="1200">
                                <a:solidFill>
                                  <a:schemeClr val="tx1"/>
                                </a:solidFill>
                                <a:latin typeface="Times New Roman" charset="0"/>
                                <a:ea typeface="+mn-ea"/>
                                <a:cs typeface="+mn-cs"/>
                              </a:defRPr>
                            </a:lvl2pPr>
                            <a:lvl3pPr marL="914400" algn="l" rtl="0" fontAlgn="base">
                              <a:spcBef>
                                <a:spcPct val="0"/>
                              </a:spcBef>
                              <a:spcAft>
                                <a:spcPct val="0"/>
                              </a:spcAft>
                              <a:defRPr sz="2400" kern="1200">
                                <a:solidFill>
                                  <a:schemeClr val="tx1"/>
                                </a:solidFill>
                                <a:latin typeface="Times New Roman" charset="0"/>
                                <a:ea typeface="+mn-ea"/>
                                <a:cs typeface="+mn-cs"/>
                              </a:defRPr>
                            </a:lvl3pPr>
                            <a:lvl4pPr marL="1371600" algn="l" rtl="0" fontAlgn="base">
                              <a:spcBef>
                                <a:spcPct val="0"/>
                              </a:spcBef>
                              <a:spcAft>
                                <a:spcPct val="0"/>
                              </a:spcAft>
                              <a:defRPr sz="2400" kern="1200">
                                <a:solidFill>
                                  <a:schemeClr val="tx1"/>
                                </a:solidFill>
                                <a:latin typeface="Times New Roman" charset="0"/>
                                <a:ea typeface="+mn-ea"/>
                                <a:cs typeface="+mn-cs"/>
                              </a:defRPr>
                            </a:lvl4pPr>
                            <a:lvl5pPr marL="1828800" algn="l" rtl="0" fontAlgn="base">
                              <a:spcBef>
                                <a:spcPct val="0"/>
                              </a:spcBef>
                              <a:spcAft>
                                <a:spcPct val="0"/>
                              </a:spcAft>
                              <a:defRPr sz="2400" kern="1200">
                                <a:solidFill>
                                  <a:schemeClr val="tx1"/>
                                </a:solidFill>
                                <a:latin typeface="Times New Roman" charset="0"/>
                                <a:ea typeface="+mn-ea"/>
                                <a:cs typeface="+mn-cs"/>
                              </a:defRPr>
                            </a:lvl5pPr>
                            <a:lvl6pPr marL="2286000" algn="l" defTabSz="457200" rtl="0" eaLnBrk="1" latinLnBrk="0" hangingPunct="1">
                              <a:defRPr sz="2400" kern="1200">
                                <a:solidFill>
                                  <a:schemeClr val="tx1"/>
                                </a:solidFill>
                                <a:latin typeface="Times New Roman" charset="0"/>
                                <a:ea typeface="+mn-ea"/>
                                <a:cs typeface="+mn-cs"/>
                              </a:defRPr>
                            </a:lvl6pPr>
                            <a:lvl7pPr marL="2743200" algn="l" defTabSz="457200" rtl="0" eaLnBrk="1" latinLnBrk="0" hangingPunct="1">
                              <a:defRPr sz="2400" kern="1200">
                                <a:solidFill>
                                  <a:schemeClr val="tx1"/>
                                </a:solidFill>
                                <a:latin typeface="Times New Roman" charset="0"/>
                                <a:ea typeface="+mn-ea"/>
                                <a:cs typeface="+mn-cs"/>
                              </a:defRPr>
                            </a:lvl7pPr>
                            <a:lvl8pPr marL="3200400" algn="l" defTabSz="457200" rtl="0" eaLnBrk="1" latinLnBrk="0" hangingPunct="1">
                              <a:defRPr sz="2400" kern="1200">
                                <a:solidFill>
                                  <a:schemeClr val="tx1"/>
                                </a:solidFill>
                                <a:latin typeface="Times New Roman" charset="0"/>
                                <a:ea typeface="+mn-ea"/>
                                <a:cs typeface="+mn-cs"/>
                              </a:defRPr>
                            </a:lvl8pPr>
                            <a:lvl9pPr marL="3657600" algn="l" defTabSz="457200" rtl="0" eaLnBrk="1" latinLnBrk="0" hangingPunct="1">
                              <a:defRPr sz="2400" kern="1200">
                                <a:solidFill>
                                  <a:schemeClr val="tx1"/>
                                </a:solidFill>
                                <a:latin typeface="Times New Roman" charset="0"/>
                                <a:ea typeface="+mn-ea"/>
                                <a:cs typeface="+mn-cs"/>
                              </a:defRPr>
                            </a:lvl9pPr>
                          </a:lstStyle>
                          <a:p>
                            <a:r>
                              <a:rPr lang="de-DE" sz="1200"/>
                              <a:t>Core n-1 IRQ</a:t>
                            </a:r>
                          </a:p>
                        </a:txBody>
                        <a:useSpRect/>
                      </a:txSp>
                    </a:sp>
                  </a:grpSp>
                </lc:lockedCanvas>
              </a:graphicData>
            </a:graphic>
          </wp:inline>
        </w:drawing>
      </w:r>
    </w:p>
    <w:p w:rsidR="0059453A" w:rsidRPr="00362298" w:rsidRDefault="004F380C" w:rsidP="0083056B">
      <w:pPr>
        <w:pStyle w:val="Beschriftung"/>
        <w:jc w:val="center"/>
      </w:pPr>
      <w:bookmarkStart w:id="179" w:name="_Ref137287251"/>
      <w:bookmarkStart w:id="180" w:name="_Toc166210402"/>
      <w:r w:rsidRPr="00362298">
        <w:t xml:space="preserve">Figure </w:t>
      </w:r>
      <w:r w:rsidR="00847C2D">
        <w:fldChar w:fldCharType="begin"/>
      </w:r>
      <w:r w:rsidR="001D2F47">
        <w:instrText xml:space="preserve"> SEQ Figure \* ARABIC </w:instrText>
      </w:r>
      <w:r w:rsidR="00847C2D">
        <w:fldChar w:fldCharType="separate"/>
      </w:r>
      <w:r w:rsidR="00937609">
        <w:rPr>
          <w:noProof/>
        </w:rPr>
        <w:t>8</w:t>
      </w:r>
      <w:r w:rsidR="00847C2D">
        <w:rPr>
          <w:noProof/>
        </w:rPr>
        <w:fldChar w:fldCharType="end"/>
      </w:r>
      <w:bookmarkEnd w:id="179"/>
      <w:r w:rsidRPr="00362298">
        <w:t xml:space="preserve"> – Interrupt Distribution Scheme</w:t>
      </w:r>
      <w:bookmarkEnd w:id="180"/>
    </w:p>
    <w:p w:rsidR="00FB6CE3" w:rsidRPr="00362298" w:rsidRDefault="0059453A" w:rsidP="00733CC3">
      <w:r w:rsidRPr="00362298">
        <w:t>The Interrupt Broadcast Register can be set for each IR</w:t>
      </w:r>
      <w:r w:rsidR="002E1D3D" w:rsidRPr="00362298">
        <w:t xml:space="preserve"> line</w:t>
      </w:r>
      <w:r w:rsidRPr="00362298">
        <w:t xml:space="preserve"> i</w:t>
      </w:r>
      <w:r w:rsidR="00A1709A" w:rsidRPr="00362298">
        <w:t>ndividually. If the broadcast bi</w:t>
      </w:r>
      <w:r w:rsidRPr="00362298">
        <w:t xml:space="preserve">t of an </w:t>
      </w:r>
      <w:r w:rsidR="00A1709A" w:rsidRPr="00362298">
        <w:t>interrupt</w:t>
      </w:r>
      <w:r w:rsidR="002E1D3D" w:rsidRPr="00362298">
        <w:t xml:space="preserve"> line</w:t>
      </w:r>
      <w:r w:rsidRPr="00362298">
        <w:t xml:space="preserve"> is set, the IRQ is sent to all cores and has to be acknowledged (i.e. the ISR has to be processed) by each of the cores. </w:t>
      </w:r>
      <w:r w:rsidR="00FB6CE3" w:rsidRPr="00362298">
        <w:t xml:space="preserve">This is realized by setting the Interrupt Force Registers for </w:t>
      </w:r>
      <w:r w:rsidR="00662C4C" w:rsidRPr="00362298">
        <w:t>all</w:t>
      </w:r>
      <w:r w:rsidR="00FB6CE3" w:rsidRPr="00362298">
        <w:t xml:space="preserve"> cores. Each core has to clear its Interrupt Force register separately.</w:t>
      </w:r>
    </w:p>
    <w:p w:rsidR="00FB6CE3" w:rsidRPr="00362298" w:rsidRDefault="0059453A" w:rsidP="00733CC3">
      <w:r w:rsidRPr="00362298">
        <w:t>If the broadcast bit is not set, the IRQ is sent to all cores</w:t>
      </w:r>
      <w:r w:rsidR="00BD0902" w:rsidRPr="00362298">
        <w:t xml:space="preserve"> and has to be acknowledged only once, i.e. only the first core that acknowledges the IR has </w:t>
      </w:r>
      <w:r w:rsidR="00A1709A" w:rsidRPr="00362298">
        <w:t>t</w:t>
      </w:r>
      <w:r w:rsidR="00BD0902" w:rsidRPr="00362298">
        <w:t>o process the ISR.</w:t>
      </w:r>
      <w:r w:rsidR="00FB6CE3" w:rsidRPr="00362298">
        <w:t xml:space="preserve"> This is realized by setting the Interrupt Pending Register, which can be cleared by any of the cores.</w:t>
      </w:r>
      <w:r w:rsidR="007A7FD9" w:rsidRPr="00362298">
        <w:t xml:space="preserve"> In uniprocessor systems the Broadcast Register is disabled.</w:t>
      </w:r>
    </w:p>
    <w:p w:rsidR="005A4A49" w:rsidRPr="00362298" w:rsidRDefault="00A1709A" w:rsidP="00733CC3">
      <w:r w:rsidRPr="00362298">
        <w:t>Interrupts can be masked for each core individually</w:t>
      </w:r>
      <w:r w:rsidR="00E85559" w:rsidRPr="00362298">
        <w:t xml:space="preserve">. If bit </w:t>
      </w:r>
      <w:r w:rsidR="00662C4C" w:rsidRPr="00362298">
        <w:t>n</w:t>
      </w:r>
      <w:r w:rsidR="00E85559" w:rsidRPr="00362298">
        <w:t xml:space="preserve"> of the Interrupt Mask Register of core m is set to 0, then interrupt n is masked for this core, i.e. core m will never receive IRQ n.</w:t>
      </w:r>
      <w:r w:rsidR="002E1D3D" w:rsidRPr="00362298">
        <w:t xml:space="preserve"> As a matter of fact, the VHDL implementation does not prevent an interrupt n </w:t>
      </w:r>
      <w:r w:rsidR="00B35286" w:rsidRPr="00362298">
        <w:t>clearance</w:t>
      </w:r>
      <w:r w:rsidR="002E1D3D" w:rsidRPr="00362298">
        <w:t xml:space="preserve"> by core m in this case.</w:t>
      </w:r>
      <w:r w:rsidR="00B35286" w:rsidRPr="00362298">
        <w:t xml:space="preserve"> For now, the SystemC module has been aligned to this behavior.</w:t>
      </w:r>
    </w:p>
    <w:p w:rsidR="005A4A49" w:rsidRPr="00362298" w:rsidRDefault="005A4A49" w:rsidP="00733CC3">
      <w:r w:rsidRPr="00362298">
        <w:t>Interrupt masking takes place before prioritization, so the highest priority unmasked IR is always forwarded to the processors.</w:t>
      </w:r>
    </w:p>
    <w:p w:rsidR="00F042E7" w:rsidRPr="00362298" w:rsidRDefault="005A4A49" w:rsidP="00733CC3">
      <w:r w:rsidRPr="00362298">
        <w:t>Interrupt 15 cannot be maskable by the LEON3 core and should be used with care. Most operating systems do not safely handle this IR.</w:t>
      </w:r>
    </w:p>
    <w:p w:rsidR="00BA2CBF" w:rsidRPr="00362298" w:rsidRDefault="00F042E7" w:rsidP="00795B1F">
      <w:pPr>
        <w:pStyle w:val="berschrift3"/>
        <w:ind w:left="851" w:hanging="851"/>
      </w:pPr>
      <w:bookmarkStart w:id="181" w:name="_Toc166561531"/>
      <w:r w:rsidRPr="00362298">
        <w:t>Extended Interrupt Handling</w:t>
      </w:r>
      <w:bookmarkEnd w:id="181"/>
    </w:p>
    <w:p w:rsidR="004347D0" w:rsidRPr="00362298" w:rsidRDefault="00E53655" w:rsidP="00733CC3">
      <w:r w:rsidRPr="00362298">
        <w:t>Extended interrupts are implemented in a cascaded fashion, i.e. one of the regular IR lines may be defined as a cascade for the 16 EIR lines. The cascade is defined in</w:t>
      </w:r>
      <w:r w:rsidR="004347D0" w:rsidRPr="00362298">
        <w:t xml:space="preserve"> bits 19..16 of the Multiprocessor Status Register.</w:t>
      </w:r>
      <w:r w:rsidRPr="00362298">
        <w:t xml:space="preserve"> </w:t>
      </w:r>
    </w:p>
    <w:p w:rsidR="008C7370" w:rsidRPr="00362298" w:rsidRDefault="00E53655" w:rsidP="00733CC3">
      <w:r w:rsidRPr="00362298">
        <w:t xml:space="preserve">If EIRs are asserted and the cascade is the highest priority active regular IR, the cascade is forwarded to the cores. </w:t>
      </w:r>
      <w:r w:rsidR="004347D0" w:rsidRPr="00362298">
        <w:t>After receiving the interrupt acknowledge signal from a core, the IRQMP unit writes the number of the asserted EIR line into the Extended Interrupt Identification Register.</w:t>
      </w:r>
      <w:r w:rsidR="00863733" w:rsidRPr="00362298">
        <w:t xml:space="preserve"> Thus, the ISR of the cascade has to send the acknowledge signal and afterwards read the EIR ID Register to call the correct ISR of the asserted EIR.</w:t>
      </w:r>
    </w:p>
    <w:p w:rsidR="00877106" w:rsidRPr="00362298" w:rsidRDefault="00877106" w:rsidP="00795B1F">
      <w:pPr>
        <w:pStyle w:val="berschrift3"/>
        <w:ind w:left="851" w:hanging="851"/>
      </w:pPr>
      <w:bookmarkStart w:id="182" w:name="_Toc166561532"/>
      <w:r w:rsidRPr="00362298">
        <w:t>Processor Status Monitoring</w:t>
      </w:r>
      <w:bookmarkEnd w:id="182"/>
    </w:p>
    <w:p w:rsidR="00877106" w:rsidRPr="00362298" w:rsidRDefault="00877106" w:rsidP="00733CC3">
      <w:r w:rsidRPr="00362298">
        <w:t>[This section is copied from RD04]</w:t>
      </w:r>
    </w:p>
    <w:p w:rsidR="001A31C8" w:rsidRPr="00362298" w:rsidRDefault="00877106" w:rsidP="00733CC3">
      <w:r w:rsidRPr="00362298">
        <w:t>The processor status can be monitored through the Multiprocessor Status Register. The STATUS field [15..0] in this register indicates if a processor is halted (‘1’) or running (‘0’). A halted processor can be reset and restarted by writing a ‘1’ to its staus field. After reset, all processors except processor 0 are halted. When the system is properly initialized, processor 0 can start the remaining processors by writing to their STATUS bits.</w:t>
      </w:r>
    </w:p>
    <w:p w:rsidR="00877106" w:rsidRPr="00362298" w:rsidRDefault="006134F7" w:rsidP="00733CC3">
      <w:pPr>
        <w:pStyle w:val="berschrift2"/>
        <w:jc w:val="both"/>
        <w:rPr>
          <w:lang w:val="en-US"/>
        </w:rPr>
      </w:pPr>
      <w:r w:rsidRPr="00362298">
        <w:rPr>
          <w:lang w:val="en-US"/>
        </w:rPr>
        <w:t xml:space="preserve"> </w:t>
      </w:r>
      <w:r w:rsidRPr="00362298">
        <w:rPr>
          <w:lang w:val="en-US"/>
        </w:rPr>
        <w:tab/>
      </w:r>
      <w:bookmarkStart w:id="183" w:name="_Toc166561533"/>
      <w:r w:rsidR="00B7047C" w:rsidRPr="00362298">
        <w:rPr>
          <w:lang w:val="en-US"/>
        </w:rPr>
        <w:t>Internal Structure</w:t>
      </w:r>
      <w:bookmarkEnd w:id="183"/>
    </w:p>
    <w:p w:rsidR="00A004A2" w:rsidRPr="00362298" w:rsidRDefault="00A004A2" w:rsidP="00733CC3">
      <w:pPr>
        <w:pStyle w:val="Default"/>
        <w:spacing w:after="120"/>
        <w:jc w:val="both"/>
        <w:rPr>
          <w:lang w:val="en-US"/>
        </w:rPr>
      </w:pPr>
      <w:r w:rsidRPr="00362298">
        <w:rPr>
          <w:lang w:val="en-US"/>
        </w:rPr>
        <w:t xml:space="preserve">The source code is split into three files, </w:t>
      </w:r>
      <w:r w:rsidR="00733CC3" w:rsidRPr="00362298">
        <w:rPr>
          <w:lang w:val="en-US"/>
        </w:rPr>
        <w:t>‘</w:t>
      </w:r>
      <w:r w:rsidRPr="00362298">
        <w:rPr>
          <w:lang w:val="en-US"/>
        </w:rPr>
        <w:t xml:space="preserve">irqmpreg.h’, </w:t>
      </w:r>
      <w:r w:rsidR="00733CC3" w:rsidRPr="00362298">
        <w:rPr>
          <w:lang w:val="en-US"/>
        </w:rPr>
        <w:t>‘</w:t>
      </w:r>
      <w:r w:rsidRPr="00362298">
        <w:rPr>
          <w:lang w:val="en-US"/>
        </w:rPr>
        <w:t xml:space="preserve">irqmp.h’, and </w:t>
      </w:r>
      <w:r w:rsidR="00733CC3" w:rsidRPr="00362298">
        <w:rPr>
          <w:lang w:val="en-US"/>
        </w:rPr>
        <w:t>‘</w:t>
      </w:r>
      <w:r w:rsidRPr="00362298">
        <w:rPr>
          <w:lang w:val="en-US"/>
        </w:rPr>
        <w:t>irqmp.tpp’.</w:t>
      </w:r>
    </w:p>
    <w:p w:rsidR="00733CC3" w:rsidRPr="00362298" w:rsidRDefault="00733CC3" w:rsidP="00795B1F">
      <w:pPr>
        <w:pStyle w:val="berschrift3"/>
        <w:ind w:left="851" w:hanging="851"/>
      </w:pPr>
      <w:bookmarkStart w:id="184" w:name="_Toc166561534"/>
      <w:r w:rsidRPr="00362298">
        <w:t>The irqmpreg</w:t>
      </w:r>
      <w:r w:rsidR="00E25C09">
        <w:t>isters</w:t>
      </w:r>
      <w:r w:rsidRPr="00362298">
        <w:t>.h File</w:t>
      </w:r>
      <w:bookmarkEnd w:id="184"/>
    </w:p>
    <w:p w:rsidR="00A004A2" w:rsidRPr="00362298" w:rsidRDefault="00A004A2" w:rsidP="00733CC3">
      <w:pPr>
        <w:pStyle w:val="Default"/>
        <w:spacing w:after="120"/>
        <w:jc w:val="both"/>
        <w:rPr>
          <w:lang w:val="en-US"/>
        </w:rPr>
      </w:pPr>
      <w:r w:rsidRPr="00362298">
        <w:rPr>
          <w:lang w:val="en-US"/>
        </w:rPr>
        <w:t xml:space="preserve">The </w:t>
      </w:r>
      <w:r w:rsidR="00733CC3" w:rsidRPr="00362298">
        <w:rPr>
          <w:lang w:val="en-US"/>
        </w:rPr>
        <w:t>‘</w:t>
      </w:r>
      <w:r w:rsidRPr="00362298">
        <w:rPr>
          <w:lang w:val="en-US"/>
        </w:rPr>
        <w:t>irqmpreg.h’ file contains preprocessor definitions of register addresses and bit masks only. These definitions are made for programming convenience.</w:t>
      </w:r>
    </w:p>
    <w:p w:rsidR="00A004A2" w:rsidRPr="00362298" w:rsidRDefault="00A004A2" w:rsidP="00733CC3">
      <w:pPr>
        <w:pStyle w:val="Default"/>
        <w:spacing w:after="120"/>
        <w:jc w:val="both"/>
        <w:rPr>
          <w:lang w:val="en-US"/>
        </w:rPr>
      </w:pPr>
      <w:r w:rsidRPr="00362298">
        <w:rPr>
          <w:lang w:val="en-US"/>
        </w:rPr>
        <w:t>The write masks of the registers can be used to ensure that only permitted bits are set when writing to a register.</w:t>
      </w:r>
    </w:p>
    <w:p w:rsidR="00743695" w:rsidRPr="00362298" w:rsidRDefault="00A004A2" w:rsidP="00733CC3">
      <w:pPr>
        <w:pStyle w:val="Default"/>
        <w:spacing w:after="120"/>
        <w:jc w:val="both"/>
        <w:rPr>
          <w:lang w:val="en-US"/>
        </w:rPr>
      </w:pPr>
      <w:r w:rsidRPr="00362298">
        <w:rPr>
          <w:lang w:val="en-US"/>
        </w:rPr>
        <w:t>The default masks are written to the registers in the system</w:t>
      </w:r>
      <w:r w:rsidR="00733CC3" w:rsidRPr="00362298">
        <w:rPr>
          <w:lang w:val="en-US"/>
        </w:rPr>
        <w:t>-</w:t>
      </w:r>
      <w:r w:rsidRPr="00362298">
        <w:rPr>
          <w:lang w:val="en-US"/>
        </w:rPr>
        <w:t>reset function.</w:t>
      </w:r>
    </w:p>
    <w:p w:rsidR="00733CC3" w:rsidRPr="00362298" w:rsidRDefault="00733CC3" w:rsidP="00795B1F">
      <w:pPr>
        <w:pStyle w:val="berschrift3"/>
        <w:ind w:left="851" w:hanging="851"/>
      </w:pPr>
      <w:bookmarkStart w:id="185" w:name="_Toc166561535"/>
      <w:r w:rsidRPr="00362298">
        <w:t>The irqmp.h File</w:t>
      </w:r>
      <w:bookmarkEnd w:id="185"/>
    </w:p>
    <w:p w:rsidR="00733CC3" w:rsidRPr="00362298" w:rsidRDefault="00733CC3" w:rsidP="00733CC3">
      <w:pPr>
        <w:pStyle w:val="Default"/>
        <w:spacing w:after="120"/>
        <w:jc w:val="both"/>
        <w:rPr>
          <w:lang w:val="en-US"/>
        </w:rPr>
      </w:pPr>
      <w:r w:rsidRPr="00362298">
        <w:rPr>
          <w:lang w:val="en-US"/>
        </w:rPr>
        <w:t xml:space="preserve">The IRQMP unit </w:t>
      </w:r>
      <w:r w:rsidR="00CA34D8" w:rsidRPr="00362298">
        <w:rPr>
          <w:lang w:val="en-US"/>
        </w:rPr>
        <w:t>consists of only one class</w:t>
      </w:r>
      <w:r w:rsidRPr="00362298">
        <w:rPr>
          <w:lang w:val="en-US"/>
        </w:rPr>
        <w:t xml:space="preserve">. The ‘irqmp.h’ file contains the module class definition. The parameterization options, implemented as generics in the VHDL model, are realized as </w:t>
      </w:r>
      <w:r w:rsidR="000660EF">
        <w:rPr>
          <w:lang w:val="en-US"/>
        </w:rPr>
        <w:t>constructor</w:t>
      </w:r>
      <w:r w:rsidRPr="00362298">
        <w:rPr>
          <w:lang w:val="en-US"/>
        </w:rPr>
        <w:t xml:space="preserve"> parameters of the class. Details are given in section </w:t>
      </w:r>
      <w:r w:rsidR="00847C2D" w:rsidRPr="00362298">
        <w:rPr>
          <w:lang w:val="en-US"/>
        </w:rPr>
        <w:fldChar w:fldCharType="begin"/>
      </w:r>
      <w:r w:rsidRPr="00362298">
        <w:rPr>
          <w:lang w:val="en-US"/>
        </w:rPr>
        <w:instrText xml:space="preserve"> REF _Ref137525697 \r \h </w:instrText>
      </w:r>
      <w:r w:rsidR="006D081F" w:rsidRPr="00847C2D">
        <w:rPr>
          <w:lang w:val="en-US"/>
        </w:rPr>
      </w:r>
      <w:r w:rsidR="00847C2D" w:rsidRPr="00362298">
        <w:rPr>
          <w:lang w:val="en-US"/>
        </w:rPr>
        <w:fldChar w:fldCharType="separate"/>
      </w:r>
      <w:r w:rsidR="00937609">
        <w:rPr>
          <w:lang w:val="en-US"/>
        </w:rPr>
        <w:t>8.3</w:t>
      </w:r>
      <w:r w:rsidR="00847C2D" w:rsidRPr="00362298">
        <w:rPr>
          <w:lang w:val="en-US"/>
        </w:rPr>
        <w:fldChar w:fldCharType="end"/>
      </w:r>
      <w:r w:rsidRPr="00362298">
        <w:rPr>
          <w:lang w:val="en-US"/>
        </w:rPr>
        <w:t>.</w:t>
      </w:r>
    </w:p>
    <w:p w:rsidR="00CA34D8" w:rsidRPr="00362298" w:rsidRDefault="00CA34D8" w:rsidP="00733CC3">
      <w:pPr>
        <w:pStyle w:val="Default"/>
        <w:spacing w:after="120"/>
        <w:jc w:val="both"/>
        <w:rPr>
          <w:lang w:val="en-US"/>
        </w:rPr>
      </w:pPr>
      <w:r w:rsidRPr="00362298">
        <w:rPr>
          <w:lang w:val="en-US"/>
        </w:rPr>
        <w:t xml:space="preserve">To ensure GreenReg compatibility, the Irqmp module needs to be a child module of a GreenReg Device. </w:t>
      </w:r>
      <w:r w:rsidR="00677D5E" w:rsidRPr="00362298">
        <w:rPr>
          <w:lang w:val="en-US"/>
        </w:rPr>
        <w:t>A gr_device is a t</w:t>
      </w:r>
      <w:r w:rsidR="000660EF">
        <w:rPr>
          <w:lang w:val="en-US"/>
        </w:rPr>
        <w:t>o</w:t>
      </w:r>
      <w:r w:rsidR="00677D5E" w:rsidRPr="00362298">
        <w:rPr>
          <w:lang w:val="en-US"/>
        </w:rPr>
        <w:t xml:space="preserve">p-level encapsulation for a complete functional unit and provides containment structures for other GreenReg elements, e.g. registers. </w:t>
      </w:r>
      <w:r w:rsidRPr="00362298">
        <w:rPr>
          <w:lang w:val="en-US"/>
        </w:rPr>
        <w:t xml:space="preserve">Thus, </w:t>
      </w:r>
      <w:r w:rsidR="00017DED" w:rsidRPr="00362298">
        <w:rPr>
          <w:lang w:val="en-US"/>
        </w:rPr>
        <w:t xml:space="preserve">the Irqmp class inherits </w:t>
      </w:r>
      <w:r w:rsidRPr="00362298">
        <w:rPr>
          <w:lang w:val="en-US"/>
        </w:rPr>
        <w:t>the gr_device class.</w:t>
      </w:r>
      <w:r w:rsidR="00515224" w:rsidRPr="00362298">
        <w:rPr>
          <w:lang w:val="en-US"/>
        </w:rPr>
        <w:t xml:space="preserve"> </w:t>
      </w:r>
    </w:p>
    <w:p w:rsidR="004C0C26" w:rsidRPr="00362298" w:rsidRDefault="004C0C26" w:rsidP="00733CC3">
      <w:pPr>
        <w:pStyle w:val="Default"/>
        <w:spacing w:after="120"/>
        <w:jc w:val="both"/>
        <w:rPr>
          <w:lang w:val="en-US"/>
        </w:rPr>
      </w:pPr>
      <w:r w:rsidRPr="00362298">
        <w:rPr>
          <w:lang w:val="en-US"/>
        </w:rPr>
        <w:t>The</w:t>
      </w:r>
      <w:r w:rsidR="00677D5E" w:rsidRPr="00362298">
        <w:rPr>
          <w:lang w:val="en-US"/>
        </w:rPr>
        <w:t xml:space="preserve"> Irqmp</w:t>
      </w:r>
      <w:r w:rsidRPr="00362298">
        <w:rPr>
          <w:lang w:val="en-US"/>
        </w:rPr>
        <w:t xml:space="preserve"> class definition contains the module interface and the function prototypes of constructor, destructor,</w:t>
      </w:r>
      <w:r w:rsidR="00D55D9B">
        <w:rPr>
          <w:lang w:val="en-US"/>
        </w:rPr>
        <w:t xml:space="preserve"> and</w:t>
      </w:r>
      <w:r w:rsidRPr="00362298">
        <w:rPr>
          <w:lang w:val="en-US"/>
        </w:rPr>
        <w:t xml:space="preserve"> callback function</w:t>
      </w:r>
      <w:r w:rsidR="000D5B23" w:rsidRPr="00362298">
        <w:rPr>
          <w:lang w:val="en-US"/>
        </w:rPr>
        <w:t>s</w:t>
      </w:r>
      <w:r w:rsidR="00D55D9B">
        <w:rPr>
          <w:lang w:val="en-US"/>
        </w:rPr>
        <w:t>.</w:t>
      </w:r>
      <w:r w:rsidRPr="00362298">
        <w:rPr>
          <w:lang w:val="en-US"/>
        </w:rPr>
        <w:t xml:space="preserve"> </w:t>
      </w:r>
      <w:r w:rsidR="00D55D9B">
        <w:rPr>
          <w:lang w:val="en-US"/>
        </w:rPr>
        <w:t>P</w:t>
      </w:r>
      <w:r w:rsidRPr="00362298">
        <w:rPr>
          <w:lang w:val="en-US"/>
        </w:rPr>
        <w:t>rocesses are not used in the module.</w:t>
      </w:r>
    </w:p>
    <w:p w:rsidR="00D038FB" w:rsidRPr="00362298" w:rsidRDefault="00D55D9B" w:rsidP="00733CC3">
      <w:pPr>
        <w:pStyle w:val="Default"/>
        <w:spacing w:after="120"/>
        <w:jc w:val="both"/>
        <w:rPr>
          <w:lang w:val="en-US"/>
        </w:rPr>
      </w:pPr>
      <w:r>
        <w:rPr>
          <w:lang w:val="en-US"/>
        </w:rPr>
        <w:t>SystemC</w:t>
      </w:r>
      <w:r w:rsidR="004C0C26" w:rsidRPr="00362298">
        <w:rPr>
          <w:lang w:val="en-US"/>
        </w:rPr>
        <w:t xml:space="preserve"> processes are registered with the SystemC simulation kernel using the SystemC macro</w:t>
      </w:r>
      <w:r w:rsidR="00CA34D8" w:rsidRPr="00362298">
        <w:rPr>
          <w:lang w:val="en-US"/>
        </w:rPr>
        <w:t>,</w:t>
      </w:r>
      <w:r w:rsidR="004C0C26" w:rsidRPr="00362298">
        <w:rPr>
          <w:lang w:val="en-US"/>
        </w:rPr>
        <w:t xml:space="preserve"> SC_HAS_PROCESS(). </w:t>
      </w:r>
      <w:r w:rsidR="002413F5" w:rsidRPr="00362298">
        <w:rPr>
          <w:lang w:val="en-US"/>
        </w:rPr>
        <w:t>In a similar fashion</w:t>
      </w:r>
      <w:r w:rsidR="004C0C26" w:rsidRPr="00362298">
        <w:rPr>
          <w:lang w:val="en-US"/>
        </w:rPr>
        <w:t xml:space="preserve">, the callback functions, which are hooked </w:t>
      </w:r>
      <w:r w:rsidR="00CA34D8" w:rsidRPr="00362298">
        <w:rPr>
          <w:lang w:val="en-US"/>
        </w:rPr>
        <w:t>to</w:t>
      </w:r>
      <w:r w:rsidR="004C0C26" w:rsidRPr="00362298">
        <w:rPr>
          <w:lang w:val="en-US"/>
        </w:rPr>
        <w:t xml:space="preserve"> the registers built with GreenReg, are registered with the SystemC simulation kernel using the GreenControl macro</w:t>
      </w:r>
      <w:r w:rsidR="00CA34D8" w:rsidRPr="00362298">
        <w:rPr>
          <w:lang w:val="en-US"/>
        </w:rPr>
        <w:t>,</w:t>
      </w:r>
      <w:r w:rsidR="004C0C26" w:rsidRPr="00362298">
        <w:rPr>
          <w:lang w:val="en-US"/>
        </w:rPr>
        <w:t xml:space="preserve"> GC_HAS_CALLBACKS().</w:t>
      </w:r>
    </w:p>
    <w:p w:rsidR="00751533" w:rsidRPr="00362298" w:rsidRDefault="00751533" w:rsidP="00795B1F">
      <w:pPr>
        <w:pStyle w:val="berschrift3"/>
        <w:ind w:left="851" w:hanging="851"/>
      </w:pPr>
      <w:bookmarkStart w:id="186" w:name="_Toc166561536"/>
      <w:r w:rsidRPr="00362298">
        <w:t>The irqmp.tpp file</w:t>
      </w:r>
      <w:bookmarkEnd w:id="186"/>
    </w:p>
    <w:p w:rsidR="00017DED" w:rsidRPr="00362298" w:rsidRDefault="00DC1536" w:rsidP="00733CC3">
      <w:pPr>
        <w:pStyle w:val="Default"/>
        <w:spacing w:after="120"/>
        <w:jc w:val="both"/>
        <w:rPr>
          <w:lang w:val="en-US"/>
        </w:rPr>
      </w:pPr>
      <w:r w:rsidRPr="00362298">
        <w:rPr>
          <w:lang w:val="en-US"/>
        </w:rPr>
        <w:t>The ‘irqmp.tpp’ file is technically a header file, which is included at the bottom of the ‘irqmp.h’ file. It implements all the member functions of the Irqmp template class</w:t>
      </w:r>
      <w:r w:rsidR="000D5B23" w:rsidRPr="00362298">
        <w:rPr>
          <w:lang w:val="en-US"/>
        </w:rPr>
        <w:t>, including constructor and destructor.</w:t>
      </w:r>
    </w:p>
    <w:p w:rsidR="000D5B23" w:rsidRPr="00362298" w:rsidRDefault="000D5B23" w:rsidP="00733CC3">
      <w:pPr>
        <w:pStyle w:val="Default"/>
        <w:spacing w:after="120"/>
        <w:jc w:val="both"/>
        <w:rPr>
          <w:lang w:val="en-US"/>
        </w:rPr>
      </w:pPr>
      <w:r w:rsidRPr="00362298">
        <w:rPr>
          <w:lang w:val="en-US"/>
        </w:rPr>
        <w:t>The destructor is explicitly defined to unregister the callback functions.</w:t>
      </w:r>
    </w:p>
    <w:p w:rsidR="00BE31ED" w:rsidRPr="00362298" w:rsidRDefault="000D5B23" w:rsidP="00733CC3">
      <w:pPr>
        <w:pStyle w:val="Default"/>
        <w:spacing w:after="120"/>
        <w:jc w:val="both"/>
        <w:rPr>
          <w:lang w:val="en-US"/>
        </w:rPr>
      </w:pPr>
      <w:r w:rsidRPr="00362298">
        <w:rPr>
          <w:lang w:val="en-US"/>
        </w:rPr>
        <w:t xml:space="preserve">The constructor </w:t>
      </w:r>
      <w:r w:rsidR="00E1062F" w:rsidRPr="00362298">
        <w:rPr>
          <w:lang w:val="en-US"/>
        </w:rPr>
        <w:t>configures the gr_device</w:t>
      </w:r>
      <w:r w:rsidR="00677D5E" w:rsidRPr="00362298">
        <w:rPr>
          <w:lang w:val="en-US"/>
        </w:rPr>
        <w:t xml:space="preserve"> and the bus interface. It constructs a GreenReg register container ‘r’, in which it implements all the registers listed in </w:t>
      </w:r>
      <w:r w:rsidR="00847C2D" w:rsidRPr="00362298">
        <w:rPr>
          <w:lang w:val="en-US"/>
        </w:rPr>
        <w:fldChar w:fldCharType="begin"/>
      </w:r>
      <w:r w:rsidR="00677D5E" w:rsidRPr="00362298">
        <w:rPr>
          <w:lang w:val="en-US"/>
        </w:rPr>
        <w:instrText xml:space="preserve"> REF _Ref137208275 \h </w:instrText>
      </w:r>
      <w:r w:rsidR="006D081F" w:rsidRPr="00847C2D">
        <w:rPr>
          <w:lang w:val="en-US"/>
        </w:rPr>
      </w:r>
      <w:r w:rsidR="00847C2D" w:rsidRPr="00362298">
        <w:rPr>
          <w:lang w:val="en-US"/>
        </w:rPr>
        <w:fldChar w:fldCharType="separate"/>
      </w:r>
      <w:r w:rsidR="00937609" w:rsidRPr="00362298">
        <w:t xml:space="preserve">Table </w:t>
      </w:r>
      <w:r w:rsidR="00937609">
        <w:rPr>
          <w:noProof/>
        </w:rPr>
        <w:t>21</w:t>
      </w:r>
      <w:r w:rsidR="00847C2D" w:rsidRPr="00362298">
        <w:rPr>
          <w:lang w:val="en-US"/>
        </w:rPr>
        <w:fldChar w:fldCharType="end"/>
      </w:r>
      <w:r w:rsidR="00677D5E" w:rsidRPr="00362298">
        <w:rPr>
          <w:lang w:val="en-US"/>
        </w:rPr>
        <w:t xml:space="preserve">. The register container is a C++ class implemented in the GreenReg libraries that provides memory management and interface functions. </w:t>
      </w:r>
      <w:r w:rsidR="00BE31ED" w:rsidRPr="00362298">
        <w:rPr>
          <w:lang w:val="en-US"/>
        </w:rPr>
        <w:t>Within this register container, a GreenReg register may be instantiated like in the following code snippet.</w:t>
      </w:r>
    </w:p>
    <w:p w:rsidR="00BE31ED" w:rsidRPr="00376E6D" w:rsidRDefault="00376E6D" w:rsidP="00376E6D">
      <w:pPr>
        <w:pStyle w:val="Default"/>
        <w:pBdr>
          <w:top w:val="dotted" w:sz="4" w:space="1" w:color="auto"/>
          <w:left w:val="dotted" w:sz="4" w:space="4" w:color="auto"/>
          <w:bottom w:val="dotted" w:sz="4" w:space="1" w:color="auto"/>
          <w:right w:val="dotted" w:sz="4" w:space="4" w:color="auto"/>
        </w:pBdr>
        <w:rPr>
          <w:sz w:val="16"/>
          <w:lang w:val="en-US"/>
        </w:rPr>
      </w:pPr>
      <w:r w:rsidRPr="00376E6D">
        <w:rPr>
          <w:rStyle w:val="apple-style-span"/>
          <w:rFonts w:ascii="Courier New" w:hAnsi="Courier New" w:cs="Courier New"/>
          <w:color w:val="7F7F7F"/>
          <w:sz w:val="18"/>
          <w:szCs w:val="27"/>
          <w:lang w:val="en-US"/>
        </w:rPr>
        <w:t>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r.create_register(</w:t>
      </w:r>
      <w:r w:rsidRPr="00376E6D">
        <w:rPr>
          <w:rStyle w:val="apple-style-span"/>
          <w:rFonts w:ascii="Courier New" w:hAnsi="Courier New" w:cs="Courier New"/>
          <w:b/>
          <w:bCs/>
          <w:color w:val="81C4E0"/>
          <w:sz w:val="18"/>
          <w:szCs w:val="27"/>
          <w:lang w:val="en-US"/>
        </w:rPr>
        <w:t>"pending"</w:t>
      </w:r>
      <w:r w:rsidRPr="00376E6D">
        <w:rPr>
          <w:rStyle w:val="apple-style-span"/>
          <w:rFonts w:ascii="Courier New" w:hAnsi="Courier New" w:cs="Courier New"/>
          <w:color w:val="262626"/>
          <w:sz w:val="18"/>
          <w:szCs w:val="27"/>
          <w:lang w:val="en-US"/>
        </w:rPr>
        <w:t>,</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81C4E0"/>
          <w:sz w:val="18"/>
          <w:szCs w:val="27"/>
          <w:lang w:val="en-US"/>
        </w:rPr>
        <w:t>"Interrupt Pending Register"</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0x04</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STANDARD_REG | SINGLE_IO | SINGLE_BUFFER | FULL_WIDTH,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0x00000000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IRQMP_IR_PENDING_EIP | IRQMP_IR_PENDING_IP,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0x00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p>
    <w:p w:rsidR="00BE31ED" w:rsidRPr="00362298" w:rsidRDefault="00BE31ED" w:rsidP="00733CC3">
      <w:pPr>
        <w:pStyle w:val="Default"/>
        <w:spacing w:after="120"/>
        <w:jc w:val="both"/>
        <w:rPr>
          <w:lang w:val="en-US"/>
        </w:rPr>
      </w:pPr>
      <w:r w:rsidRPr="00362298">
        <w:rPr>
          <w:lang w:val="en-US"/>
        </w:rPr>
        <w:t>The arguments to the ‘create_register()’ function are name, des</w:t>
      </w:r>
      <w:r w:rsidR="00B00D3B" w:rsidRPr="00362298">
        <w:rPr>
          <w:lang w:val="en-US"/>
        </w:rPr>
        <w:t>c</w:t>
      </w:r>
      <w:r w:rsidRPr="00362298">
        <w:rPr>
          <w:lang w:val="en-US"/>
        </w:rPr>
        <w:t>ription, offset, config</w:t>
      </w:r>
      <w:r w:rsidR="00B00D3B" w:rsidRPr="00362298">
        <w:rPr>
          <w:lang w:val="en-US"/>
        </w:rPr>
        <w:t>uration</w:t>
      </w:r>
      <w:r w:rsidRPr="00362298">
        <w:rPr>
          <w:lang w:val="en-US"/>
        </w:rPr>
        <w:t>, init value, write mask, reg</w:t>
      </w:r>
      <w:r w:rsidR="00B00D3B" w:rsidRPr="00362298">
        <w:rPr>
          <w:lang w:val="en-US"/>
        </w:rPr>
        <w:t>ister</w:t>
      </w:r>
      <w:r w:rsidRPr="00362298">
        <w:rPr>
          <w:lang w:val="en-US"/>
        </w:rPr>
        <w:t xml:space="preserve"> width,</w:t>
      </w:r>
      <w:r w:rsidR="00B00D3B" w:rsidRPr="00362298">
        <w:rPr>
          <w:lang w:val="en-US"/>
        </w:rPr>
        <w:t xml:space="preserve"> and lock mask. For a detailed description of these options, please refer to the GreenReg documentation.</w:t>
      </w:r>
    </w:p>
    <w:p w:rsidR="00DE6CB4" w:rsidRPr="00362298" w:rsidRDefault="00677D5E" w:rsidP="00733CC3">
      <w:pPr>
        <w:pStyle w:val="Default"/>
        <w:spacing w:after="120"/>
        <w:jc w:val="both"/>
        <w:rPr>
          <w:lang w:val="en-US"/>
        </w:rPr>
      </w:pPr>
      <w:r w:rsidRPr="00362298">
        <w:rPr>
          <w:lang w:val="en-US"/>
        </w:rPr>
        <w:t>In addition</w:t>
      </w:r>
      <w:r w:rsidR="00B00D3B" w:rsidRPr="00362298">
        <w:rPr>
          <w:lang w:val="en-US"/>
        </w:rPr>
        <w:t xml:space="preserve"> to building the interface</w:t>
      </w:r>
      <w:r w:rsidRPr="00362298">
        <w:rPr>
          <w:lang w:val="en-US"/>
        </w:rPr>
        <w:t xml:space="preserve">, the constructor registers the sensitivity of the three SC_METHOD processes with the simulation kernel. </w:t>
      </w:r>
      <w:r w:rsidR="00AF6BED" w:rsidRPr="00362298">
        <w:rPr>
          <w:lang w:val="en-US"/>
        </w:rPr>
        <w:t xml:space="preserve">These processes are sensitive to signals that are not part of the standard AMBA interface and therefore cannot be implemented as callback functions hooked to </w:t>
      </w:r>
      <w:r w:rsidR="003909E1" w:rsidRPr="00362298">
        <w:rPr>
          <w:lang w:val="en-US"/>
        </w:rPr>
        <w:t xml:space="preserve">the </w:t>
      </w:r>
      <w:r w:rsidR="00AF6BED" w:rsidRPr="00362298">
        <w:rPr>
          <w:lang w:val="en-US"/>
        </w:rPr>
        <w:t>registers.</w:t>
      </w:r>
    </w:p>
    <w:p w:rsidR="00DE6CB4" w:rsidRPr="00362298" w:rsidRDefault="00DE6CB4" w:rsidP="00733CC3">
      <w:pPr>
        <w:pStyle w:val="Default"/>
        <w:spacing w:after="120"/>
        <w:jc w:val="both"/>
        <w:rPr>
          <w:lang w:val="en-US"/>
        </w:rPr>
      </w:pPr>
      <w:r w:rsidRPr="00362298">
        <w:rPr>
          <w:lang w:val="en-US"/>
        </w:rPr>
        <w:t xml:space="preserve">The constructor only takes care of building the registers. For hooking the callback functions to </w:t>
      </w:r>
      <w:r w:rsidR="00C74273" w:rsidRPr="00362298">
        <w:rPr>
          <w:lang w:val="en-US"/>
        </w:rPr>
        <w:t xml:space="preserve">the registers, the </w:t>
      </w:r>
      <w:r w:rsidR="003909E1" w:rsidRPr="00362298">
        <w:rPr>
          <w:lang w:val="en-US"/>
        </w:rPr>
        <w:t xml:space="preserve">use of the </w:t>
      </w:r>
      <w:r w:rsidR="00C74273" w:rsidRPr="00362298">
        <w:rPr>
          <w:lang w:val="en-US"/>
        </w:rPr>
        <w:t xml:space="preserve">built-in SystemC function end_of_elaboration() is </w:t>
      </w:r>
      <w:r w:rsidR="003909E1" w:rsidRPr="00362298">
        <w:rPr>
          <w:lang w:val="en-US"/>
        </w:rPr>
        <w:t>required</w:t>
      </w:r>
      <w:r w:rsidR="00C74273" w:rsidRPr="00362298">
        <w:rPr>
          <w:lang w:val="en-US"/>
        </w:rPr>
        <w:t>. It is called at the end of the elaboration process, in which all instances of all models are built and all functions and processes are compiled. So after elaboration, the SystemC simulation kernel is made aware of the callback functions being hooked to the specific registers. This is achieved by subsequently using the GreenReg macros GR_FUNCTION and GR_SENSITIVE as shown exemplarily in the following code snippet.</w:t>
      </w:r>
    </w:p>
    <w:p w:rsidR="00743695" w:rsidRPr="00376E6D" w:rsidRDefault="00376E6D" w:rsidP="00376E6D">
      <w:pPr>
        <w:pStyle w:val="Default"/>
        <w:pBdr>
          <w:top w:val="dotted" w:sz="4" w:space="1" w:color="auto"/>
          <w:left w:val="dotted" w:sz="4" w:space="4" w:color="auto"/>
          <w:bottom w:val="dotted" w:sz="4" w:space="1" w:color="auto"/>
          <w:right w:val="dotted" w:sz="4" w:space="4" w:color="auto"/>
        </w:pBdr>
        <w:spacing w:after="120"/>
        <w:rPr>
          <w:sz w:val="18"/>
          <w:szCs w:val="18"/>
          <w:lang w:val="en-US"/>
        </w:rPr>
      </w:pPr>
      <w:r w:rsidRPr="00376E6D">
        <w:rPr>
          <w:rStyle w:val="apple-style-span"/>
          <w:rFonts w:ascii="Courier New" w:hAnsi="Courier New" w:cs="Courier New"/>
          <w:color w:val="7F7F7F"/>
          <w:sz w:val="18"/>
          <w:szCs w:val="18"/>
          <w:lang w:val="en-US"/>
        </w:rPr>
        <w:t>1</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GR_FUNCTION(Irqmp, launch_irq);</w:t>
      </w:r>
      <w:r w:rsidRPr="00376E6D">
        <w:rPr>
          <w:rFonts w:ascii="Courier New" w:hAnsi="Courier New" w:cs="Courier New"/>
          <w:color w:val="262626"/>
          <w:sz w:val="18"/>
          <w:szCs w:val="18"/>
          <w:lang w:val="en-US"/>
        </w:rPr>
        <w:br/>
      </w:r>
      <w:r w:rsidRPr="00376E6D">
        <w:rPr>
          <w:rStyle w:val="apple-style-span"/>
          <w:rFonts w:ascii="Courier New" w:hAnsi="Courier New" w:cs="Courier New"/>
          <w:color w:val="7F7F7F"/>
          <w:sz w:val="18"/>
          <w:szCs w:val="18"/>
          <w:lang w:val="en-US"/>
        </w:rPr>
        <w:t>2</w:t>
      </w:r>
      <w:r w:rsidRPr="00376E6D">
        <w:rPr>
          <w:rStyle w:val="apple-converted-space"/>
          <w:rFonts w:ascii="Courier New" w:hAnsi="Courier New" w:cs="Courier New"/>
          <w:color w:val="7F7F7F"/>
          <w:sz w:val="18"/>
          <w:szCs w:val="18"/>
          <w:lang w:val="en-US"/>
        </w:rPr>
        <w:t> </w:t>
      </w:r>
      <w:r w:rsidRPr="00376E6D">
        <w:rPr>
          <w:rStyle w:val="apple-style-span"/>
          <w:rFonts w:ascii="Courier New" w:hAnsi="Courier New" w:cs="Courier New"/>
          <w:color w:val="262626"/>
          <w:sz w:val="18"/>
          <w:szCs w:val="18"/>
          <w:lang w:val="en-US"/>
        </w:rPr>
        <w:t>GR_SENSITIVE(r[PENDING].add_rule(POST_WRITE,</w:t>
      </w:r>
      <w:r>
        <w:rPr>
          <w:rStyle w:val="apple-style-span"/>
          <w:rFonts w:ascii="Courier New" w:hAnsi="Courier New" w:cs="Courier New"/>
          <w:color w:val="262626"/>
          <w:sz w:val="18"/>
          <w:szCs w:val="18"/>
          <w:lang w:val="en-US"/>
        </w:rPr>
        <w:t xml:space="preserve"> </w:t>
      </w:r>
      <w:r w:rsidRPr="00376E6D">
        <w:rPr>
          <w:rStyle w:val="apple-style-span"/>
          <w:rFonts w:ascii="Courier New" w:hAnsi="Courier New" w:cs="Courier New"/>
          <w:b/>
          <w:bCs/>
          <w:color w:val="81C4E0"/>
          <w:sz w:val="18"/>
          <w:szCs w:val="18"/>
          <w:lang w:val="en-US"/>
        </w:rPr>
        <w:t>"launch_irq"</w:t>
      </w:r>
      <w:r w:rsidRPr="00376E6D">
        <w:rPr>
          <w:rStyle w:val="apple-style-span"/>
          <w:rFonts w:ascii="Courier New" w:hAnsi="Courier New" w:cs="Courier New"/>
          <w:color w:val="262626"/>
          <w:sz w:val="18"/>
          <w:szCs w:val="18"/>
          <w:lang w:val="en-US"/>
        </w:rPr>
        <w:t>, NOTIFY));</w:t>
      </w:r>
    </w:p>
    <w:p w:rsidR="00B00D3B" w:rsidRPr="00362298" w:rsidRDefault="00EC2403" w:rsidP="00733CC3">
      <w:pPr>
        <w:pStyle w:val="Default"/>
        <w:spacing w:after="120"/>
        <w:jc w:val="both"/>
        <w:rPr>
          <w:lang w:val="en-US"/>
        </w:rPr>
      </w:pPr>
      <w:r w:rsidRPr="00362298">
        <w:rPr>
          <w:lang w:val="en-US"/>
        </w:rPr>
        <w:t xml:space="preserve">This code hooks the ‘launch_irq’ callback function of the gr_device ‘Irqmp’ to the register administrated by the register container ‘r’ at the address ‘PENDING’, which has been defined to be 0x04 in a preprocessor directive. The ‘POST_WRITE’ argument indicates that the callback function is to be called after a write access to the register. The ‘NOTIFY’ argument simply indicates that the function is to be called at every write access without any </w:t>
      </w:r>
      <w:r w:rsidR="006A5C6A" w:rsidRPr="00362298">
        <w:rPr>
          <w:lang w:val="en-US"/>
        </w:rPr>
        <w:t xml:space="preserve">conditions or </w:t>
      </w:r>
      <w:r w:rsidRPr="00362298">
        <w:rPr>
          <w:lang w:val="en-US"/>
        </w:rPr>
        <w:t>parameters. ‘POST_WRITE’ and ‘NOTIFY’ are</w:t>
      </w:r>
      <w:r w:rsidR="00BE31ED" w:rsidRPr="00362298">
        <w:rPr>
          <w:lang w:val="en-US"/>
        </w:rPr>
        <w:t xml:space="preserve"> the only options used with the ‘add_rule()’ function within the IRQMP module.</w:t>
      </w:r>
    </w:p>
    <w:p w:rsidR="004B5AEE" w:rsidRPr="00362298" w:rsidRDefault="006A5C6A" w:rsidP="00733CC3">
      <w:pPr>
        <w:pStyle w:val="Default"/>
        <w:spacing w:after="120"/>
        <w:jc w:val="both"/>
        <w:rPr>
          <w:lang w:val="en-US"/>
        </w:rPr>
      </w:pPr>
      <w:r w:rsidRPr="00362298">
        <w:rPr>
          <w:lang w:val="en-US"/>
        </w:rPr>
        <w:t xml:space="preserve">The member functions of the module merely implement its functionality as described in Section </w:t>
      </w:r>
      <w:r w:rsidR="00746AFE" w:rsidRPr="00362298">
        <w:rPr>
          <w:lang w:val="en-US"/>
        </w:rPr>
        <w:t>8.1</w:t>
      </w:r>
      <w:r w:rsidR="004B5AEE" w:rsidRPr="00362298">
        <w:rPr>
          <w:lang w:val="en-US"/>
        </w:rPr>
        <w:t xml:space="preserve"> and therefore do not need to be explained explicitly. There are no interdependencies between the functions. The function names have been chosen to be self-explanatory.</w:t>
      </w:r>
    </w:p>
    <w:p w:rsidR="004B5AEE" w:rsidRPr="00362298" w:rsidRDefault="004B5AEE" w:rsidP="00733CC3">
      <w:pPr>
        <w:pStyle w:val="Default"/>
        <w:spacing w:after="120"/>
        <w:jc w:val="both"/>
        <w:rPr>
          <w:lang w:val="en-US"/>
        </w:rPr>
      </w:pPr>
      <w:r w:rsidRPr="00362298">
        <w:rPr>
          <w:lang w:val="en-US"/>
        </w:rPr>
        <w:t>As the IRQMP unit consists of combinational logic only (except for the interface registers), the implementation of the temporal behavior is rather simple. We assume that each operation will be completed within one clock cycle. Hence, there is no use of different implementations for LT and AT modeling.</w:t>
      </w:r>
    </w:p>
    <w:p w:rsidR="004B5AEE" w:rsidRPr="00362298" w:rsidRDefault="004B5AEE" w:rsidP="00733CC3">
      <w:pPr>
        <w:pStyle w:val="Default"/>
        <w:spacing w:after="120"/>
        <w:jc w:val="both"/>
        <w:rPr>
          <w:lang w:val="en-US"/>
        </w:rPr>
      </w:pPr>
      <w:r w:rsidRPr="00362298">
        <w:rPr>
          <w:lang w:val="en-US"/>
        </w:rPr>
        <w:t>For the callback functions, the delay of one clock cycle can simply be achieved by using ‘GR_DELAYED_SENSITIVE’ instead of ‘GR_SENSITIVE’ during the callback registration within the ‘end_of_elaboration()’ function.</w:t>
      </w:r>
    </w:p>
    <w:p w:rsidR="00EC2403" w:rsidRPr="00362298" w:rsidRDefault="004B5AEE" w:rsidP="00733CC3">
      <w:pPr>
        <w:pStyle w:val="Default"/>
        <w:spacing w:after="120"/>
        <w:jc w:val="both"/>
        <w:rPr>
          <w:lang w:val="en-US"/>
        </w:rPr>
      </w:pPr>
      <w:r w:rsidRPr="00362298">
        <w:rPr>
          <w:lang w:val="en-US"/>
        </w:rPr>
        <w:t xml:space="preserve">For the SC_METHOD processes, the delay is modeled by temporarily overriding the static sensitivity of the methods by using </w:t>
      </w:r>
      <w:r w:rsidR="00E9690A" w:rsidRPr="00362298">
        <w:rPr>
          <w:lang w:val="en-US"/>
        </w:rPr>
        <w:t>the SystemC ‘next_trigger()’ function with a constant delay. That way the SC_METHOD is always called twice – once to model the delay and once to model the functionality.</w:t>
      </w:r>
      <w:r w:rsidR="004873E7" w:rsidRPr="00362298">
        <w:rPr>
          <w:lang w:val="en-US"/>
        </w:rPr>
        <w:t xml:space="preserve"> As no wait statements are required, this way of modeling allows maximum simulation performance.</w:t>
      </w:r>
    </w:p>
    <w:p w:rsidR="00362298" w:rsidRPr="00362298" w:rsidRDefault="003646DC" w:rsidP="00733CC3">
      <w:pPr>
        <w:pStyle w:val="berschrift2"/>
        <w:jc w:val="both"/>
        <w:rPr>
          <w:lang w:val="en-US"/>
        </w:rPr>
      </w:pPr>
      <w:r w:rsidRPr="00362298">
        <w:rPr>
          <w:lang w:val="en-US"/>
        </w:rPr>
        <w:tab/>
      </w:r>
      <w:bookmarkStart w:id="187" w:name="_Ref137525623"/>
      <w:bookmarkStart w:id="188" w:name="_Ref137525697"/>
      <w:bookmarkStart w:id="189" w:name="_Toc166561537"/>
      <w:r w:rsidRPr="00362298">
        <w:rPr>
          <w:lang w:val="en-US"/>
        </w:rPr>
        <w:t>Parametrization Options</w:t>
      </w:r>
      <w:bookmarkEnd w:id="187"/>
      <w:bookmarkEnd w:id="188"/>
      <w:bookmarkEnd w:id="189"/>
    </w:p>
    <w:p w:rsidR="00A47310" w:rsidRDefault="00362298" w:rsidP="00BF50C6">
      <w:pPr>
        <w:pStyle w:val="Default"/>
        <w:jc w:val="both"/>
        <w:rPr>
          <w:lang w:val="en-US"/>
        </w:rPr>
      </w:pPr>
      <w:r w:rsidRPr="00362298">
        <w:rPr>
          <w:lang w:val="en-US"/>
        </w:rPr>
        <w:t xml:space="preserve">In the VHDL implementation, the </w:t>
      </w:r>
      <w:r>
        <w:rPr>
          <w:lang w:val="en-US"/>
        </w:rPr>
        <w:t xml:space="preserve">parameterization is fully controlled by generics, which are supported as </w:t>
      </w:r>
      <w:r w:rsidR="004B0A2D">
        <w:rPr>
          <w:lang w:val="en-US"/>
        </w:rPr>
        <w:t>constructor</w:t>
      </w:r>
      <w:r>
        <w:rPr>
          <w:lang w:val="en-US"/>
        </w:rPr>
        <w:t xml:space="preserve"> parameters in the SystemC module. The parameters are summarized in </w:t>
      </w:r>
      <w:r w:rsidR="00847C2D">
        <w:rPr>
          <w:lang w:val="en-US"/>
        </w:rPr>
        <w:fldChar w:fldCharType="begin"/>
      </w:r>
      <w:r w:rsidR="004B0A2D">
        <w:rPr>
          <w:lang w:val="en-US"/>
        </w:rPr>
        <w:instrText xml:space="preserve"> REF _Ref144465317 \h </w:instrText>
      </w:r>
      <w:r w:rsidR="006D081F" w:rsidRPr="00847C2D">
        <w:rPr>
          <w:lang w:val="en-US"/>
        </w:rPr>
      </w:r>
      <w:r w:rsidR="00847C2D">
        <w:rPr>
          <w:lang w:val="en-US"/>
        </w:rPr>
        <w:fldChar w:fldCharType="separate"/>
      </w:r>
      <w:r w:rsidR="00937609">
        <w:t xml:space="preserve">Table </w:t>
      </w:r>
      <w:r w:rsidR="00937609">
        <w:rPr>
          <w:noProof/>
        </w:rPr>
        <w:t>22</w:t>
      </w:r>
      <w:r w:rsidR="00847C2D">
        <w:rPr>
          <w:lang w:val="en-US"/>
        </w:rPr>
        <w:fldChar w:fldCharType="end"/>
      </w:r>
      <w:r w:rsidR="004B0A2D">
        <w:rPr>
          <w:lang w:val="en-US"/>
        </w:rPr>
        <w:t>.</w:t>
      </w:r>
    </w:p>
    <w:p w:rsidR="00362298" w:rsidRDefault="00362298" w:rsidP="00BF50C6">
      <w:pPr>
        <w:pStyle w:val="Default"/>
        <w:jc w:val="both"/>
        <w:rPr>
          <w:lang w:val="en-US"/>
        </w:rPr>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1481"/>
        <w:gridCol w:w="4905"/>
        <w:gridCol w:w="2126"/>
        <w:gridCol w:w="1140"/>
      </w:tblGrid>
      <w:tr w:rsidR="00BF50C6" w:rsidRPr="00362298">
        <w:trPr>
          <w:trHeight w:val="401"/>
          <w:jc w:val="center"/>
        </w:trPr>
        <w:tc>
          <w:tcPr>
            <w:tcW w:w="1481" w:type="dxa"/>
            <w:tcBorders>
              <w:top w:val="single" w:sz="24" w:space="0" w:color="auto"/>
              <w:left w:val="single" w:sz="24" w:space="0" w:color="auto"/>
              <w:bottom w:val="single" w:sz="24" w:space="0" w:color="auto"/>
              <w:right w:val="single" w:sz="4" w:space="0" w:color="000000"/>
            </w:tcBorders>
            <w:shd w:val="solid" w:color="C6D9F1" w:fill="auto"/>
          </w:tcPr>
          <w:p w:rsidR="00BF50C6" w:rsidRPr="009322EA" w:rsidRDefault="00BF50C6" w:rsidP="00733CC3">
            <w:pPr>
              <w:rPr>
                <w:b/>
              </w:rPr>
            </w:pPr>
            <w:r w:rsidRPr="009322EA">
              <w:rPr>
                <w:b/>
              </w:rPr>
              <w:t>Parameter</w:t>
            </w:r>
          </w:p>
        </w:tc>
        <w:tc>
          <w:tcPr>
            <w:tcW w:w="4905" w:type="dxa"/>
            <w:tcBorders>
              <w:top w:val="single" w:sz="24" w:space="0" w:color="auto"/>
              <w:left w:val="single" w:sz="4" w:space="0" w:color="000000"/>
              <w:bottom w:val="single" w:sz="24" w:space="0" w:color="auto"/>
              <w:right w:val="single" w:sz="8" w:space="0" w:color="auto"/>
            </w:tcBorders>
            <w:shd w:val="solid" w:color="C6D9F1" w:fill="auto"/>
          </w:tcPr>
          <w:p w:rsidR="00BF50C6" w:rsidRPr="009322EA" w:rsidRDefault="00BF50C6" w:rsidP="00733CC3">
            <w:pPr>
              <w:rPr>
                <w:b/>
              </w:rPr>
            </w:pPr>
            <w:r w:rsidRPr="009322EA">
              <w:rPr>
                <w:b/>
              </w:rPr>
              <w:t>Function</w:t>
            </w:r>
          </w:p>
        </w:tc>
        <w:tc>
          <w:tcPr>
            <w:tcW w:w="2126" w:type="dxa"/>
            <w:tcBorders>
              <w:top w:val="single" w:sz="24" w:space="0" w:color="auto"/>
              <w:left w:val="single" w:sz="8" w:space="0" w:color="auto"/>
              <w:bottom w:val="single" w:sz="24" w:space="0" w:color="auto"/>
              <w:right w:val="single" w:sz="8" w:space="0" w:color="auto"/>
            </w:tcBorders>
            <w:shd w:val="solid" w:color="C6D9F1" w:fill="auto"/>
          </w:tcPr>
          <w:p w:rsidR="00BF50C6" w:rsidRPr="009322EA" w:rsidRDefault="00BF50C6" w:rsidP="00733CC3">
            <w:pPr>
              <w:rPr>
                <w:b/>
              </w:rPr>
            </w:pPr>
            <w:r w:rsidRPr="009322EA">
              <w:rPr>
                <w:b/>
              </w:rPr>
              <w:t>Allowed Range</w:t>
            </w:r>
          </w:p>
        </w:tc>
        <w:tc>
          <w:tcPr>
            <w:tcW w:w="1140" w:type="dxa"/>
            <w:tcBorders>
              <w:top w:val="single" w:sz="24" w:space="0" w:color="auto"/>
              <w:left w:val="single" w:sz="8" w:space="0" w:color="auto"/>
              <w:bottom w:val="single" w:sz="24" w:space="0" w:color="auto"/>
              <w:right w:val="single" w:sz="24" w:space="0" w:color="auto"/>
            </w:tcBorders>
            <w:shd w:val="solid" w:color="C6D9F1" w:fill="auto"/>
          </w:tcPr>
          <w:p w:rsidR="00BF50C6" w:rsidRPr="009322EA" w:rsidRDefault="00BF50C6" w:rsidP="00733CC3">
            <w:pPr>
              <w:rPr>
                <w:b/>
              </w:rPr>
            </w:pPr>
            <w:r w:rsidRPr="009322EA">
              <w:rPr>
                <w:b/>
              </w:rPr>
              <w:t>Default</w:t>
            </w:r>
          </w:p>
        </w:tc>
      </w:tr>
      <w:tr w:rsidR="00BF50C6" w:rsidRPr="00362298">
        <w:trPr>
          <w:trHeight w:val="401"/>
          <w:jc w:val="center"/>
        </w:trPr>
        <w:tc>
          <w:tcPr>
            <w:tcW w:w="1481" w:type="dxa"/>
            <w:tcBorders>
              <w:top w:val="single" w:sz="24" w:space="0" w:color="auto"/>
              <w:left w:val="single" w:sz="24" w:space="0" w:color="auto"/>
              <w:bottom w:val="single" w:sz="6" w:space="0" w:color="000000"/>
              <w:right w:val="single" w:sz="6" w:space="0" w:color="000000"/>
            </w:tcBorders>
          </w:tcPr>
          <w:p w:rsidR="00BF50C6" w:rsidRPr="009322EA" w:rsidRDefault="00BF50C6" w:rsidP="00733CC3">
            <w:r w:rsidRPr="009322EA">
              <w:t>pindex</w:t>
            </w:r>
          </w:p>
        </w:tc>
        <w:tc>
          <w:tcPr>
            <w:tcW w:w="4905" w:type="dxa"/>
            <w:tcBorders>
              <w:top w:val="single" w:sz="24" w:space="0" w:color="auto"/>
              <w:left w:val="single" w:sz="6" w:space="0" w:color="000000"/>
              <w:bottom w:val="single" w:sz="6" w:space="0" w:color="000000"/>
              <w:right w:val="single" w:sz="8" w:space="0" w:color="auto"/>
            </w:tcBorders>
          </w:tcPr>
          <w:p w:rsidR="00BF50C6" w:rsidRPr="009322EA" w:rsidRDefault="00BF50C6" w:rsidP="00733CC3">
            <w:r w:rsidRPr="009322EA">
              <w:t>Selects which APB select signal (PSEL) will be used to access the IRQMP unit</w:t>
            </w:r>
          </w:p>
        </w:tc>
        <w:tc>
          <w:tcPr>
            <w:tcW w:w="2126" w:type="dxa"/>
            <w:tcBorders>
              <w:top w:val="single" w:sz="24" w:space="0" w:color="auto"/>
              <w:left w:val="single" w:sz="8" w:space="0" w:color="auto"/>
              <w:bottom w:val="single" w:sz="8" w:space="0" w:color="auto"/>
              <w:right w:val="single" w:sz="8" w:space="0" w:color="auto"/>
            </w:tcBorders>
          </w:tcPr>
          <w:p w:rsidR="009322EA" w:rsidRPr="009322EA" w:rsidRDefault="009322EA" w:rsidP="00733CC3">
            <w:r w:rsidRPr="009322EA">
              <w:t xml:space="preserve">0 to </w:t>
            </w:r>
          </w:p>
          <w:p w:rsidR="00BF50C6" w:rsidRPr="009322EA" w:rsidRDefault="009322EA" w:rsidP="009322EA">
            <w:pPr>
              <w:spacing w:before="0"/>
            </w:pPr>
            <w:r w:rsidRPr="009322EA">
              <w:t>NAPBMAX – 1</w:t>
            </w:r>
          </w:p>
        </w:tc>
        <w:tc>
          <w:tcPr>
            <w:tcW w:w="1140" w:type="dxa"/>
            <w:tcBorders>
              <w:top w:val="single" w:sz="24" w:space="0" w:color="auto"/>
              <w:left w:val="single" w:sz="8" w:space="0" w:color="auto"/>
              <w:bottom w:val="single" w:sz="6" w:space="0" w:color="000000"/>
              <w:right w:val="single" w:sz="24" w:space="0" w:color="auto"/>
            </w:tcBorders>
          </w:tcPr>
          <w:p w:rsidR="00BF50C6" w:rsidRPr="009322EA" w:rsidRDefault="009322EA" w:rsidP="00733CC3">
            <w:r w:rsidRPr="009322EA">
              <w:t>0</w:t>
            </w:r>
          </w:p>
        </w:tc>
      </w:tr>
      <w:tr w:rsidR="00BF50C6" w:rsidRPr="00362298">
        <w:trPr>
          <w:trHeight w:val="417"/>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paddr</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The 12-bit MSB APB address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pPr>
              <w:rPr>
                <w:szCs w:val="18"/>
              </w:rPr>
            </w:pPr>
            <w:r w:rsidRPr="009322EA">
              <w:rPr>
                <w:szCs w:val="18"/>
              </w:rPr>
              <w:t>0 to 4095</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pPr>
              <w:rPr>
                <w:szCs w:val="18"/>
              </w:rPr>
            </w:pPr>
            <w:r w:rsidRPr="009322EA">
              <w:rPr>
                <w:szCs w:val="18"/>
              </w:rPr>
              <w:t>0</w:t>
            </w:r>
          </w:p>
        </w:tc>
      </w:tr>
      <w:tr w:rsidR="00BF50C6" w:rsidRPr="00362298">
        <w:trPr>
          <w:trHeight w:val="401"/>
          <w:jc w:val="center"/>
        </w:trPr>
        <w:tc>
          <w:tcPr>
            <w:tcW w:w="1481" w:type="dxa"/>
            <w:tcBorders>
              <w:top w:val="single" w:sz="6" w:space="0" w:color="000000"/>
              <w:left w:val="single" w:sz="24" w:space="0" w:color="auto"/>
              <w:bottom w:val="single" w:sz="6" w:space="0" w:color="000000"/>
              <w:right w:val="single" w:sz="6" w:space="0" w:color="000000"/>
            </w:tcBorders>
          </w:tcPr>
          <w:p w:rsidR="00BF50C6" w:rsidRPr="009322EA" w:rsidRDefault="00BF50C6" w:rsidP="00733CC3">
            <w:r w:rsidRPr="009322EA">
              <w:t>pmask</w:t>
            </w:r>
          </w:p>
        </w:tc>
        <w:tc>
          <w:tcPr>
            <w:tcW w:w="4905" w:type="dxa"/>
            <w:tcBorders>
              <w:top w:val="single" w:sz="6" w:space="0" w:color="000000"/>
              <w:left w:val="single" w:sz="6" w:space="0" w:color="000000"/>
              <w:bottom w:val="single" w:sz="6" w:space="0" w:color="000000"/>
              <w:right w:val="single" w:sz="8" w:space="0" w:color="auto"/>
            </w:tcBorders>
          </w:tcPr>
          <w:p w:rsidR="00BF50C6" w:rsidRPr="009322EA" w:rsidRDefault="00BF50C6" w:rsidP="00BF50C6">
            <w:pPr>
              <w:jc w:val="left"/>
            </w:pPr>
            <w:r w:rsidRPr="009322EA">
              <w:t>The APB address mask</w:t>
            </w:r>
          </w:p>
        </w:tc>
        <w:tc>
          <w:tcPr>
            <w:tcW w:w="2126" w:type="dxa"/>
            <w:tcBorders>
              <w:top w:val="single" w:sz="8" w:space="0" w:color="auto"/>
              <w:left w:val="single" w:sz="8" w:space="0" w:color="auto"/>
              <w:bottom w:val="single" w:sz="8" w:space="0" w:color="auto"/>
              <w:right w:val="single" w:sz="8" w:space="0" w:color="auto"/>
            </w:tcBorders>
          </w:tcPr>
          <w:p w:rsidR="00BF50C6" w:rsidRPr="009322EA" w:rsidRDefault="009322EA" w:rsidP="00733CC3">
            <w:r w:rsidRPr="009322EA">
              <w:t>0 to 4095</w:t>
            </w:r>
          </w:p>
        </w:tc>
        <w:tc>
          <w:tcPr>
            <w:tcW w:w="1140" w:type="dxa"/>
            <w:tcBorders>
              <w:top w:val="single" w:sz="6" w:space="0" w:color="000000"/>
              <w:left w:val="single" w:sz="8" w:space="0" w:color="auto"/>
              <w:bottom w:val="single" w:sz="6" w:space="0" w:color="000000"/>
              <w:right w:val="single" w:sz="24" w:space="0" w:color="auto"/>
            </w:tcBorders>
          </w:tcPr>
          <w:p w:rsidR="00BF50C6" w:rsidRPr="009322EA" w:rsidRDefault="009322EA" w:rsidP="00733CC3">
            <w:r w:rsidRPr="009322EA">
              <w:t>4095</w:t>
            </w:r>
          </w:p>
        </w:tc>
      </w:tr>
      <w:tr w:rsidR="00BF50C6" w:rsidRPr="00362298">
        <w:trPr>
          <w:trHeight w:val="200"/>
          <w:jc w:val="center"/>
        </w:trPr>
        <w:tc>
          <w:tcPr>
            <w:tcW w:w="1481" w:type="dxa"/>
            <w:tcBorders>
              <w:top w:val="single" w:sz="6" w:space="0" w:color="000000"/>
              <w:left w:val="single" w:sz="24" w:space="0" w:color="auto"/>
              <w:bottom w:val="single" w:sz="6" w:space="0" w:color="000000"/>
              <w:right w:val="single" w:sz="6" w:space="0" w:color="000000"/>
            </w:tcBorders>
            <w:shd w:val="solid" w:color="C6D9F1" w:fill="auto"/>
          </w:tcPr>
          <w:p w:rsidR="00BF50C6" w:rsidRPr="009322EA" w:rsidRDefault="00BF50C6" w:rsidP="00733CC3">
            <w:r w:rsidRPr="009322EA">
              <w:t>ncpu</w:t>
            </w:r>
          </w:p>
        </w:tc>
        <w:tc>
          <w:tcPr>
            <w:tcW w:w="4905" w:type="dxa"/>
            <w:tcBorders>
              <w:top w:val="single" w:sz="6" w:space="0" w:color="000000"/>
              <w:left w:val="single" w:sz="6" w:space="0" w:color="000000"/>
              <w:bottom w:val="single" w:sz="6" w:space="0" w:color="000000"/>
              <w:right w:val="single" w:sz="8" w:space="0" w:color="auto"/>
            </w:tcBorders>
            <w:shd w:val="solid" w:color="C6D9F1" w:fill="auto"/>
          </w:tcPr>
          <w:p w:rsidR="00BF50C6" w:rsidRPr="009322EA" w:rsidRDefault="00BF50C6" w:rsidP="00733CC3">
            <w:r w:rsidRPr="009322EA">
              <w:t>Number of processors in multicore systems</w:t>
            </w:r>
          </w:p>
        </w:tc>
        <w:tc>
          <w:tcPr>
            <w:tcW w:w="2126" w:type="dxa"/>
            <w:tcBorders>
              <w:top w:val="single" w:sz="8" w:space="0" w:color="auto"/>
              <w:left w:val="single" w:sz="8" w:space="0" w:color="auto"/>
              <w:bottom w:val="single" w:sz="8" w:space="0" w:color="auto"/>
              <w:right w:val="single" w:sz="8" w:space="0" w:color="auto"/>
            </w:tcBorders>
            <w:shd w:val="solid" w:color="C6D9F1" w:fill="auto"/>
          </w:tcPr>
          <w:p w:rsidR="00BF50C6" w:rsidRPr="009322EA" w:rsidRDefault="009322EA" w:rsidP="00733CC3">
            <w:r w:rsidRPr="009322EA">
              <w:t>1 to 16</w:t>
            </w:r>
          </w:p>
        </w:tc>
        <w:tc>
          <w:tcPr>
            <w:tcW w:w="1140" w:type="dxa"/>
            <w:tcBorders>
              <w:top w:val="single" w:sz="6" w:space="0" w:color="000000"/>
              <w:left w:val="single" w:sz="8" w:space="0" w:color="auto"/>
              <w:bottom w:val="single" w:sz="6" w:space="0" w:color="000000"/>
              <w:right w:val="single" w:sz="24" w:space="0" w:color="auto"/>
            </w:tcBorders>
            <w:shd w:val="solid" w:color="C6D9F1" w:fill="auto"/>
          </w:tcPr>
          <w:p w:rsidR="00BF50C6" w:rsidRPr="009322EA" w:rsidRDefault="009322EA" w:rsidP="00733CC3">
            <w:r w:rsidRPr="009322EA">
              <w:t>1</w:t>
            </w:r>
          </w:p>
        </w:tc>
      </w:tr>
      <w:tr w:rsidR="00BF50C6" w:rsidRPr="00362298">
        <w:trPr>
          <w:trHeight w:val="200"/>
          <w:jc w:val="center"/>
        </w:trPr>
        <w:tc>
          <w:tcPr>
            <w:tcW w:w="1481"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BF50C6" w:rsidRPr="009322EA" w:rsidRDefault="00BF50C6" w:rsidP="00733CC3">
            <w:r w:rsidRPr="009322EA">
              <w:t>eirq</w:t>
            </w:r>
          </w:p>
        </w:tc>
        <w:tc>
          <w:tcPr>
            <w:tcW w:w="4905"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BF50C6" w:rsidRPr="009322EA" w:rsidRDefault="00BF50C6" w:rsidP="00BF50C6">
            <w:r w:rsidRPr="009322EA">
              <w:t xml:space="preserve">The cascade line of EIRs </w:t>
            </w:r>
          </w:p>
        </w:tc>
        <w:tc>
          <w:tcPr>
            <w:tcW w:w="2126" w:type="dxa"/>
            <w:tcBorders>
              <w:top w:val="single" w:sz="8" w:space="0" w:color="auto"/>
              <w:left w:val="single" w:sz="8" w:space="0" w:color="auto"/>
              <w:bottom w:val="single" w:sz="24" w:space="0" w:color="auto"/>
              <w:right w:val="single" w:sz="8" w:space="0" w:color="auto"/>
            </w:tcBorders>
            <w:shd w:val="solid" w:color="FFFFFF" w:themeColor="background1" w:fill="auto"/>
          </w:tcPr>
          <w:p w:rsidR="00BF50C6" w:rsidRPr="009322EA" w:rsidRDefault="009322EA" w:rsidP="00733CC3">
            <w:r w:rsidRPr="009322EA">
              <w:t>0 to 15</w:t>
            </w:r>
          </w:p>
        </w:tc>
        <w:tc>
          <w:tcPr>
            <w:tcW w:w="1140"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BF50C6" w:rsidRPr="009322EA" w:rsidRDefault="009322EA" w:rsidP="00733CC3">
            <w:r w:rsidRPr="009322EA">
              <w:t>0</w:t>
            </w:r>
          </w:p>
        </w:tc>
      </w:tr>
    </w:tbl>
    <w:p w:rsidR="003646DC" w:rsidRPr="00362298" w:rsidRDefault="0083056B" w:rsidP="0083056B">
      <w:pPr>
        <w:pStyle w:val="Beschriftung"/>
        <w:jc w:val="center"/>
      </w:pPr>
      <w:bookmarkStart w:id="190" w:name="_Ref144465317"/>
      <w:bookmarkStart w:id="191" w:name="_Toc146338659"/>
      <w:r>
        <w:t xml:space="preserve">Table </w:t>
      </w:r>
      <w:r w:rsidR="00847C2D">
        <w:fldChar w:fldCharType="begin"/>
      </w:r>
      <w:r w:rsidR="001D2F47">
        <w:instrText xml:space="preserve"> SEQ Table \* ARABIC </w:instrText>
      </w:r>
      <w:r w:rsidR="00847C2D">
        <w:fldChar w:fldCharType="separate"/>
      </w:r>
      <w:r w:rsidR="004F2BD0">
        <w:rPr>
          <w:noProof/>
        </w:rPr>
        <w:t>20</w:t>
      </w:r>
      <w:r w:rsidR="00847C2D">
        <w:rPr>
          <w:noProof/>
        </w:rPr>
        <w:fldChar w:fldCharType="end"/>
      </w:r>
      <w:bookmarkEnd w:id="190"/>
      <w:r>
        <w:t xml:space="preserve"> - Template Parameters</w:t>
      </w:r>
      <w:bookmarkEnd w:id="191"/>
    </w:p>
    <w:p w:rsidR="00BF50C6" w:rsidRPr="004A5667" w:rsidRDefault="003646DC" w:rsidP="00BF50C6">
      <w:pPr>
        <w:pStyle w:val="berschrift2"/>
        <w:jc w:val="both"/>
        <w:rPr>
          <w:lang w:val="en-US"/>
        </w:rPr>
      </w:pPr>
      <w:r w:rsidRPr="00362298">
        <w:rPr>
          <w:lang w:val="en-US"/>
        </w:rPr>
        <w:tab/>
      </w:r>
      <w:bookmarkStart w:id="192" w:name="_Ref137526662"/>
      <w:bookmarkStart w:id="193" w:name="_Toc166561538"/>
      <w:r w:rsidRPr="00362298">
        <w:rPr>
          <w:lang w:val="en-US"/>
        </w:rPr>
        <w:t>Interface</w:t>
      </w:r>
      <w:bookmarkEnd w:id="192"/>
      <w:bookmarkEnd w:id="193"/>
    </w:p>
    <w:p w:rsidR="00795B1F" w:rsidRDefault="004A5667" w:rsidP="00A47310">
      <w:r w:rsidRPr="004A5667">
        <w:t>The interface of the IRQMP unit can be divided in two parts</w:t>
      </w:r>
      <w:r w:rsidR="00795B1F">
        <w:t>, AP</w:t>
      </w:r>
      <w:r>
        <w:t>B bus communication and direct processor communication</w:t>
      </w:r>
      <w:r w:rsidRPr="004A5667">
        <w:t xml:space="preserve">. </w:t>
      </w:r>
    </w:p>
    <w:p w:rsidR="00795B1F" w:rsidRDefault="00795B1F" w:rsidP="00795B1F">
      <w:pPr>
        <w:pStyle w:val="berschrift3"/>
        <w:ind w:left="851" w:hanging="851"/>
      </w:pPr>
      <w:bookmarkStart w:id="194" w:name="_Toc166561539"/>
      <w:r>
        <w:t>APB Bus Communication</w:t>
      </w:r>
      <w:bookmarkEnd w:id="194"/>
    </w:p>
    <w:p w:rsidR="00BC697B" w:rsidRDefault="00BC697B" w:rsidP="00A47310">
      <w:r>
        <w:t>The A</w:t>
      </w:r>
      <w:r w:rsidR="00795B1F">
        <w:t>P</w:t>
      </w:r>
      <w:r>
        <w:t xml:space="preserve">B bus communication mainly consists of the registers listed in </w:t>
      </w:r>
      <w:r w:rsidR="00847C2D">
        <w:fldChar w:fldCharType="begin"/>
      </w:r>
      <w:r>
        <w:instrText xml:space="preserve"> REF _Ref137208275 \h </w:instrText>
      </w:r>
      <w:r w:rsidR="00847C2D">
        <w:fldChar w:fldCharType="separate"/>
      </w:r>
      <w:r w:rsidR="00937609" w:rsidRPr="00362298">
        <w:t xml:space="preserve">Table </w:t>
      </w:r>
      <w:r w:rsidR="00937609">
        <w:rPr>
          <w:noProof/>
        </w:rPr>
        <w:t>21</w:t>
      </w:r>
      <w:r w:rsidR="00847C2D">
        <w:fldChar w:fldCharType="end"/>
      </w:r>
      <w:r w:rsidR="005C50C2">
        <w:t>. In addition, the reset signal</w:t>
      </w:r>
      <w:r>
        <w:t xml:space="preserve"> and the irq</w:t>
      </w:r>
      <w:r w:rsidR="003F3E99">
        <w:t>_in</w:t>
      </w:r>
      <w:r>
        <w:t xml:space="preserve"> </w:t>
      </w:r>
      <w:r w:rsidR="003F3E99">
        <w:t xml:space="preserve">signal </w:t>
      </w:r>
      <w:r>
        <w:t>is</w:t>
      </w:r>
      <w:r w:rsidR="003F3E99">
        <w:t xml:space="preserve"> implemented to model</w:t>
      </w:r>
      <w:r>
        <w:t xml:space="preserve"> the inpu</w:t>
      </w:r>
      <w:r w:rsidR="003F3E99">
        <w:t>t vector of the interrupt lines from the bus.</w:t>
      </w:r>
    </w:p>
    <w:p w:rsidR="00D558FA" w:rsidRDefault="00795B1F" w:rsidP="00A47310">
      <w:r>
        <w:t xml:space="preserve">All registers can be written to configure or operate the IRQMP unit. As the only exception, the Extended Interrupt Identification Register is a read-only register. The function and configuration options of the registers are described in </w:t>
      </w:r>
      <w:r w:rsidR="00B5323B">
        <w:t>full detail in section 54.3 of RD04</w:t>
      </w:r>
      <w:r w:rsidR="004137B8">
        <w:t>.</w:t>
      </w:r>
      <w:r w:rsidR="00D558FA">
        <w:t xml:space="preserve"> However, two differences between RD04 and the SystemC implementation have to be noted:</w:t>
      </w:r>
    </w:p>
    <w:p w:rsidR="00D558FA" w:rsidRDefault="00D558FA" w:rsidP="00A47310">
      <w:pPr>
        <w:pStyle w:val="Listenabsatz"/>
        <w:numPr>
          <w:ilvl w:val="0"/>
          <w:numId w:val="17"/>
        </w:numPr>
      </w:pPr>
      <w:r>
        <w:t>The Interrupt Force Register for NCPU = 0 has been left out in the SystemC implementation. In a single-processor system the function of the Interrupt Force Register is identical to that of the Interrupt Pending Register.</w:t>
      </w:r>
    </w:p>
    <w:p w:rsidR="00FD3100" w:rsidRDefault="00D558FA" w:rsidP="00A47310">
      <w:pPr>
        <w:pStyle w:val="Listenabsatz"/>
        <w:numPr>
          <w:ilvl w:val="0"/>
          <w:numId w:val="17"/>
        </w:numPr>
      </w:pPr>
      <w:r>
        <w:t xml:space="preserve">In RD04 it is stated that the bits [31..17] of the Interrupt Clear Register are all constantly pulled down to ‘0’. This differs from the VHDL implementation, in which these bits are used for extended interrupt clearance. Using this way of clearance, </w:t>
      </w:r>
      <w:r w:rsidR="005C50C2">
        <w:t>an</w:t>
      </w:r>
      <w:r>
        <w:t xml:space="preserve"> EIR can also be cleared by software. The SystemC implementation follows the VHDL implementation rather than the manual.</w:t>
      </w:r>
    </w:p>
    <w:p w:rsidR="00D558FA" w:rsidRDefault="00FD3100" w:rsidP="00A47310">
      <w:r>
        <w:t>To enable the communication with the registers, the module contains an APB slave socket. The socket can be bound to any compatible APB master socket that may initiate TLM transactions calling the according b_transport or nb_transport functions. The register address would then be part of the TLM2.0 generic payload.</w:t>
      </w:r>
    </w:p>
    <w:p w:rsidR="00D558FA" w:rsidRDefault="00D558FA" w:rsidP="00D558FA">
      <w:pPr>
        <w:pStyle w:val="berschrift3"/>
        <w:ind w:left="851" w:hanging="851"/>
      </w:pPr>
      <w:bookmarkStart w:id="195" w:name="_Toc166561540"/>
      <w:r>
        <w:t>Direct Processor Communication</w:t>
      </w:r>
      <w:bookmarkEnd w:id="195"/>
    </w:p>
    <w:p w:rsidR="0017445E" w:rsidRPr="00376E6D" w:rsidRDefault="00B52F62" w:rsidP="002F5776">
      <w:pPr>
        <w:pStyle w:val="Default"/>
        <w:spacing w:after="120"/>
        <w:jc w:val="both"/>
        <w:rPr>
          <w:lang w:val="en-US"/>
        </w:rPr>
      </w:pPr>
      <w:r>
        <w:rPr>
          <w:lang w:val="en-US"/>
        </w:rPr>
        <w:t xml:space="preserve">For immediate access to the reset signals and </w:t>
      </w:r>
      <w:r w:rsidR="001C2DB8">
        <w:rPr>
          <w:lang w:val="en-US"/>
        </w:rPr>
        <w:t xml:space="preserve">the </w:t>
      </w:r>
      <w:r>
        <w:rPr>
          <w:lang w:val="en-US"/>
        </w:rPr>
        <w:t>IRQ registers of the cores, the IRQMP unit pr</w:t>
      </w:r>
      <w:r w:rsidR="0017445E">
        <w:rPr>
          <w:lang w:val="en-US"/>
        </w:rPr>
        <w:t xml:space="preserve">ovides an interface for direct processor communication. The interface consists of </w:t>
      </w:r>
      <w:r w:rsidR="00A47310">
        <w:rPr>
          <w:lang w:val="en-US"/>
        </w:rPr>
        <w:t xml:space="preserve">the signals </w:t>
      </w:r>
      <w:r w:rsidR="002F5776" w:rsidRPr="00A47310">
        <w:rPr>
          <w:i/>
          <w:lang w:val="en-US"/>
        </w:rPr>
        <w:t>cpu_rst</w:t>
      </w:r>
      <w:r w:rsidR="002F5776">
        <w:rPr>
          <w:lang w:val="en-US"/>
        </w:rPr>
        <w:t xml:space="preserve">, </w:t>
      </w:r>
      <w:r w:rsidR="002F5776" w:rsidRPr="00A47310">
        <w:rPr>
          <w:i/>
          <w:lang w:val="en-US"/>
        </w:rPr>
        <w:t>irq_req</w:t>
      </w:r>
      <w:r w:rsidR="002F5776">
        <w:rPr>
          <w:lang w:val="en-US"/>
        </w:rPr>
        <w:t xml:space="preserve">, and </w:t>
      </w:r>
      <w:r w:rsidR="002F5776" w:rsidRPr="00A47310">
        <w:rPr>
          <w:i/>
          <w:lang w:val="en-US"/>
        </w:rPr>
        <w:t>irq_ack</w:t>
      </w:r>
      <w:r w:rsidR="002F5776">
        <w:rPr>
          <w:lang w:val="en-US"/>
        </w:rPr>
        <w:t>.</w:t>
      </w:r>
    </w:p>
    <w:p w:rsidR="00126194" w:rsidRDefault="001C2DB8" w:rsidP="0017445E">
      <w:pPr>
        <w:pStyle w:val="Default"/>
        <w:spacing w:after="120"/>
        <w:jc w:val="both"/>
        <w:rPr>
          <w:lang w:val="en-US"/>
        </w:rPr>
      </w:pPr>
      <w:r>
        <w:rPr>
          <w:lang w:val="en-US"/>
        </w:rPr>
        <w:t xml:space="preserve">An active signal </w:t>
      </w:r>
      <w:r w:rsidR="002F5776" w:rsidRPr="00C02666">
        <w:rPr>
          <w:i/>
          <w:lang w:val="en-US"/>
        </w:rPr>
        <w:t>irq_</w:t>
      </w:r>
      <w:r w:rsidR="00C02666" w:rsidRPr="00C02666">
        <w:rPr>
          <w:i/>
          <w:lang w:val="en-US"/>
        </w:rPr>
        <w:t>ack</w:t>
      </w:r>
      <w:r>
        <w:rPr>
          <w:lang w:val="en-US"/>
        </w:rPr>
        <w:t xml:space="preserve"> from the core indicates that the </w:t>
      </w:r>
      <w:r w:rsidR="00126194">
        <w:rPr>
          <w:lang w:val="en-US"/>
        </w:rPr>
        <w:t>IR on the line specified by the</w:t>
      </w:r>
      <w:r>
        <w:rPr>
          <w:lang w:val="en-US"/>
        </w:rPr>
        <w:t xml:space="preserve"> signal </w:t>
      </w:r>
      <w:r w:rsidR="00126194">
        <w:rPr>
          <w:lang w:val="en-US"/>
        </w:rPr>
        <w:t>is</w:t>
      </w:r>
      <w:r>
        <w:rPr>
          <w:lang w:val="en-US"/>
        </w:rPr>
        <w:t xml:space="preserve"> acknowledged by the core. </w:t>
      </w:r>
      <w:r w:rsidR="00CD0FF8">
        <w:rPr>
          <w:lang w:val="en-US"/>
        </w:rPr>
        <w:t xml:space="preserve">The core is recognized automatically by means of the signal kit. </w:t>
      </w:r>
      <w:r w:rsidR="00126194">
        <w:rPr>
          <w:lang w:val="en-US"/>
        </w:rPr>
        <w:t>The according IR is then cleared from the Interrupt Pending Register or the Interrupt Force Register of this core.</w:t>
      </w:r>
    </w:p>
    <w:p w:rsidR="008013F5" w:rsidRDefault="00C02666" w:rsidP="00D558FA">
      <w:pPr>
        <w:pStyle w:val="Default"/>
        <w:spacing w:after="120"/>
        <w:jc w:val="both"/>
        <w:rPr>
          <w:lang w:val="en-US"/>
        </w:rPr>
      </w:pPr>
      <w:r>
        <w:rPr>
          <w:lang w:val="en-US"/>
        </w:rPr>
        <w:t xml:space="preserve">The </w:t>
      </w:r>
      <w:r w:rsidR="00FD1168" w:rsidRPr="00C02666">
        <w:rPr>
          <w:i/>
          <w:lang w:val="en-US"/>
        </w:rPr>
        <w:t>ir</w:t>
      </w:r>
      <w:r w:rsidRPr="00C02666">
        <w:rPr>
          <w:i/>
          <w:lang w:val="en-US"/>
        </w:rPr>
        <w:t>q_req</w:t>
      </w:r>
      <w:r w:rsidR="00FD1168">
        <w:rPr>
          <w:lang w:val="en-US"/>
        </w:rPr>
        <w:t xml:space="preserve"> signal </w:t>
      </w:r>
      <w:r w:rsidR="00CD0FF8">
        <w:rPr>
          <w:lang w:val="en-US"/>
        </w:rPr>
        <w:t xml:space="preserve">sends an interrupt request to the cores and </w:t>
      </w:r>
      <w:r w:rsidR="00FD1168">
        <w:rPr>
          <w:lang w:val="en-US"/>
        </w:rPr>
        <w:t>contains the pending interrupt line number.</w:t>
      </w:r>
    </w:p>
    <w:p w:rsidR="00FD1168" w:rsidRDefault="00C02666" w:rsidP="00D558FA">
      <w:pPr>
        <w:pStyle w:val="Default"/>
        <w:spacing w:after="120"/>
        <w:jc w:val="both"/>
        <w:rPr>
          <w:lang w:val="en-US"/>
        </w:rPr>
      </w:pPr>
      <w:r>
        <w:rPr>
          <w:lang w:val="en-US"/>
        </w:rPr>
        <w:t xml:space="preserve">The </w:t>
      </w:r>
      <w:r w:rsidR="00CD0FF8" w:rsidRPr="00C02666">
        <w:rPr>
          <w:i/>
          <w:lang w:val="en-US"/>
        </w:rPr>
        <w:t>cpu_</w:t>
      </w:r>
      <w:r w:rsidRPr="00C02666">
        <w:rPr>
          <w:i/>
          <w:lang w:val="en-US"/>
        </w:rPr>
        <w:t>rst</w:t>
      </w:r>
      <w:r w:rsidR="00CD0FF8">
        <w:rPr>
          <w:lang w:val="en-US"/>
        </w:rPr>
        <w:t xml:space="preserve"> signal</w:t>
      </w:r>
      <w:r w:rsidR="00FD1168">
        <w:rPr>
          <w:lang w:val="en-US"/>
        </w:rPr>
        <w:t xml:space="preserve"> </w:t>
      </w:r>
      <w:r w:rsidR="00CD0FF8">
        <w:rPr>
          <w:lang w:val="en-US"/>
        </w:rPr>
        <w:t>is</w:t>
      </w:r>
      <w:r w:rsidR="00FD1168">
        <w:rPr>
          <w:lang w:val="en-US"/>
        </w:rPr>
        <w:t xml:space="preserve"> used to suspend and wake up the core.</w:t>
      </w:r>
    </w:p>
    <w:p w:rsidR="00BF50C6" w:rsidRDefault="003646DC" w:rsidP="00BF50C6">
      <w:pPr>
        <w:pStyle w:val="berschrift2"/>
        <w:jc w:val="both"/>
        <w:rPr>
          <w:lang w:val="en-US"/>
        </w:rPr>
      </w:pPr>
      <w:r w:rsidRPr="004A5667">
        <w:rPr>
          <w:lang w:val="en-US"/>
        </w:rPr>
        <w:tab/>
      </w:r>
      <w:bookmarkStart w:id="196" w:name="_Toc166561541"/>
      <w:r w:rsidR="00B7047C" w:rsidRPr="004A5667">
        <w:rPr>
          <w:lang w:val="en-US"/>
        </w:rPr>
        <w:t>Compilat</w:t>
      </w:r>
      <w:r w:rsidR="00B7047C" w:rsidRPr="00362298">
        <w:rPr>
          <w:lang w:val="en-US"/>
        </w:rPr>
        <w:t>ion Instructions</w:t>
      </w:r>
      <w:bookmarkEnd w:id="196"/>
    </w:p>
    <w:p w:rsidR="001D1E17" w:rsidRDefault="001D1E17" w:rsidP="001D1E17">
      <w:r>
        <w:t xml:space="preserve">For the compilation of the </w:t>
      </w:r>
      <w:r w:rsidR="00376E6D">
        <w:t>IRQMP</w:t>
      </w:r>
      <w:r>
        <w:t xml:space="preserve"> unit, a WAF wscript file is provided and integrated in the superordinate build mechanism of the TLM model library of the Hardware-Software SystemC Co-Simulation SoC Validation Platform project.</w:t>
      </w:r>
    </w:p>
    <w:p w:rsidR="001D1E17" w:rsidRDefault="001D1E17" w:rsidP="001D1E17">
      <w:pPr>
        <w:spacing w:after="120"/>
      </w:pPr>
      <w:r>
        <w:t>The libraries required for the compilation are:</w:t>
      </w:r>
    </w:p>
    <w:p w:rsidR="00376E6D" w:rsidRPr="00376E6D" w:rsidRDefault="00376E6D" w:rsidP="00376E6D">
      <w:pPr>
        <w:spacing w:before="0"/>
        <w:jc w:val="left"/>
        <w:rPr>
          <w:sz w:val="16"/>
        </w:rPr>
      </w:pPr>
      <w:r w:rsidRPr="00376E6D">
        <w:rPr>
          <w:rStyle w:val="apple-style-span"/>
          <w:rFonts w:ascii="Courier New" w:hAnsi="Courier New" w:cs="Courier New"/>
          <w:color w:val="7F7F7F"/>
          <w:sz w:val="18"/>
          <w:szCs w:val="27"/>
        </w:rPr>
        <w:t>1</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&lt;boost/config.hpp&gt;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2</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&lt;systemc.h&gt;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3</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4</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&lt;greenreg_ambasocket.h&gt;</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5</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"greencontrol/all.h"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6</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"irqmpregisters.h"</w:t>
      </w:r>
      <w:r w:rsidRPr="00376E6D">
        <w:rPr>
          <w:rFonts w:ascii="Courier New" w:hAnsi="Courier New" w:cs="Courier New"/>
          <w:color w:val="262626"/>
          <w:sz w:val="18"/>
          <w:szCs w:val="27"/>
        </w:rPr>
        <w:br/>
      </w:r>
      <w:r w:rsidRPr="00376E6D">
        <w:rPr>
          <w:rStyle w:val="apple-style-span"/>
          <w:rFonts w:ascii="Courier New" w:hAnsi="Courier New" w:cs="Courier New"/>
          <w:color w:val="7F7F7F"/>
          <w:sz w:val="18"/>
          <w:szCs w:val="27"/>
        </w:rPr>
        <w:t>7</w:t>
      </w:r>
      <w:r w:rsidRPr="00376E6D">
        <w:rPr>
          <w:rStyle w:val="apple-converted-space"/>
          <w:rFonts w:ascii="Courier New" w:hAnsi="Courier New" w:cs="Courier New"/>
          <w:color w:val="7F7F7F"/>
          <w:sz w:val="18"/>
          <w:szCs w:val="27"/>
        </w:rPr>
        <w:t> </w:t>
      </w:r>
      <w:r w:rsidRPr="00376E6D">
        <w:rPr>
          <w:rStyle w:val="apple-style-span"/>
          <w:rFonts w:ascii="Courier New" w:hAnsi="Courier New" w:cs="Courier New"/>
          <w:color w:val="FF0000"/>
          <w:sz w:val="18"/>
          <w:szCs w:val="27"/>
        </w:rPr>
        <w:t>#include</w:t>
      </w:r>
      <w:r w:rsidRPr="00376E6D">
        <w:rPr>
          <w:rStyle w:val="apple-converted-space"/>
          <w:rFonts w:ascii="Courier New" w:hAnsi="Courier New" w:cs="Courier New"/>
          <w:color w:val="FF0000"/>
          <w:sz w:val="18"/>
          <w:szCs w:val="27"/>
        </w:rPr>
        <w:t> </w:t>
      </w:r>
      <w:r w:rsidRPr="00376E6D">
        <w:rPr>
          <w:rStyle w:val="apple-style-span"/>
          <w:rFonts w:ascii="Courier New" w:hAnsi="Courier New" w:cs="Courier New"/>
          <w:b/>
          <w:bCs/>
          <w:color w:val="81C4E0"/>
          <w:sz w:val="18"/>
          <w:szCs w:val="27"/>
        </w:rPr>
        <w:t>"signalkit.h"</w:t>
      </w:r>
    </w:p>
    <w:p w:rsidR="00BF50C6" w:rsidRDefault="003646DC" w:rsidP="00BF50C6">
      <w:pPr>
        <w:pStyle w:val="berschrift2"/>
        <w:jc w:val="both"/>
        <w:rPr>
          <w:lang w:val="en-US"/>
        </w:rPr>
      </w:pPr>
      <w:r w:rsidRPr="00362298">
        <w:rPr>
          <w:lang w:val="en-US"/>
        </w:rPr>
        <w:tab/>
      </w:r>
      <w:bookmarkStart w:id="197" w:name="_Toc166561542"/>
      <w:r w:rsidRPr="00362298">
        <w:rPr>
          <w:lang w:val="en-US"/>
        </w:rPr>
        <w:t>Example Instantiation</w:t>
      </w:r>
      <w:bookmarkEnd w:id="197"/>
    </w:p>
    <w:p w:rsidR="00FD41DA" w:rsidRDefault="00FD41DA" w:rsidP="00BF50C6">
      <w:pPr>
        <w:pStyle w:val="Default"/>
        <w:jc w:val="both"/>
        <w:rPr>
          <w:lang w:val="en-US"/>
        </w:rPr>
      </w:pPr>
      <w:r w:rsidRPr="00376E6D">
        <w:rPr>
          <w:lang w:val="en-US"/>
        </w:rPr>
        <w:t>The following example shows how to instantiate the IRQMP TLM and connect it to a testbench. To enable the simulation of the system, all signals of the IRQMP module need to be connected to the sc_main signals.</w:t>
      </w:r>
    </w:p>
    <w:p w:rsidR="00376E6D" w:rsidRPr="00376E6D" w:rsidRDefault="00376E6D" w:rsidP="00BF50C6">
      <w:pPr>
        <w:pStyle w:val="Default"/>
        <w:jc w:val="both"/>
        <w:rPr>
          <w:lang w:val="en-US"/>
        </w:rPr>
      </w:pPr>
    </w:p>
    <w:p w:rsidR="003646DC" w:rsidRPr="00376E6D" w:rsidRDefault="00376E6D" w:rsidP="00376E6D">
      <w:pPr>
        <w:pStyle w:val="Default"/>
        <w:rPr>
          <w:sz w:val="16"/>
          <w:lang w:val="en-US"/>
        </w:rPr>
      </w:pPr>
      <w:r w:rsidRPr="00376E6D">
        <w:rPr>
          <w:rStyle w:val="apple-style-span"/>
          <w:rFonts w:ascii="Courier New" w:hAnsi="Courier New" w:cs="Courier New"/>
          <w:color w:val="7F7F7F"/>
          <w:sz w:val="18"/>
          <w:szCs w:val="27"/>
          <w:lang w:val="en-US"/>
        </w:rPr>
        <w:t xml:space="preserve"> 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"amba.h"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"irqmpreg.h"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FF0000"/>
          <w:sz w:val="18"/>
          <w:szCs w:val="27"/>
          <w:lang w:val="en-US"/>
        </w:rPr>
        <w:t>#include</w:t>
      </w:r>
      <w:r w:rsidRPr="00376E6D">
        <w:rPr>
          <w:rStyle w:val="apple-converted-space"/>
          <w:rFonts w:ascii="Courier New" w:hAnsi="Courier New" w:cs="Courier New"/>
          <w:color w:val="FF0000"/>
          <w:sz w:val="18"/>
          <w:szCs w:val="27"/>
          <w:lang w:val="en-US"/>
        </w:rPr>
        <w:t> </w:t>
      </w:r>
      <w:r w:rsidRPr="00376E6D">
        <w:rPr>
          <w:rStyle w:val="apple-style-span"/>
          <w:rFonts w:ascii="Courier New" w:hAnsi="Courier New" w:cs="Courier New"/>
          <w:b/>
          <w:bCs/>
          <w:color w:val="81C4E0"/>
          <w:sz w:val="18"/>
          <w:szCs w:val="27"/>
          <w:lang w:val="en-US"/>
        </w:rPr>
        <w:t>"irqmp_tb.h"</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sc_main(</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argc,</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char</w:t>
      </w:r>
      <w:r w:rsidRPr="00376E6D">
        <w:rPr>
          <w:rStyle w:val="apple-style-span"/>
          <w:rFonts w:ascii="Courier New" w:hAnsi="Courier New" w:cs="Courier New"/>
          <w:color w:val="262626"/>
          <w:sz w:val="18"/>
          <w:szCs w:val="27"/>
          <w:lang w:val="en-US"/>
        </w:rPr>
        <w:t>** argv)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//set generics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buswidth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 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pindex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paddr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pmask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0xFFF</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ncpu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2</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const</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eirq =</w:t>
      </w:r>
      <w:r w:rsidRPr="00376E6D">
        <w:rPr>
          <w:rStyle w:val="apple-converted-space"/>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14</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//define irqmp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w:t>
      </w:r>
      <w:r w:rsidRPr="00376E6D">
        <w:rPr>
          <w:rStyle w:val="apple-style-span"/>
          <w:rFonts w:ascii="Courier New" w:hAnsi="Courier New" w:cs="Courier New"/>
          <w:b/>
          <w:bCs/>
          <w:color w:val="6495ED"/>
          <w:sz w:val="18"/>
          <w:szCs w:val="27"/>
          <w:lang w:val="en-US"/>
        </w:rPr>
        <w:t>bool</w:t>
      </w:r>
      <w:r w:rsidRPr="00376E6D">
        <w:rPr>
          <w:rStyle w:val="apple-style-span"/>
          <w:rFonts w:ascii="Courier New" w:hAnsi="Courier New" w:cs="Courier New"/>
          <w:color w:val="262626"/>
          <w:sz w:val="18"/>
          <w:szCs w:val="27"/>
          <w:lang w:val="en-US"/>
        </w:rPr>
        <w:t>&gt;                      rst(</w:t>
      </w:r>
      <w:r w:rsidRPr="00376E6D">
        <w:rPr>
          <w:rStyle w:val="apple-style-span"/>
          <w:rFonts w:ascii="Courier New" w:hAnsi="Courier New" w:cs="Courier New"/>
          <w:b/>
          <w:bCs/>
          <w:color w:val="81C4E0"/>
          <w:sz w:val="18"/>
          <w:szCs w:val="27"/>
          <w:lang w:val="en-US"/>
        </w:rPr>
        <w:t>"rst"</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sc_core::sc_signal&lt;l3_irq_out_type&gt;           irqi[ncpu];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sc_core::sc_signal&lt;l3_irq_in_type&gt;            irqo[ncpu];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19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32</w:t>
      </w:r>
      <w:r w:rsidRPr="00376E6D">
        <w:rPr>
          <w:rStyle w:val="apple-style-span"/>
          <w:rFonts w:ascii="Courier New" w:hAnsi="Courier New" w:cs="Courier New"/>
          <w:color w:val="262626"/>
          <w:sz w:val="18"/>
          <w:szCs w:val="27"/>
          <w:lang w:val="en-US"/>
        </w:rPr>
        <w:t>&gt; &gt;       apbi_pirq(</w:t>
      </w:r>
      <w:r w:rsidRPr="00376E6D">
        <w:rPr>
          <w:rStyle w:val="apple-style-span"/>
          <w:rFonts w:ascii="Courier New" w:hAnsi="Courier New" w:cs="Courier New"/>
          <w:b/>
          <w:bCs/>
          <w:color w:val="81C4E0"/>
          <w:sz w:val="18"/>
          <w:szCs w:val="27"/>
          <w:lang w:val="en-US"/>
        </w:rPr>
        <w:t>"apbi_pirq"</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apbo_pconfig_0(</w:t>
      </w:r>
      <w:r w:rsidRPr="00376E6D">
        <w:rPr>
          <w:rStyle w:val="apple-style-span"/>
          <w:rFonts w:ascii="Courier New" w:hAnsi="Courier New" w:cs="Courier New"/>
          <w:b/>
          <w:bCs/>
          <w:color w:val="81C4E0"/>
          <w:sz w:val="18"/>
          <w:szCs w:val="27"/>
          <w:lang w:val="en-US"/>
        </w:rPr>
        <w:t>"apbo_pconfig_0"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apbo_pconfig_1(</w:t>
      </w:r>
      <w:r w:rsidRPr="00376E6D">
        <w:rPr>
          <w:rStyle w:val="apple-style-span"/>
          <w:rFonts w:ascii="Courier New" w:hAnsi="Courier New" w:cs="Courier New"/>
          <w:b/>
          <w:bCs/>
          <w:color w:val="81C4E0"/>
          <w:sz w:val="18"/>
          <w:szCs w:val="27"/>
          <w:lang w:val="en-US"/>
        </w:rPr>
        <w:t>"apbo_pconfig_1"</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sc_core::sc_signal&lt;sc_dt::sc_uint&lt;</w:t>
      </w:r>
      <w:r w:rsidRPr="00376E6D">
        <w:rPr>
          <w:rStyle w:val="apple-style-span"/>
          <w:rFonts w:ascii="Courier New" w:hAnsi="Courier New" w:cs="Courier New"/>
          <w:color w:val="A63C3C"/>
          <w:sz w:val="18"/>
          <w:szCs w:val="27"/>
          <w:lang w:val="en-US"/>
        </w:rPr>
        <w:t>16</w:t>
      </w:r>
      <w:r w:rsidRPr="00376E6D">
        <w:rPr>
          <w:rStyle w:val="apple-style-span"/>
          <w:rFonts w:ascii="Courier New" w:hAnsi="Courier New" w:cs="Courier New"/>
          <w:color w:val="262626"/>
          <w:sz w:val="18"/>
          <w:szCs w:val="27"/>
          <w:lang w:val="en-US"/>
        </w:rPr>
        <w:t>&gt; &gt;       apbo_pindex(</w:t>
      </w:r>
      <w:r w:rsidRPr="00376E6D">
        <w:rPr>
          <w:rStyle w:val="apple-style-span"/>
          <w:rFonts w:ascii="Courier New" w:hAnsi="Courier New" w:cs="Courier New"/>
          <w:b/>
          <w:bCs/>
          <w:color w:val="81C4E0"/>
          <w:sz w:val="18"/>
          <w:szCs w:val="27"/>
          <w:lang w:val="en-US"/>
        </w:rPr>
        <w:t>"pindex"</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23</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//instantiate testbench and irqmp</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irqmp_tb&lt;buswidth, pindex, paddr, pmask, ncpu, eirq&gt; irqmp_tb(</w:t>
      </w:r>
      <w:r w:rsidRPr="00376E6D">
        <w:rPr>
          <w:rStyle w:val="apple-style-span"/>
          <w:rFonts w:ascii="Courier New" w:hAnsi="Courier New" w:cs="Courier New"/>
          <w:b/>
          <w:bCs/>
          <w:color w:val="81C4E0"/>
          <w:sz w:val="18"/>
          <w:szCs w:val="27"/>
          <w:lang w:val="en-US"/>
        </w:rPr>
        <w:t>"irqmp_tb"</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Irqmp&lt;pindex, paddr, pmask, ncpu, eirq&gt; irqmp_inst0(</w:t>
      </w:r>
      <w:r w:rsidRPr="00376E6D">
        <w:rPr>
          <w:rStyle w:val="apple-style-span"/>
          <w:rFonts w:ascii="Courier New" w:hAnsi="Courier New" w:cs="Courier New"/>
          <w:b/>
          <w:bCs/>
          <w:color w:val="81C4E0"/>
          <w:sz w:val="18"/>
          <w:szCs w:val="27"/>
          <w:lang w:val="en-US"/>
        </w:rPr>
        <w:t>"irqmp"</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27</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//connect testbench with IRQMP: AMBA bus communication via sockets (TLM)</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29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irqmp_tb.master_sock(irqmp_inst0.bus);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irqmp_tb.irqi[i_cpu](irqi[i_cpu]);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35</w:t>
      </w:r>
      <w:r w:rsidRPr="00376E6D">
        <w:rPr>
          <w:rStyle w:val="apple-converted-space"/>
          <w:rFonts w:ascii="Courier New" w:hAnsi="Courier New" w:cs="Courier New"/>
          <w:color w:val="7F7F7F"/>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106E10"/>
          <w:sz w:val="18"/>
          <w:szCs w:val="27"/>
          <w:lang w:val="en-US"/>
        </w:rPr>
        <w:t>//direct connection of all other signals</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irqmp_inst0.rst(rst);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irqmp_inst0.apbi_pirq(apbi_pirq);</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39</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irqmp_inst0.apbo_pindex(apbo_pindex);</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40</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irqmp_inst0.apbo_pconfig_0(apbo_pconfig_0);</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41</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irqmp_inst0.apbo_pconfig_1(apbo_pconfig_1);</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42</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for</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int</w:t>
      </w:r>
      <w:r w:rsidRPr="00376E6D">
        <w:rPr>
          <w:rStyle w:val="apple-style-span"/>
          <w:rFonts w:ascii="Courier New" w:hAnsi="Courier New" w:cs="Courier New"/>
          <w:color w:val="262626"/>
          <w:sz w:val="18"/>
          <w:szCs w:val="27"/>
          <w:lang w:val="en-US"/>
        </w:rPr>
        <w:t> i_cpu=</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 i_cpu&lt;ncpu; i_cpu++)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43</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irqmp_inst0.irqi[i_cpu](irqi[i_cpu]);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44</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irqmp_inst0.irqo[i_cpu](irqo[i_cpu]);</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45</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46</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sc_core::sc_start();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47</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b/>
          <w:bCs/>
          <w:color w:val="6495ED"/>
          <w:sz w:val="18"/>
          <w:szCs w:val="27"/>
          <w:lang w:val="en-US"/>
        </w:rPr>
        <w:t>return</w:t>
      </w:r>
      <w:r w:rsidRPr="00376E6D">
        <w:rPr>
          <w:rStyle w:val="apple-style-span"/>
          <w:rFonts w:ascii="Courier New" w:hAnsi="Courier New" w:cs="Courier New"/>
          <w:color w:val="262626"/>
          <w:sz w:val="18"/>
          <w:szCs w:val="27"/>
          <w:lang w:val="en-US"/>
        </w:rPr>
        <w:t> </w:t>
      </w:r>
      <w:r w:rsidRPr="00376E6D">
        <w:rPr>
          <w:rStyle w:val="apple-style-span"/>
          <w:rFonts w:ascii="Courier New" w:hAnsi="Courier New" w:cs="Courier New"/>
          <w:color w:val="A63C3C"/>
          <w:sz w:val="18"/>
          <w:szCs w:val="27"/>
          <w:lang w:val="en-US"/>
        </w:rPr>
        <w:t>0</w:t>
      </w:r>
      <w:r w:rsidRPr="00376E6D">
        <w:rPr>
          <w:rStyle w:val="apple-style-span"/>
          <w:rFonts w:ascii="Courier New" w:hAnsi="Courier New" w:cs="Courier New"/>
          <w:color w:val="262626"/>
          <w:sz w:val="18"/>
          <w:szCs w:val="27"/>
          <w:lang w:val="en-US"/>
        </w:rPr>
        <w:t>;</w:t>
      </w:r>
      <w:r w:rsidRPr="00376E6D">
        <w:rPr>
          <w:rFonts w:ascii="Courier New" w:hAnsi="Courier New" w:cs="Courier New"/>
          <w:color w:val="262626"/>
          <w:sz w:val="18"/>
          <w:szCs w:val="27"/>
          <w:lang w:val="en-US"/>
        </w:rPr>
        <w:br/>
      </w:r>
      <w:r w:rsidRPr="00376E6D">
        <w:rPr>
          <w:rStyle w:val="apple-style-span"/>
          <w:rFonts w:ascii="Courier New" w:hAnsi="Courier New" w:cs="Courier New"/>
          <w:color w:val="7F7F7F"/>
          <w:sz w:val="18"/>
          <w:szCs w:val="27"/>
          <w:lang w:val="en-US"/>
        </w:rPr>
        <w:t>48</w:t>
      </w:r>
      <w:r w:rsidRPr="00376E6D">
        <w:rPr>
          <w:rStyle w:val="apple-converted-space"/>
          <w:rFonts w:ascii="Courier New" w:hAnsi="Courier New" w:cs="Courier New"/>
          <w:color w:val="7F7F7F"/>
          <w:sz w:val="18"/>
          <w:szCs w:val="27"/>
          <w:lang w:val="en-US"/>
        </w:rPr>
        <w:t> </w:t>
      </w:r>
      <w:r w:rsidRPr="00376E6D">
        <w:rPr>
          <w:rStyle w:val="apple-style-span"/>
          <w:rFonts w:ascii="Courier New" w:hAnsi="Courier New" w:cs="Courier New"/>
          <w:color w:val="262626"/>
          <w:sz w:val="18"/>
          <w:szCs w:val="27"/>
          <w:lang w:val="en-US"/>
        </w:rPr>
        <w:t>}</w:t>
      </w:r>
    </w:p>
    <w:p w:rsidR="00C02666" w:rsidRDefault="00C02666">
      <w:pPr>
        <w:spacing w:before="0"/>
        <w:jc w:val="left"/>
        <w:rPr>
          <w:rFonts w:cs="Times New Roman"/>
          <w:color w:val="000000"/>
          <w:spacing w:val="0"/>
        </w:rPr>
      </w:pPr>
      <w:r>
        <w:br w:type="page"/>
      </w:r>
    </w:p>
    <w:p w:rsidR="003646DC" w:rsidRPr="00362298" w:rsidRDefault="003646DC" w:rsidP="00733CC3">
      <w:pPr>
        <w:pStyle w:val="Default"/>
        <w:jc w:val="both"/>
        <w:rPr>
          <w:lang w:val="en-US"/>
        </w:rPr>
      </w:pPr>
    </w:p>
    <w:p w:rsidR="003646DC" w:rsidRPr="00362298" w:rsidRDefault="003646DC" w:rsidP="00733CC3">
      <w:pPr>
        <w:pStyle w:val="berschrift1"/>
        <w:jc w:val="both"/>
      </w:pPr>
      <w:bookmarkStart w:id="198" w:name="_Toc166561543"/>
      <w:r w:rsidRPr="00362298">
        <w:t>SocWire</w:t>
      </w:r>
      <w:r w:rsidR="00C02666">
        <w:t xml:space="preserve"> Systemc model</w:t>
      </w:r>
      <w:bookmarkEnd w:id="198"/>
    </w:p>
    <w:p w:rsidR="00001F66" w:rsidRPr="002104AD" w:rsidRDefault="00001F66" w:rsidP="00001F66">
      <w:pPr>
        <w:pStyle w:val="berschrift2"/>
        <w:jc w:val="both"/>
        <w:rPr>
          <w:lang w:val="en-US"/>
        </w:rPr>
      </w:pPr>
      <w:bookmarkStart w:id="199" w:name="_Toc166561544"/>
      <w:r w:rsidRPr="002104AD">
        <w:rPr>
          <w:lang w:val="en-US"/>
        </w:rPr>
        <w:t>Functionality and Features</w:t>
      </w:r>
      <w:bookmarkEnd w:id="199"/>
    </w:p>
    <w:p w:rsidR="00001F66" w:rsidRPr="002104AD" w:rsidRDefault="00C02666" w:rsidP="00001F66">
      <w:pPr>
        <w:pStyle w:val="Default"/>
        <w:rPr>
          <w:lang w:val="en-US"/>
        </w:rPr>
      </w:pPr>
      <w:r>
        <w:rPr>
          <w:lang w:val="en-US"/>
        </w:rPr>
        <w:t>The SocW</w:t>
      </w:r>
      <w:r w:rsidR="00641E7E">
        <w:rPr>
          <w:lang w:val="en-US"/>
        </w:rPr>
        <w:t>ire IP provides an AHB/SocW</w:t>
      </w:r>
      <w:r w:rsidR="00001F66" w:rsidRPr="002104AD">
        <w:rPr>
          <w:lang w:val="en-US"/>
        </w:rPr>
        <w:t xml:space="preserve">ire-bridge based on the AHB2SOCW </w:t>
      </w:r>
      <w:r>
        <w:rPr>
          <w:lang w:val="en-US"/>
        </w:rPr>
        <w:t>VHDL module developed</w:t>
      </w:r>
      <w:r w:rsidR="00001F66" w:rsidRPr="002104AD">
        <w:rPr>
          <w:lang w:val="en-US"/>
        </w:rPr>
        <w:t xml:space="preserve"> at IDA. </w:t>
      </w:r>
    </w:p>
    <w:p w:rsidR="00001F66" w:rsidRPr="002104AD" w:rsidRDefault="00001F66" w:rsidP="00001F66">
      <w:pPr>
        <w:pStyle w:val="Default"/>
        <w:jc w:val="both"/>
        <w:rPr>
          <w:lang w:val="en-US"/>
        </w:rPr>
      </w:pPr>
    </w:p>
    <w:p w:rsidR="00001F66" w:rsidRPr="002104AD" w:rsidRDefault="00641E7E" w:rsidP="00001F66">
      <w:pPr>
        <w:pStyle w:val="Default"/>
        <w:jc w:val="both"/>
        <w:rPr>
          <w:lang w:val="en-US"/>
        </w:rPr>
      </w:pPr>
      <w:r>
        <w:rPr>
          <w:lang w:val="en-US"/>
        </w:rPr>
        <w:t>The AHB2SocWi</w:t>
      </w:r>
      <w:r w:rsidR="00001F66" w:rsidRPr="002104AD">
        <w:rPr>
          <w:lang w:val="en-US"/>
        </w:rPr>
        <w:t>re module is configured via four registers, which are accessible via an APB bus. Moreover</w:t>
      </w:r>
      <w:r w:rsidR="00BD3C5C">
        <w:rPr>
          <w:lang w:val="en-US"/>
        </w:rPr>
        <w:t>,</w:t>
      </w:r>
      <w:r w:rsidR="00001F66" w:rsidRPr="002104AD">
        <w:rPr>
          <w:lang w:val="en-US"/>
        </w:rPr>
        <w:t xml:space="preserve"> the module works similar to a DMA controller. Transactions are described in transaction descriptors located in a memory at an AHB bus. Data </w:t>
      </w:r>
      <w:r>
        <w:rPr>
          <w:lang w:val="en-US"/>
        </w:rPr>
        <w:t>is send over/received from the SocW</w:t>
      </w:r>
      <w:r w:rsidR="00001F66" w:rsidRPr="002104AD">
        <w:rPr>
          <w:lang w:val="en-US"/>
        </w:rPr>
        <w:t>ire link according to these descriptors.</w:t>
      </w:r>
    </w:p>
    <w:p w:rsidR="00001F66" w:rsidRPr="002104AD" w:rsidRDefault="00001F66" w:rsidP="00001F66">
      <w:pPr>
        <w:pStyle w:val="berschrift2"/>
        <w:jc w:val="both"/>
        <w:rPr>
          <w:lang w:val="en-US"/>
        </w:rPr>
      </w:pPr>
      <w:r w:rsidRPr="002104AD">
        <w:rPr>
          <w:lang w:val="en-US"/>
        </w:rPr>
        <w:tab/>
      </w:r>
      <w:bookmarkStart w:id="200" w:name="_Toc166561545"/>
      <w:r w:rsidRPr="002104AD">
        <w:rPr>
          <w:lang w:val="en-US"/>
        </w:rPr>
        <w:t>Internal Structure</w:t>
      </w:r>
      <w:bookmarkEnd w:id="200"/>
    </w:p>
    <w:p w:rsidR="00001F66" w:rsidRPr="002104AD" w:rsidRDefault="00001F66" w:rsidP="00001F66">
      <w:pPr>
        <w:pStyle w:val="Default"/>
        <w:jc w:val="both"/>
        <w:rPr>
          <w:lang w:val="en-US"/>
        </w:rPr>
      </w:pPr>
      <w:r w:rsidRPr="002104AD">
        <w:rPr>
          <w:lang w:val="en-US"/>
        </w:rPr>
        <w:t xml:space="preserve">The </w:t>
      </w:r>
      <w:r w:rsidR="00DB6523">
        <w:rPr>
          <w:lang w:val="en-US"/>
        </w:rPr>
        <w:t>SocW</w:t>
      </w:r>
      <w:r w:rsidR="00843927">
        <w:rPr>
          <w:lang w:val="en-US"/>
        </w:rPr>
        <w:t>ire IP is delivered in four</w:t>
      </w:r>
      <w:r w:rsidRPr="002104AD">
        <w:rPr>
          <w:lang w:val="en-US"/>
        </w:rPr>
        <w:t xml:space="preserve"> source files, namely: AH</w:t>
      </w:r>
      <w:r w:rsidR="00843927">
        <w:rPr>
          <w:lang w:val="en-US"/>
        </w:rPr>
        <w:t>B2Socwire.h, AHB2Socwire.cpp,</w:t>
      </w:r>
      <w:r w:rsidRPr="002104AD">
        <w:rPr>
          <w:lang w:val="en-US"/>
        </w:rPr>
        <w:t xml:space="preserve"> socw_defs.h</w:t>
      </w:r>
      <w:r w:rsidR="00843927">
        <w:rPr>
          <w:lang w:val="en-US"/>
        </w:rPr>
        <w:t xml:space="preserve"> and socw_gp.h</w:t>
      </w:r>
      <w:r w:rsidRPr="002104AD">
        <w:rPr>
          <w:lang w:val="en-US"/>
        </w:rPr>
        <w:t>.</w:t>
      </w:r>
    </w:p>
    <w:p w:rsidR="00001F66" w:rsidRPr="002104AD" w:rsidRDefault="00001F66" w:rsidP="00001F66">
      <w:pPr>
        <w:pStyle w:val="Default"/>
        <w:jc w:val="both"/>
        <w:rPr>
          <w:lang w:val="en-US"/>
        </w:rPr>
      </w:pPr>
    </w:p>
    <w:p w:rsidR="00001F66" w:rsidRPr="002104AD" w:rsidRDefault="00001F66" w:rsidP="00001F66">
      <w:pPr>
        <w:pStyle w:val="Default"/>
        <w:jc w:val="both"/>
        <w:rPr>
          <w:lang w:val="en-US"/>
        </w:rPr>
      </w:pPr>
      <w:r w:rsidRPr="002104AD">
        <w:rPr>
          <w:lang w:val="en-US"/>
        </w:rPr>
        <w:t>The AHB2Socwire.h file provides the class de</w:t>
      </w:r>
      <w:r>
        <w:rPr>
          <w:lang w:val="en-US"/>
        </w:rPr>
        <w:t>claration</w:t>
      </w:r>
      <w:r w:rsidRPr="002104AD">
        <w:rPr>
          <w:lang w:val="en-US"/>
        </w:rPr>
        <w:t xml:space="preserve"> of the actual AHB/Socwire-bridge, while AHB2Socwire.cpp holds its implementation.</w:t>
      </w:r>
    </w:p>
    <w:p w:rsidR="00001F66" w:rsidRPr="002104AD" w:rsidRDefault="00001F66" w:rsidP="00001F66">
      <w:pPr>
        <w:pStyle w:val="Default"/>
        <w:jc w:val="both"/>
        <w:rPr>
          <w:lang w:val="en-US"/>
        </w:rPr>
      </w:pPr>
    </w:p>
    <w:p w:rsidR="00001F66" w:rsidRDefault="00001F66" w:rsidP="00001F66">
      <w:pPr>
        <w:pStyle w:val="Default"/>
        <w:jc w:val="both"/>
        <w:rPr>
          <w:lang w:val="en-US"/>
        </w:rPr>
      </w:pPr>
      <w:r w:rsidRPr="002104AD">
        <w:rPr>
          <w:lang w:val="en-US"/>
        </w:rPr>
        <w:t>The he</w:t>
      </w:r>
      <w:r w:rsidR="00DB6523">
        <w:rPr>
          <w:lang w:val="en-US"/>
        </w:rPr>
        <w:t>ader file socw_defs.h supplies SocW</w:t>
      </w:r>
      <w:r w:rsidRPr="002104AD">
        <w:rPr>
          <w:lang w:val="en-US"/>
        </w:rPr>
        <w:t>ire related data types, methods and constants that might also be useful for applications using the AHB2Socwire module.</w:t>
      </w:r>
    </w:p>
    <w:p w:rsidR="00DE0259" w:rsidRDefault="00DE0259" w:rsidP="00001F66">
      <w:pPr>
        <w:pStyle w:val="Default"/>
        <w:jc w:val="both"/>
        <w:rPr>
          <w:lang w:val="en-US"/>
        </w:rPr>
      </w:pPr>
    </w:p>
    <w:p w:rsidR="00DE0259" w:rsidRPr="002104AD" w:rsidRDefault="00DB6523" w:rsidP="00001F66">
      <w:pPr>
        <w:pStyle w:val="Default"/>
        <w:jc w:val="both"/>
        <w:rPr>
          <w:lang w:val="en-US"/>
        </w:rPr>
      </w:pPr>
      <w:r>
        <w:rPr>
          <w:lang w:val="en-US"/>
        </w:rPr>
        <w:t>The SocW</w:t>
      </w:r>
      <w:r w:rsidR="00DE0259">
        <w:rPr>
          <w:lang w:val="en-US"/>
        </w:rPr>
        <w:t>ire link utilizes its own custom payload object, which is defined in socw_gp.h.</w:t>
      </w:r>
    </w:p>
    <w:p w:rsidR="00001F66" w:rsidRPr="002104AD" w:rsidRDefault="00001F66" w:rsidP="00001F66">
      <w:pPr>
        <w:pStyle w:val="berschrift2"/>
        <w:jc w:val="both"/>
        <w:rPr>
          <w:lang w:val="en-US"/>
        </w:rPr>
      </w:pPr>
      <w:r w:rsidRPr="002104AD">
        <w:rPr>
          <w:lang w:val="en-US"/>
        </w:rPr>
        <w:tab/>
      </w:r>
      <w:bookmarkStart w:id="201" w:name="_Toc166561546"/>
      <w:r w:rsidRPr="002104AD">
        <w:rPr>
          <w:lang w:val="en-US"/>
        </w:rPr>
        <w:t>Parametrization Options</w:t>
      </w:r>
      <w:bookmarkEnd w:id="201"/>
    </w:p>
    <w:p w:rsidR="00001F66" w:rsidRPr="002104AD" w:rsidRDefault="00001F66" w:rsidP="00001F66">
      <w:r w:rsidRPr="002104AD">
        <w:t>The original IP provides several generics, which are, as far as reasonable, also modeled in the TLM model as constructor parameters. These parameter</w:t>
      </w:r>
      <w:r w:rsidR="00BD3C5C">
        <w:t xml:space="preserve">s are illustrated in </w:t>
      </w:r>
      <w:r w:rsidR="00847C2D">
        <w:fldChar w:fldCharType="begin"/>
      </w:r>
      <w:r w:rsidR="00BD3C5C">
        <w:instrText xml:space="preserve"> REF _Ref166136929 \h </w:instrText>
      </w:r>
      <w:r w:rsidR="00847C2D">
        <w:fldChar w:fldCharType="separate"/>
      </w:r>
      <w:r w:rsidR="00BD3C5C">
        <w:t xml:space="preserve">Table </w:t>
      </w:r>
      <w:r w:rsidR="00BD3C5C">
        <w:rPr>
          <w:noProof/>
        </w:rPr>
        <w:t>21</w:t>
      </w:r>
      <w:r w:rsidR="00847C2D">
        <w:fldChar w:fldCharType="end"/>
      </w:r>
      <w:r w:rsidRPr="002104AD">
        <w:t>.</w:t>
      </w:r>
    </w:p>
    <w:p w:rsidR="00001F66" w:rsidRPr="002104AD" w:rsidRDefault="00001F66" w:rsidP="00001F66"/>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672"/>
        <w:gridCol w:w="4794"/>
        <w:gridCol w:w="2074"/>
        <w:gridCol w:w="1138"/>
      </w:tblGrid>
      <w:tr w:rsidR="00001F66" w:rsidRPr="002104AD">
        <w:trPr>
          <w:trHeight w:val="401"/>
          <w:jc w:val="center"/>
        </w:trPr>
        <w:tc>
          <w:tcPr>
            <w:tcW w:w="2672" w:type="dxa"/>
            <w:tcBorders>
              <w:top w:val="single" w:sz="24" w:space="0" w:color="auto"/>
              <w:left w:val="single" w:sz="24" w:space="0" w:color="auto"/>
              <w:bottom w:val="single" w:sz="24" w:space="0" w:color="auto"/>
              <w:right w:val="single" w:sz="4" w:space="0" w:color="000000"/>
            </w:tcBorders>
            <w:shd w:val="solid" w:color="C6D9F1" w:fill="auto"/>
          </w:tcPr>
          <w:p w:rsidR="00001F66" w:rsidRPr="002104AD" w:rsidRDefault="00001F66" w:rsidP="00DE0259">
            <w:pPr>
              <w:rPr>
                <w:b/>
              </w:rPr>
            </w:pPr>
            <w:r w:rsidRPr="002104AD">
              <w:rPr>
                <w:b/>
              </w:rPr>
              <w:t>Parameter</w:t>
            </w:r>
          </w:p>
        </w:tc>
        <w:tc>
          <w:tcPr>
            <w:tcW w:w="4794" w:type="dxa"/>
            <w:tcBorders>
              <w:top w:val="single" w:sz="24" w:space="0" w:color="auto"/>
              <w:left w:val="single" w:sz="4" w:space="0" w:color="000000"/>
              <w:bottom w:val="single" w:sz="24" w:space="0" w:color="auto"/>
              <w:right w:val="single" w:sz="8" w:space="0" w:color="auto"/>
            </w:tcBorders>
            <w:shd w:val="solid" w:color="C6D9F1" w:fill="auto"/>
          </w:tcPr>
          <w:p w:rsidR="00001F66" w:rsidRPr="002104AD" w:rsidRDefault="00001F66" w:rsidP="00DE0259">
            <w:pPr>
              <w:rPr>
                <w:b/>
              </w:rPr>
            </w:pPr>
            <w:r w:rsidRPr="002104AD">
              <w:rPr>
                <w:b/>
              </w:rPr>
              <w:t>Function</w:t>
            </w:r>
          </w:p>
        </w:tc>
        <w:tc>
          <w:tcPr>
            <w:tcW w:w="2074" w:type="dxa"/>
            <w:tcBorders>
              <w:top w:val="single" w:sz="24" w:space="0" w:color="auto"/>
              <w:left w:val="single" w:sz="8" w:space="0" w:color="auto"/>
              <w:bottom w:val="single" w:sz="24" w:space="0" w:color="auto"/>
              <w:right w:val="single" w:sz="8" w:space="0" w:color="auto"/>
            </w:tcBorders>
            <w:shd w:val="solid" w:color="C6D9F1" w:fill="auto"/>
          </w:tcPr>
          <w:p w:rsidR="00001F66" w:rsidRPr="002104AD" w:rsidRDefault="00001F66" w:rsidP="00DE0259">
            <w:pPr>
              <w:rPr>
                <w:b/>
              </w:rPr>
            </w:pPr>
            <w:r w:rsidRPr="002104AD">
              <w:rPr>
                <w:b/>
              </w:rPr>
              <w:t>Allowed Range</w:t>
            </w:r>
          </w:p>
        </w:tc>
        <w:tc>
          <w:tcPr>
            <w:tcW w:w="1138" w:type="dxa"/>
            <w:tcBorders>
              <w:top w:val="single" w:sz="24" w:space="0" w:color="auto"/>
              <w:left w:val="single" w:sz="8" w:space="0" w:color="auto"/>
              <w:bottom w:val="single" w:sz="24" w:space="0" w:color="auto"/>
              <w:right w:val="single" w:sz="24" w:space="0" w:color="auto"/>
            </w:tcBorders>
            <w:shd w:val="solid" w:color="C6D9F1" w:fill="auto"/>
          </w:tcPr>
          <w:p w:rsidR="00001F66" w:rsidRPr="002104AD" w:rsidRDefault="00001F66" w:rsidP="00DE0259">
            <w:pPr>
              <w:rPr>
                <w:b/>
              </w:rPr>
            </w:pPr>
            <w:r w:rsidRPr="002104AD">
              <w:rPr>
                <w:b/>
              </w:rPr>
              <w:t>Default</w:t>
            </w:r>
          </w:p>
        </w:tc>
      </w:tr>
      <w:tr w:rsidR="00001F66" w:rsidRPr="002104AD">
        <w:trPr>
          <w:trHeight w:val="417"/>
          <w:jc w:val="center"/>
        </w:trPr>
        <w:tc>
          <w:tcPr>
            <w:tcW w:w="2672" w:type="dxa"/>
            <w:tcBorders>
              <w:top w:val="single" w:sz="24" w:space="0" w:color="auto"/>
              <w:left w:val="single" w:sz="24" w:space="0" w:color="auto"/>
              <w:bottom w:val="single" w:sz="6" w:space="0" w:color="000000"/>
              <w:right w:val="single" w:sz="6" w:space="0" w:color="000000"/>
            </w:tcBorders>
            <w:shd w:val="solid" w:color="FFFFFF" w:themeColor="background1" w:fill="auto"/>
          </w:tcPr>
          <w:p w:rsidR="00001F66" w:rsidRPr="002104AD" w:rsidRDefault="00001F66" w:rsidP="00DE0259">
            <w:r>
              <w:t>nm</w:t>
            </w:r>
          </w:p>
        </w:tc>
        <w:tc>
          <w:tcPr>
            <w:tcW w:w="4794" w:type="dxa"/>
            <w:tcBorders>
              <w:top w:val="single" w:sz="24" w:space="0" w:color="auto"/>
              <w:left w:val="single" w:sz="6" w:space="0" w:color="000000"/>
              <w:bottom w:val="single" w:sz="6" w:space="0" w:color="000000"/>
              <w:right w:val="single" w:sz="8" w:space="0" w:color="auto"/>
            </w:tcBorders>
            <w:shd w:val="solid" w:color="FFFFFF" w:themeColor="background1" w:fill="auto"/>
          </w:tcPr>
          <w:p w:rsidR="00001F66" w:rsidRPr="002104AD" w:rsidRDefault="00001F66" w:rsidP="00DE0259">
            <w:r>
              <w:t>SystemC module name</w:t>
            </w:r>
          </w:p>
        </w:tc>
        <w:tc>
          <w:tcPr>
            <w:tcW w:w="2074" w:type="dxa"/>
            <w:tcBorders>
              <w:top w:val="single" w:sz="24" w:space="0" w:color="auto"/>
              <w:left w:val="single" w:sz="8" w:space="0" w:color="auto"/>
              <w:bottom w:val="single" w:sz="8" w:space="0" w:color="auto"/>
              <w:right w:val="single" w:sz="8" w:space="0" w:color="auto"/>
            </w:tcBorders>
            <w:shd w:val="solid" w:color="FFFFFF" w:themeColor="background1" w:fill="auto"/>
          </w:tcPr>
          <w:p w:rsidR="00001F66" w:rsidRPr="002104AD" w:rsidRDefault="00001F66" w:rsidP="00DE0259">
            <w:pPr>
              <w:rPr>
                <w:szCs w:val="18"/>
              </w:rPr>
            </w:pPr>
            <w:r>
              <w:rPr>
                <w:szCs w:val="18"/>
              </w:rPr>
              <w:t>n/a</w:t>
            </w:r>
          </w:p>
        </w:tc>
        <w:tc>
          <w:tcPr>
            <w:tcW w:w="1138" w:type="dxa"/>
            <w:tcBorders>
              <w:top w:val="single" w:sz="24" w:space="0" w:color="auto"/>
              <w:left w:val="single" w:sz="8" w:space="0" w:color="auto"/>
              <w:bottom w:val="single" w:sz="6" w:space="0" w:color="000000"/>
              <w:right w:val="single" w:sz="24" w:space="0" w:color="auto"/>
            </w:tcBorders>
            <w:shd w:val="solid" w:color="FFFFFF" w:themeColor="background1" w:fill="auto"/>
          </w:tcPr>
          <w:p w:rsidR="00001F66" w:rsidRPr="002104AD" w:rsidRDefault="00001F66" w:rsidP="00DE0259">
            <w:pPr>
              <w:rPr>
                <w:szCs w:val="18"/>
              </w:rPr>
            </w:pPr>
            <w:r>
              <w:rPr>
                <w:szCs w:val="18"/>
              </w:rPr>
              <w:t>none</w:t>
            </w:r>
          </w:p>
        </w:tc>
      </w:tr>
      <w:tr w:rsidR="00001F66" w:rsidRPr="002104AD">
        <w:trPr>
          <w:trHeight w:val="417"/>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001F66" w:rsidRPr="002104AD" w:rsidRDefault="00001F66" w:rsidP="00DE0259">
            <w:r w:rsidRPr="002104AD">
              <w:t>paddr</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001F66" w:rsidRPr="002104AD" w:rsidRDefault="00001F66" w:rsidP="00DE0259">
            <w:r w:rsidRPr="002104AD">
              <w:t>The 12-bit MSB APB address</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001F66" w:rsidRPr="002104AD" w:rsidRDefault="00001F66" w:rsidP="00DE0259">
            <w:pPr>
              <w:rPr>
                <w:szCs w:val="18"/>
              </w:rPr>
            </w:pPr>
            <w:r w:rsidRPr="002104AD">
              <w:rPr>
                <w:szCs w:val="18"/>
              </w:rPr>
              <w:t>0 to 4095</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01F66" w:rsidRPr="002104AD" w:rsidRDefault="00001F66" w:rsidP="00DE0259">
            <w:pPr>
              <w:rPr>
                <w:szCs w:val="18"/>
              </w:rPr>
            </w:pPr>
            <w:r>
              <w:rPr>
                <w:szCs w:val="18"/>
              </w:rPr>
              <w:t>none</w:t>
            </w:r>
          </w:p>
        </w:tc>
      </w:tr>
      <w:tr w:rsidR="00001F66" w:rsidRPr="002104AD">
        <w:trPr>
          <w:trHeight w:val="401"/>
          <w:jc w:val="center"/>
        </w:trPr>
        <w:tc>
          <w:tcPr>
            <w:tcW w:w="2672" w:type="dxa"/>
            <w:tcBorders>
              <w:top w:val="single" w:sz="6" w:space="0" w:color="000000"/>
              <w:left w:val="single" w:sz="24" w:space="0" w:color="auto"/>
              <w:bottom w:val="single" w:sz="6" w:space="0" w:color="000000"/>
              <w:right w:val="single" w:sz="6" w:space="0" w:color="000000"/>
            </w:tcBorders>
          </w:tcPr>
          <w:p w:rsidR="00001F66" w:rsidRPr="002104AD" w:rsidRDefault="00001F66" w:rsidP="00DE0259">
            <w:r w:rsidRPr="002104AD">
              <w:t>pmask</w:t>
            </w:r>
          </w:p>
        </w:tc>
        <w:tc>
          <w:tcPr>
            <w:tcW w:w="4794" w:type="dxa"/>
            <w:tcBorders>
              <w:top w:val="single" w:sz="6" w:space="0" w:color="000000"/>
              <w:left w:val="single" w:sz="6" w:space="0" w:color="000000"/>
              <w:bottom w:val="single" w:sz="6" w:space="0" w:color="000000"/>
              <w:right w:val="single" w:sz="8" w:space="0" w:color="auto"/>
            </w:tcBorders>
          </w:tcPr>
          <w:p w:rsidR="00001F66" w:rsidRPr="002104AD" w:rsidRDefault="00001F66" w:rsidP="00DE0259">
            <w:pPr>
              <w:jc w:val="left"/>
            </w:pPr>
            <w:r w:rsidRPr="002104AD">
              <w:t>The 12-bit APB address mask</w:t>
            </w:r>
          </w:p>
        </w:tc>
        <w:tc>
          <w:tcPr>
            <w:tcW w:w="2074" w:type="dxa"/>
            <w:tcBorders>
              <w:top w:val="single" w:sz="8" w:space="0" w:color="auto"/>
              <w:left w:val="single" w:sz="8" w:space="0" w:color="auto"/>
              <w:bottom w:val="single" w:sz="8" w:space="0" w:color="auto"/>
              <w:right w:val="single" w:sz="8" w:space="0" w:color="auto"/>
            </w:tcBorders>
          </w:tcPr>
          <w:p w:rsidR="00001F66" w:rsidRPr="002104AD" w:rsidRDefault="00001F66" w:rsidP="00DE0259">
            <w:r w:rsidRPr="002104AD">
              <w:t>0 to 4095</w:t>
            </w:r>
          </w:p>
        </w:tc>
        <w:tc>
          <w:tcPr>
            <w:tcW w:w="1138" w:type="dxa"/>
            <w:tcBorders>
              <w:top w:val="single" w:sz="6" w:space="0" w:color="000000"/>
              <w:left w:val="single" w:sz="8" w:space="0" w:color="auto"/>
              <w:bottom w:val="single" w:sz="6" w:space="0" w:color="000000"/>
              <w:right w:val="single" w:sz="24" w:space="0" w:color="auto"/>
            </w:tcBorders>
          </w:tcPr>
          <w:p w:rsidR="00001F66" w:rsidRPr="002104AD" w:rsidRDefault="00001F66" w:rsidP="00DE0259">
            <w:r w:rsidRPr="002104AD">
              <w:t>0</w:t>
            </w:r>
          </w:p>
        </w:tc>
      </w:tr>
      <w:tr w:rsidR="00001F66"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fill="auto"/>
          </w:tcPr>
          <w:p w:rsidR="00001F66" w:rsidRPr="002104AD" w:rsidRDefault="00001F66" w:rsidP="00DE0259">
            <w:r w:rsidRPr="002104AD">
              <w:t>pirq</w:t>
            </w:r>
          </w:p>
        </w:tc>
        <w:tc>
          <w:tcPr>
            <w:tcW w:w="4794" w:type="dxa"/>
            <w:tcBorders>
              <w:top w:val="single" w:sz="6" w:space="0" w:color="000000"/>
              <w:left w:val="single" w:sz="6" w:space="0" w:color="000000"/>
              <w:bottom w:val="single" w:sz="6" w:space="0" w:color="000000"/>
              <w:right w:val="single" w:sz="8" w:space="0" w:color="auto"/>
            </w:tcBorders>
            <w:shd w:val="solid" w:color="C6D9F1" w:fill="auto"/>
          </w:tcPr>
          <w:p w:rsidR="00001F66" w:rsidRPr="002104AD" w:rsidRDefault="00001F66" w:rsidP="00DE0259">
            <w:r w:rsidRPr="002104AD">
              <w:t>Interrupt identifier</w:t>
            </w:r>
          </w:p>
        </w:tc>
        <w:tc>
          <w:tcPr>
            <w:tcW w:w="2074" w:type="dxa"/>
            <w:tcBorders>
              <w:top w:val="single" w:sz="8" w:space="0" w:color="auto"/>
              <w:left w:val="single" w:sz="8" w:space="0" w:color="auto"/>
              <w:bottom w:val="single" w:sz="8" w:space="0" w:color="auto"/>
              <w:right w:val="single" w:sz="8" w:space="0" w:color="auto"/>
            </w:tcBorders>
            <w:shd w:val="solid" w:color="C6D9F1" w:fill="auto"/>
          </w:tcPr>
          <w:p w:rsidR="00001F66" w:rsidRPr="002104AD" w:rsidRDefault="00001F66" w:rsidP="00DE0259">
            <w:r w:rsidRPr="002104AD">
              <w:t>0 to 2</w:t>
            </w:r>
            <w:r w:rsidRPr="00DB6523">
              <w:rPr>
                <w:vertAlign w:val="superscript"/>
              </w:rPr>
              <w:t>32</w:t>
            </w:r>
            <w:r>
              <w:t>-1</w:t>
            </w:r>
          </w:p>
        </w:tc>
        <w:tc>
          <w:tcPr>
            <w:tcW w:w="1138" w:type="dxa"/>
            <w:tcBorders>
              <w:top w:val="single" w:sz="6" w:space="0" w:color="000000"/>
              <w:left w:val="single" w:sz="8" w:space="0" w:color="auto"/>
              <w:bottom w:val="single" w:sz="6" w:space="0" w:color="000000"/>
              <w:right w:val="single" w:sz="24" w:space="0" w:color="auto"/>
            </w:tcBorders>
            <w:shd w:val="solid" w:color="C6D9F1" w:fill="auto"/>
          </w:tcPr>
          <w:p w:rsidR="00001F66" w:rsidRPr="002104AD" w:rsidRDefault="00001F66" w:rsidP="00DE0259">
            <w:r w:rsidRPr="002104AD">
              <w:t>0</w:t>
            </w:r>
          </w:p>
        </w:tc>
      </w:tr>
      <w:tr w:rsidR="00001F66"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01F66" w:rsidRPr="002104AD" w:rsidRDefault="00001F66" w:rsidP="00DE0259">
            <w:r w:rsidRPr="002104AD">
              <w:t>socw_datawidth</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01F66" w:rsidRPr="002104AD" w:rsidRDefault="003E487E" w:rsidP="00DE0259">
            <w:r>
              <w:t>Width of the SocWi</w:t>
            </w:r>
            <w:r w:rsidR="00001F66" w:rsidRPr="002104AD">
              <w:t xml:space="preserve">re link </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001F66" w:rsidRPr="002104AD" w:rsidRDefault="00001F66" w:rsidP="00DE0259">
            <w:r w:rsidRPr="002104AD">
              <w:t>16, 32</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01F66" w:rsidRPr="002104AD" w:rsidRDefault="00001F66" w:rsidP="00DE0259">
            <w:r w:rsidRPr="002104AD">
              <w:t>32</w:t>
            </w:r>
          </w:p>
        </w:tc>
      </w:tr>
      <w:tr w:rsidR="00001F66"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01F66" w:rsidRPr="002104AD" w:rsidRDefault="00001F66" w:rsidP="00DE0259">
            <w:r w:rsidRPr="002104AD">
              <w:t>socw_speed</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01F66" w:rsidRPr="002104AD" w:rsidRDefault="00C2118D" w:rsidP="00DE0259">
            <w:r>
              <w:t>SocW</w:t>
            </w:r>
            <w:r w:rsidR="00001F66" w:rsidRPr="002104AD">
              <w:t>ire clock period in nano seconds</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01F66" w:rsidRPr="002104AD" w:rsidRDefault="00001F66" w:rsidP="00DE0259">
            <w:r w:rsidRPr="002104AD">
              <w:t>1 to 100</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01F66" w:rsidRPr="002104AD" w:rsidRDefault="00001F66" w:rsidP="00DE0259">
            <w:r w:rsidRPr="002104AD">
              <w:t>10</w:t>
            </w:r>
          </w:p>
        </w:tc>
      </w:tr>
      <w:tr w:rsidR="00001F66"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FFFFFF" w:themeColor="background1" w:fill="auto"/>
          </w:tcPr>
          <w:p w:rsidR="00001F66" w:rsidRPr="002104AD" w:rsidRDefault="00001F66" w:rsidP="00DE0259">
            <w:r w:rsidRPr="002104AD">
              <w:t>socw_after64</w:t>
            </w:r>
          </w:p>
        </w:tc>
        <w:tc>
          <w:tcPr>
            <w:tcW w:w="4794" w:type="dxa"/>
            <w:tcBorders>
              <w:top w:val="single" w:sz="6" w:space="0" w:color="000000"/>
              <w:left w:val="single" w:sz="6" w:space="0" w:color="000000"/>
              <w:bottom w:val="single" w:sz="6" w:space="0" w:color="000000"/>
              <w:right w:val="single" w:sz="8" w:space="0" w:color="auto"/>
            </w:tcBorders>
            <w:shd w:val="solid" w:color="FFFFFF" w:themeColor="background1" w:fill="auto"/>
          </w:tcPr>
          <w:p w:rsidR="00001F66" w:rsidRPr="002104AD" w:rsidRDefault="00001F66" w:rsidP="00DE0259">
            <w:r w:rsidRPr="002104AD">
              <w:t>FIXME 6.4 us timeout in ns</w:t>
            </w:r>
          </w:p>
        </w:tc>
        <w:tc>
          <w:tcPr>
            <w:tcW w:w="2074" w:type="dxa"/>
            <w:tcBorders>
              <w:top w:val="single" w:sz="8" w:space="0" w:color="auto"/>
              <w:left w:val="single" w:sz="8" w:space="0" w:color="auto"/>
              <w:bottom w:val="single" w:sz="8" w:space="0" w:color="auto"/>
              <w:right w:val="single" w:sz="8" w:space="0" w:color="auto"/>
            </w:tcBorders>
            <w:shd w:val="solid" w:color="FFFFFF" w:themeColor="background1" w:fill="auto"/>
          </w:tcPr>
          <w:p w:rsidR="00001F66" w:rsidRPr="002104AD" w:rsidRDefault="00001F66" w:rsidP="00DE0259">
            <w:r w:rsidRPr="002104AD">
              <w:t>1 to6400</w:t>
            </w:r>
          </w:p>
        </w:tc>
        <w:tc>
          <w:tcPr>
            <w:tcW w:w="1138" w:type="dxa"/>
            <w:tcBorders>
              <w:top w:val="single" w:sz="6" w:space="0" w:color="000000"/>
              <w:left w:val="single" w:sz="8" w:space="0" w:color="auto"/>
              <w:bottom w:val="single" w:sz="6" w:space="0" w:color="000000"/>
              <w:right w:val="single" w:sz="24" w:space="0" w:color="auto"/>
            </w:tcBorders>
            <w:shd w:val="solid" w:color="FFFFFF" w:themeColor="background1" w:fill="auto"/>
          </w:tcPr>
          <w:p w:rsidR="00001F66" w:rsidRPr="002104AD" w:rsidRDefault="00001F66" w:rsidP="00DE0259">
            <w:r w:rsidRPr="002104AD">
              <w:t>64</w:t>
            </w:r>
          </w:p>
        </w:tc>
      </w:tr>
      <w:tr w:rsidR="00001F66" w:rsidRPr="002104AD">
        <w:trPr>
          <w:trHeight w:val="200"/>
          <w:jc w:val="center"/>
        </w:trPr>
        <w:tc>
          <w:tcPr>
            <w:tcW w:w="2672" w:type="dxa"/>
            <w:tcBorders>
              <w:top w:val="single" w:sz="6" w:space="0" w:color="000000"/>
              <w:left w:val="single" w:sz="24" w:space="0" w:color="auto"/>
              <w:bottom w:val="single" w:sz="6" w:space="0" w:color="000000"/>
              <w:right w:val="single" w:sz="6" w:space="0" w:color="000000"/>
            </w:tcBorders>
            <w:shd w:val="solid" w:color="C6D9F1" w:themeColor="text2" w:themeTint="33" w:fill="auto"/>
          </w:tcPr>
          <w:p w:rsidR="00001F66" w:rsidRPr="002104AD" w:rsidRDefault="00001F66" w:rsidP="00DE0259">
            <w:r w:rsidRPr="002104AD">
              <w:t>socw_after128</w:t>
            </w:r>
          </w:p>
        </w:tc>
        <w:tc>
          <w:tcPr>
            <w:tcW w:w="4794" w:type="dxa"/>
            <w:tcBorders>
              <w:top w:val="single" w:sz="6" w:space="0" w:color="000000"/>
              <w:left w:val="single" w:sz="6" w:space="0" w:color="000000"/>
              <w:bottom w:val="single" w:sz="6" w:space="0" w:color="000000"/>
              <w:right w:val="single" w:sz="8" w:space="0" w:color="auto"/>
            </w:tcBorders>
            <w:shd w:val="solid" w:color="C6D9F1" w:themeColor="text2" w:themeTint="33" w:fill="auto"/>
          </w:tcPr>
          <w:p w:rsidR="00001F66" w:rsidRPr="002104AD" w:rsidRDefault="00001F66" w:rsidP="00DE0259">
            <w:r w:rsidRPr="002104AD">
              <w:t>FIXME 12.8 us timeout in ns</w:t>
            </w:r>
          </w:p>
        </w:tc>
        <w:tc>
          <w:tcPr>
            <w:tcW w:w="2074" w:type="dxa"/>
            <w:tcBorders>
              <w:top w:val="single" w:sz="8" w:space="0" w:color="auto"/>
              <w:left w:val="single" w:sz="8" w:space="0" w:color="auto"/>
              <w:bottom w:val="single" w:sz="8" w:space="0" w:color="auto"/>
              <w:right w:val="single" w:sz="8" w:space="0" w:color="auto"/>
            </w:tcBorders>
            <w:shd w:val="solid" w:color="C6D9F1" w:themeColor="text2" w:themeTint="33" w:fill="auto"/>
          </w:tcPr>
          <w:p w:rsidR="00001F66" w:rsidRPr="002104AD" w:rsidRDefault="00001F66" w:rsidP="00DE0259">
            <w:r w:rsidRPr="002104AD">
              <w:t>1 to 12800</w:t>
            </w:r>
          </w:p>
        </w:tc>
        <w:tc>
          <w:tcPr>
            <w:tcW w:w="1138" w:type="dxa"/>
            <w:tcBorders>
              <w:top w:val="single" w:sz="6" w:space="0" w:color="000000"/>
              <w:left w:val="single" w:sz="8" w:space="0" w:color="auto"/>
              <w:bottom w:val="single" w:sz="6" w:space="0" w:color="000000"/>
              <w:right w:val="single" w:sz="24" w:space="0" w:color="auto"/>
            </w:tcBorders>
            <w:shd w:val="solid" w:color="C6D9F1" w:themeColor="text2" w:themeTint="33" w:fill="auto"/>
          </w:tcPr>
          <w:p w:rsidR="00001F66" w:rsidRPr="002104AD" w:rsidRDefault="00001F66" w:rsidP="00DE0259">
            <w:r w:rsidRPr="002104AD">
              <w:t>128</w:t>
            </w:r>
          </w:p>
        </w:tc>
      </w:tr>
      <w:tr w:rsidR="00001F66" w:rsidRPr="002104AD">
        <w:trPr>
          <w:trHeight w:val="200"/>
          <w:jc w:val="center"/>
        </w:trPr>
        <w:tc>
          <w:tcPr>
            <w:tcW w:w="2672" w:type="dxa"/>
            <w:tcBorders>
              <w:top w:val="single" w:sz="6" w:space="0" w:color="000000"/>
              <w:left w:val="single" w:sz="24" w:space="0" w:color="auto"/>
              <w:bottom w:val="single" w:sz="24" w:space="0" w:color="auto"/>
              <w:right w:val="single" w:sz="6" w:space="0" w:color="000000"/>
            </w:tcBorders>
            <w:shd w:val="solid" w:color="FFFFFF" w:themeColor="background1" w:fill="auto"/>
          </w:tcPr>
          <w:p w:rsidR="00001F66" w:rsidRPr="002104AD" w:rsidRDefault="00001F66" w:rsidP="00DE0259">
            <w:r w:rsidRPr="002104AD">
              <w:t>disconnect_detection</w:t>
            </w:r>
          </w:p>
        </w:tc>
        <w:tc>
          <w:tcPr>
            <w:tcW w:w="4794" w:type="dxa"/>
            <w:tcBorders>
              <w:top w:val="single" w:sz="6" w:space="0" w:color="000000"/>
              <w:left w:val="single" w:sz="6" w:space="0" w:color="000000"/>
              <w:bottom w:val="single" w:sz="24" w:space="0" w:color="auto"/>
              <w:right w:val="single" w:sz="8" w:space="0" w:color="auto"/>
            </w:tcBorders>
            <w:shd w:val="solid" w:color="FFFFFF" w:themeColor="background1" w:fill="auto"/>
          </w:tcPr>
          <w:p w:rsidR="00001F66" w:rsidRPr="002104AD" w:rsidRDefault="00001F66" w:rsidP="00DE0259">
            <w:r w:rsidRPr="002104AD">
              <w:t>FI</w:t>
            </w:r>
            <w:r>
              <w:t>X</w:t>
            </w:r>
            <w:r w:rsidRPr="002104AD">
              <w:t>ME Disconnect detection timeout in ns</w:t>
            </w:r>
          </w:p>
        </w:tc>
        <w:tc>
          <w:tcPr>
            <w:tcW w:w="2074" w:type="dxa"/>
            <w:tcBorders>
              <w:top w:val="single" w:sz="8" w:space="0" w:color="auto"/>
              <w:left w:val="single" w:sz="8" w:space="0" w:color="auto"/>
              <w:bottom w:val="single" w:sz="24" w:space="0" w:color="auto"/>
              <w:right w:val="single" w:sz="8" w:space="0" w:color="auto"/>
            </w:tcBorders>
            <w:shd w:val="solid" w:color="FFFFFF" w:themeColor="background1" w:fill="auto"/>
          </w:tcPr>
          <w:p w:rsidR="00001F66" w:rsidRPr="002104AD" w:rsidRDefault="00001F66" w:rsidP="00DE0259">
            <w:r w:rsidRPr="002104AD">
              <w:t>1 to 850</w:t>
            </w:r>
          </w:p>
        </w:tc>
        <w:tc>
          <w:tcPr>
            <w:tcW w:w="1138" w:type="dxa"/>
            <w:tcBorders>
              <w:top w:val="single" w:sz="6" w:space="0" w:color="000000"/>
              <w:left w:val="single" w:sz="8" w:space="0" w:color="auto"/>
              <w:bottom w:val="single" w:sz="24" w:space="0" w:color="auto"/>
              <w:right w:val="single" w:sz="24" w:space="0" w:color="auto"/>
            </w:tcBorders>
            <w:shd w:val="solid" w:color="FFFFFF" w:themeColor="background1" w:fill="auto"/>
          </w:tcPr>
          <w:p w:rsidR="00001F66" w:rsidRPr="002104AD" w:rsidRDefault="00001F66" w:rsidP="00DB6523">
            <w:pPr>
              <w:keepNext/>
            </w:pPr>
            <w:r w:rsidRPr="002104AD">
              <w:t>85</w:t>
            </w:r>
          </w:p>
        </w:tc>
      </w:tr>
    </w:tbl>
    <w:p w:rsidR="00001F66" w:rsidRPr="002104AD" w:rsidRDefault="00DB6523" w:rsidP="00DB6523">
      <w:pPr>
        <w:pStyle w:val="Beschriftung"/>
        <w:jc w:val="center"/>
      </w:pPr>
      <w:bookmarkStart w:id="202" w:name="_Ref166136929"/>
      <w:r>
        <w:t xml:space="preserve">Table </w:t>
      </w:r>
      <w:fldSimple w:instr=" SEQ Table \* ARABIC ">
        <w:r w:rsidR="004F2BD0">
          <w:rPr>
            <w:noProof/>
          </w:rPr>
          <w:t>21</w:t>
        </w:r>
      </w:fldSimple>
      <w:bookmarkEnd w:id="202"/>
      <w:r w:rsidR="00786DA5">
        <w:t xml:space="preserve"> - SocWire Constructor P</w:t>
      </w:r>
      <w:r>
        <w:t>arameters</w:t>
      </w:r>
    </w:p>
    <w:p w:rsidR="00001F66" w:rsidRPr="002104AD" w:rsidRDefault="00001F66" w:rsidP="00001F66">
      <w:pPr>
        <w:pStyle w:val="berschrift2"/>
        <w:jc w:val="both"/>
        <w:rPr>
          <w:lang w:val="en-US"/>
        </w:rPr>
      </w:pPr>
      <w:r w:rsidRPr="002104AD">
        <w:rPr>
          <w:lang w:val="en-US"/>
        </w:rPr>
        <w:tab/>
      </w:r>
      <w:bookmarkStart w:id="203" w:name="_Toc166561547"/>
      <w:r w:rsidRPr="002104AD">
        <w:rPr>
          <w:lang w:val="en-US"/>
        </w:rPr>
        <w:t>Interface</w:t>
      </w:r>
      <w:r>
        <w:rPr>
          <w:lang w:val="en-US"/>
        </w:rPr>
        <w:t>s</w:t>
      </w:r>
      <w:bookmarkEnd w:id="203"/>
    </w:p>
    <w:p w:rsidR="00001F66" w:rsidRDefault="00001F66" w:rsidP="00786DA5">
      <w:r w:rsidRPr="002104AD">
        <w:t>The module provides several interfaces to communicate with the different parts oft he</w:t>
      </w:r>
      <w:r>
        <w:t xml:space="preserve"> system. These in</w:t>
      </w:r>
      <w:r w:rsidR="00641E7E">
        <w:t>clude the obvious SocW</w:t>
      </w:r>
      <w:r>
        <w:t>ire interface, an AHB master and an APB slave interface.</w:t>
      </w:r>
    </w:p>
    <w:p w:rsidR="00001F66" w:rsidRDefault="00001F66" w:rsidP="00786DA5">
      <w:r>
        <w:t>Furthermore an IRQ signal is provided.</w:t>
      </w:r>
    </w:p>
    <w:p w:rsidR="00001F66" w:rsidRPr="002104AD" w:rsidRDefault="00001F66" w:rsidP="00786DA5">
      <w:r>
        <w:t>From application perspective the APB interface and the IRQ are the only interfaces of interest.</w:t>
      </w:r>
    </w:p>
    <w:p w:rsidR="00001F66" w:rsidRDefault="00001F66" w:rsidP="00001F66">
      <w:pPr>
        <w:pStyle w:val="berschrift3"/>
      </w:pPr>
      <w:bookmarkStart w:id="204" w:name="_Toc166561548"/>
      <w:r w:rsidRPr="002104AD">
        <w:t>APB Slave Interface</w:t>
      </w:r>
      <w:bookmarkEnd w:id="204"/>
    </w:p>
    <w:p w:rsidR="00001F66" w:rsidRDefault="00001F66" w:rsidP="00786DA5">
      <w:r w:rsidRPr="002104AD">
        <w:t xml:space="preserve">An APB slave interface is implemented using the </w:t>
      </w:r>
      <w:r w:rsidRPr="002104AD">
        <w:rPr>
          <w:i/>
        </w:rPr>
        <w:t>greenreg</w:t>
      </w:r>
      <w:r w:rsidRPr="002104AD">
        <w:t xml:space="preserve"> framework in conjunction with </w:t>
      </w:r>
      <w:r w:rsidRPr="002104AD">
        <w:rPr>
          <w:i/>
        </w:rPr>
        <w:t>ambasockets</w:t>
      </w:r>
      <w:r w:rsidRPr="002104AD">
        <w:t xml:space="preserve">. The APB address space is configured via the constructor parameters </w:t>
      </w:r>
      <w:r w:rsidRPr="002104AD">
        <w:rPr>
          <w:i/>
        </w:rPr>
        <w:t>paddr</w:t>
      </w:r>
      <w:r w:rsidRPr="002104AD">
        <w:t xml:space="preserve"> and </w:t>
      </w:r>
      <w:r w:rsidRPr="002104AD">
        <w:rPr>
          <w:i/>
        </w:rPr>
        <w:t>pmask</w:t>
      </w:r>
      <w:r w:rsidRPr="002104AD">
        <w:t xml:space="preserve">. The instance name of the greenreg-amba-socket is </w:t>
      </w:r>
      <w:r w:rsidRPr="002104AD">
        <w:rPr>
          <w:i/>
        </w:rPr>
        <w:t>apb</w:t>
      </w:r>
      <w:r w:rsidRPr="002104AD">
        <w:t>.</w:t>
      </w:r>
    </w:p>
    <w:p w:rsidR="00001F66" w:rsidRDefault="00001F66" w:rsidP="00786DA5">
      <w:r>
        <w:t>The AHB2Socwire module provides access to four registers within the assigned APB memory region.</w:t>
      </w:r>
    </w:p>
    <w:p w:rsidR="00001F66" w:rsidRDefault="00001F66" w:rsidP="00001F66">
      <w:pPr>
        <w:pStyle w:val="Standardeinzug"/>
        <w:ind w:left="0" w:firstLine="0"/>
      </w:pPr>
      <w:r>
        <w:t>FIXME: add register descriptions</w:t>
      </w:r>
    </w:p>
    <w:p w:rsidR="00001F66" w:rsidRDefault="00001F66" w:rsidP="00001F66">
      <w:pPr>
        <w:pStyle w:val="Standardeinzug"/>
        <w:ind w:left="0" w:firstLine="0"/>
      </w:pPr>
    </w:p>
    <w:tbl>
      <w:tblPr>
        <w:tblW w:w="0" w:type="auto"/>
        <w:jc w:val="center"/>
        <w:tblInd w:w="-823" w:type="dxa"/>
        <w:tblBorders>
          <w:top w:val="single" w:sz="24" w:space="0" w:color="000000"/>
          <w:left w:val="single" w:sz="24" w:space="0" w:color="000000"/>
          <w:bottom w:val="single" w:sz="24" w:space="0" w:color="000000"/>
          <w:right w:val="single" w:sz="24" w:space="0" w:color="000000"/>
        </w:tblBorders>
        <w:tblLook w:val="00A0"/>
      </w:tblPr>
      <w:tblGrid>
        <w:gridCol w:w="2835"/>
        <w:gridCol w:w="6803"/>
      </w:tblGrid>
      <w:tr w:rsidR="00001F66" w:rsidRPr="002104AD">
        <w:trPr>
          <w:trHeight w:val="401"/>
          <w:jc w:val="center"/>
        </w:trPr>
        <w:tc>
          <w:tcPr>
            <w:tcW w:w="2835" w:type="dxa"/>
            <w:tcBorders>
              <w:top w:val="single" w:sz="24" w:space="0" w:color="auto"/>
              <w:left w:val="single" w:sz="24" w:space="0" w:color="auto"/>
              <w:bottom w:val="single" w:sz="24" w:space="0" w:color="auto"/>
              <w:right w:val="single" w:sz="6" w:space="0" w:color="000000"/>
            </w:tcBorders>
            <w:shd w:val="solid" w:color="C6D9F1" w:themeColor="text2" w:themeTint="33" w:fill="auto"/>
          </w:tcPr>
          <w:p w:rsidR="00001F66" w:rsidRPr="00A103E1" w:rsidRDefault="00001F66" w:rsidP="00DE0259">
            <w:pPr>
              <w:rPr>
                <w:b/>
              </w:rPr>
            </w:pPr>
            <w:r w:rsidRPr="00A103E1">
              <w:rPr>
                <w:b/>
              </w:rPr>
              <w:t>APB Address Offset</w:t>
            </w:r>
          </w:p>
        </w:tc>
        <w:tc>
          <w:tcPr>
            <w:tcW w:w="6803" w:type="dxa"/>
            <w:tcBorders>
              <w:top w:val="single" w:sz="24" w:space="0" w:color="auto"/>
              <w:left w:val="single" w:sz="6" w:space="0" w:color="000000"/>
              <w:bottom w:val="single" w:sz="24" w:space="0" w:color="auto"/>
              <w:right w:val="single" w:sz="24" w:space="0" w:color="auto"/>
            </w:tcBorders>
            <w:shd w:val="solid" w:color="C6D9F1" w:themeColor="text2" w:themeTint="33" w:fill="auto"/>
          </w:tcPr>
          <w:p w:rsidR="00001F66" w:rsidRPr="00A103E1" w:rsidRDefault="00001F66" w:rsidP="00DE0259">
            <w:pPr>
              <w:rPr>
                <w:b/>
              </w:rPr>
            </w:pPr>
            <w:r w:rsidRPr="00A103E1">
              <w:rPr>
                <w:b/>
              </w:rPr>
              <w:t>Register</w:t>
            </w:r>
          </w:p>
        </w:tc>
      </w:tr>
      <w:tr w:rsidR="00001F66" w:rsidRPr="002104AD">
        <w:trPr>
          <w:trHeight w:val="401"/>
          <w:jc w:val="center"/>
        </w:trPr>
        <w:tc>
          <w:tcPr>
            <w:tcW w:w="2835" w:type="dxa"/>
            <w:tcBorders>
              <w:top w:val="single" w:sz="24" w:space="0" w:color="auto"/>
              <w:left w:val="single" w:sz="24" w:space="0" w:color="auto"/>
              <w:bottom w:val="single" w:sz="6" w:space="0" w:color="000000"/>
              <w:right w:val="single" w:sz="6" w:space="0" w:color="000000"/>
            </w:tcBorders>
          </w:tcPr>
          <w:p w:rsidR="00001F66" w:rsidRPr="002104AD" w:rsidRDefault="00001F66" w:rsidP="00DE0259">
            <w:r w:rsidRPr="002104AD">
              <w:t>0x00</w:t>
            </w:r>
          </w:p>
        </w:tc>
        <w:tc>
          <w:tcPr>
            <w:tcW w:w="6803" w:type="dxa"/>
            <w:tcBorders>
              <w:top w:val="single" w:sz="24" w:space="0" w:color="auto"/>
              <w:left w:val="single" w:sz="6" w:space="0" w:color="000000"/>
              <w:bottom w:val="single" w:sz="6" w:space="0" w:color="000000"/>
              <w:right w:val="single" w:sz="24" w:space="0" w:color="auto"/>
            </w:tcBorders>
          </w:tcPr>
          <w:p w:rsidR="00001F66" w:rsidRPr="002104AD" w:rsidRDefault="00001F66" w:rsidP="00DE0259">
            <w:r>
              <w:t xml:space="preserve">Control </w:t>
            </w:r>
            <w:r w:rsidRPr="002104AD">
              <w:t>Register</w:t>
            </w:r>
          </w:p>
        </w:tc>
      </w:tr>
      <w:tr w:rsidR="00001F66" w:rsidRPr="002104AD">
        <w:trPr>
          <w:trHeight w:val="417"/>
          <w:jc w:val="center"/>
        </w:trPr>
        <w:tc>
          <w:tcPr>
            <w:tcW w:w="2835" w:type="dxa"/>
            <w:tcBorders>
              <w:top w:val="single" w:sz="6" w:space="0" w:color="000000"/>
              <w:left w:val="single" w:sz="24" w:space="0" w:color="auto"/>
              <w:bottom w:val="single" w:sz="6" w:space="0" w:color="auto"/>
              <w:right w:val="single" w:sz="6" w:space="0" w:color="000000"/>
            </w:tcBorders>
            <w:shd w:val="solid" w:color="C6D9F1" w:fill="auto"/>
          </w:tcPr>
          <w:p w:rsidR="00001F66" w:rsidRPr="002104AD" w:rsidRDefault="00001F66" w:rsidP="00DE0259">
            <w:r w:rsidRPr="002104AD">
              <w:t>0x04</w:t>
            </w:r>
          </w:p>
        </w:tc>
        <w:tc>
          <w:tcPr>
            <w:tcW w:w="6803" w:type="dxa"/>
            <w:tcBorders>
              <w:top w:val="single" w:sz="6" w:space="0" w:color="000000"/>
              <w:left w:val="single" w:sz="6" w:space="0" w:color="000000"/>
              <w:bottom w:val="single" w:sz="6" w:space="0" w:color="000000"/>
              <w:right w:val="single" w:sz="24" w:space="0" w:color="auto"/>
            </w:tcBorders>
            <w:shd w:val="solid" w:color="C6D9F1" w:themeColor="text2" w:themeTint="33" w:fill="auto"/>
          </w:tcPr>
          <w:p w:rsidR="00001F66" w:rsidRPr="002104AD" w:rsidRDefault="00001F66" w:rsidP="00DE0259">
            <w:r>
              <w:t>Status</w:t>
            </w:r>
            <w:r w:rsidRPr="002104AD">
              <w:t xml:space="preserve"> Register</w:t>
            </w:r>
          </w:p>
        </w:tc>
      </w:tr>
      <w:tr w:rsidR="00001F66" w:rsidRPr="002104AD">
        <w:trPr>
          <w:trHeight w:val="80"/>
          <w:jc w:val="center"/>
        </w:trPr>
        <w:tc>
          <w:tcPr>
            <w:tcW w:w="2835" w:type="dxa"/>
            <w:tcBorders>
              <w:top w:val="single" w:sz="6" w:space="0" w:color="auto"/>
              <w:left w:val="single" w:sz="24" w:space="0" w:color="auto"/>
              <w:bottom w:val="single" w:sz="6" w:space="0" w:color="auto"/>
              <w:right w:val="single" w:sz="6" w:space="0" w:color="auto"/>
            </w:tcBorders>
            <w:shd w:val="clear" w:color="auto" w:fill="auto"/>
          </w:tcPr>
          <w:p w:rsidR="00001F66" w:rsidRPr="002104AD" w:rsidRDefault="00001F66" w:rsidP="00DE0259">
            <w:r>
              <w:t>0x14</w:t>
            </w:r>
          </w:p>
        </w:tc>
        <w:tc>
          <w:tcPr>
            <w:tcW w:w="6803" w:type="dxa"/>
            <w:tcBorders>
              <w:top w:val="single" w:sz="6" w:space="0" w:color="000000"/>
              <w:left w:val="single" w:sz="6" w:space="0" w:color="auto"/>
              <w:bottom w:val="single" w:sz="6" w:space="0" w:color="000000"/>
              <w:right w:val="single" w:sz="24" w:space="0" w:color="auto"/>
            </w:tcBorders>
          </w:tcPr>
          <w:p w:rsidR="00001F66" w:rsidRPr="002104AD" w:rsidRDefault="00001F66" w:rsidP="00DE0259">
            <w:r>
              <w:t>Transmit descriptor table base address register</w:t>
            </w:r>
          </w:p>
        </w:tc>
      </w:tr>
      <w:tr w:rsidR="00001F66" w:rsidRPr="002104AD">
        <w:trPr>
          <w:trHeight w:val="69"/>
          <w:jc w:val="center"/>
        </w:trPr>
        <w:tc>
          <w:tcPr>
            <w:tcW w:w="2835" w:type="dxa"/>
            <w:tcBorders>
              <w:top w:val="single" w:sz="6" w:space="0" w:color="000000"/>
              <w:left w:val="single" w:sz="24" w:space="0" w:color="auto"/>
              <w:bottom w:val="single" w:sz="24" w:space="0" w:color="auto"/>
              <w:right w:val="single" w:sz="6" w:space="0" w:color="000000"/>
            </w:tcBorders>
            <w:shd w:val="solid" w:color="C6D9F1" w:themeColor="text2" w:themeTint="33" w:fill="FFFF00"/>
          </w:tcPr>
          <w:p w:rsidR="00001F66" w:rsidRPr="002104AD" w:rsidRDefault="00001F66" w:rsidP="00DE0259">
            <w:r>
              <w:t>0x18</w:t>
            </w:r>
          </w:p>
        </w:tc>
        <w:tc>
          <w:tcPr>
            <w:tcW w:w="6803" w:type="dxa"/>
            <w:tcBorders>
              <w:top w:val="single" w:sz="6" w:space="0" w:color="000000"/>
              <w:left w:val="single" w:sz="6" w:space="0" w:color="000000"/>
              <w:bottom w:val="single" w:sz="24" w:space="0" w:color="auto"/>
              <w:right w:val="single" w:sz="24" w:space="0" w:color="auto"/>
            </w:tcBorders>
            <w:shd w:val="solid" w:color="C6D9F1" w:themeColor="text2" w:themeTint="33" w:fill="FFFF00"/>
          </w:tcPr>
          <w:p w:rsidR="00001F66" w:rsidRPr="002104AD" w:rsidRDefault="00001F66" w:rsidP="004F2BD0">
            <w:pPr>
              <w:keepNext/>
            </w:pPr>
            <w:r>
              <w:t>Receiver descriptor table base address register</w:t>
            </w:r>
          </w:p>
        </w:tc>
      </w:tr>
    </w:tbl>
    <w:p w:rsidR="00001F66" w:rsidRDefault="004F2BD0" w:rsidP="004F2BD0">
      <w:pPr>
        <w:pStyle w:val="Beschriftung"/>
        <w:jc w:val="center"/>
      </w:pPr>
      <w:r>
        <w:t xml:space="preserve">Table </w:t>
      </w:r>
      <w:fldSimple w:instr=" SEQ Table \* ARABIC ">
        <w:r>
          <w:rPr>
            <w:noProof/>
          </w:rPr>
          <w:t>22</w:t>
        </w:r>
      </w:fldSimple>
      <w:r>
        <w:t xml:space="preserve"> - SocWire Control Register Interface</w:t>
      </w:r>
    </w:p>
    <w:p w:rsidR="00001F66" w:rsidRDefault="00001F66" w:rsidP="00001F66">
      <w:pPr>
        <w:pStyle w:val="berschrift3"/>
      </w:pPr>
      <w:bookmarkStart w:id="205" w:name="_Toc166561549"/>
      <w:r>
        <w:t>Interrupt Request</w:t>
      </w:r>
      <w:bookmarkEnd w:id="205"/>
    </w:p>
    <w:p w:rsidR="00001F66" w:rsidRPr="00446699" w:rsidRDefault="00001F66" w:rsidP="00786DA5">
      <w:r>
        <w:t xml:space="preserve">The IRQ signal is a </w:t>
      </w:r>
      <w:r w:rsidRPr="00446699">
        <w:rPr>
          <w:i/>
        </w:rPr>
        <w:t>signalkit</w:t>
      </w:r>
      <w:r>
        <w:t xml:space="preserve"> signal of the type </w:t>
      </w:r>
      <w:r w:rsidRPr="00446699">
        <w:rPr>
          <w:i/>
        </w:rPr>
        <w:t>uint32</w:t>
      </w:r>
      <w:r>
        <w:rPr>
          <w:i/>
        </w:rPr>
        <w:t>_t</w:t>
      </w:r>
      <w:r>
        <w:t xml:space="preserve"> called </w:t>
      </w:r>
      <w:r w:rsidRPr="00446699">
        <w:rPr>
          <w:i/>
        </w:rPr>
        <w:t>irq</w:t>
      </w:r>
      <w:r>
        <w:t xml:space="preserve">. If an interrupt is generated this signal is driven with the value given as </w:t>
      </w:r>
      <w:r w:rsidRPr="00446699">
        <w:rPr>
          <w:i/>
        </w:rPr>
        <w:t>pirq</w:t>
      </w:r>
      <w:r>
        <w:t xml:space="preserve"> to the constructor (default 0) for one clock cycle.</w:t>
      </w:r>
    </w:p>
    <w:p w:rsidR="00001F66" w:rsidRPr="002104AD" w:rsidRDefault="00001F66" w:rsidP="00001F66">
      <w:pPr>
        <w:pStyle w:val="berschrift3"/>
      </w:pPr>
      <w:bookmarkStart w:id="206" w:name="_Toc166561550"/>
      <w:r w:rsidRPr="002104AD">
        <w:t>AHB Master Interface</w:t>
      </w:r>
      <w:bookmarkEnd w:id="206"/>
    </w:p>
    <w:p w:rsidR="00001F66" w:rsidRDefault="00001F66" w:rsidP="00786DA5">
      <w:r w:rsidRPr="002104AD">
        <w:t>For reading transaction desc</w:t>
      </w:r>
      <w:r w:rsidR="004F2BD0">
        <w:t>riptors and fetching/receiving SocW</w:t>
      </w:r>
      <w:r w:rsidRPr="002104AD">
        <w:t>ire payload d</w:t>
      </w:r>
      <w:r w:rsidR="004F2BD0">
        <w:t>ata the AHB2SOCW module contains</w:t>
      </w:r>
      <w:r w:rsidRPr="002104AD">
        <w:t xml:space="preserve"> an AHB master interface. The</w:t>
      </w:r>
      <w:r w:rsidR="004F2BD0">
        <w:t xml:space="preserve"> respective</w:t>
      </w:r>
      <w:r w:rsidRPr="002104AD">
        <w:t xml:space="preserve"> </w:t>
      </w:r>
      <w:r w:rsidR="004F2BD0">
        <w:t>TLM AHB master socket is named</w:t>
      </w:r>
      <w:r w:rsidRPr="002104AD">
        <w:t xml:space="preserve"> </w:t>
      </w:r>
      <w:r w:rsidRPr="002104AD">
        <w:rPr>
          <w:i/>
        </w:rPr>
        <w:t>ahb</w:t>
      </w:r>
      <w:r w:rsidRPr="002104AD">
        <w:t>.</w:t>
      </w:r>
    </w:p>
    <w:p w:rsidR="00001F66" w:rsidRPr="002104AD" w:rsidRDefault="00001F66" w:rsidP="00786DA5">
      <w:r>
        <w:t>AHB transactions executed by the AHB2Socwire module are only indirectly influenced from application side by manipulating the module’s control registers.</w:t>
      </w:r>
    </w:p>
    <w:p w:rsidR="00001F66" w:rsidRPr="002104AD" w:rsidRDefault="00001F66" w:rsidP="00001F66">
      <w:pPr>
        <w:pStyle w:val="berschrift3"/>
      </w:pPr>
      <w:bookmarkStart w:id="207" w:name="_Toc166561551"/>
      <w:r w:rsidRPr="002104AD">
        <w:t>Socwire Interface</w:t>
      </w:r>
      <w:bookmarkEnd w:id="207"/>
    </w:p>
    <w:p w:rsidR="00001F66" w:rsidRPr="002104AD" w:rsidRDefault="00641E7E" w:rsidP="00786DA5">
      <w:r>
        <w:t>The SocW</w:t>
      </w:r>
      <w:r w:rsidR="00001F66" w:rsidRPr="002104AD">
        <w:t>ire interfa</w:t>
      </w:r>
      <w:r w:rsidR="00DE0259">
        <w:t xml:space="preserve">ce is realized with a pair of a </w:t>
      </w:r>
      <w:r w:rsidR="004320C6" w:rsidRPr="004320C6">
        <w:rPr>
          <w:i/>
        </w:rPr>
        <w:t>green target socket</w:t>
      </w:r>
      <w:r w:rsidR="00001F66" w:rsidRPr="002104AD">
        <w:t xml:space="preserve"> and</w:t>
      </w:r>
      <w:r w:rsidR="00DE0259">
        <w:t xml:space="preserve"> a</w:t>
      </w:r>
      <w:r w:rsidR="00001F66" w:rsidRPr="002104AD">
        <w:t xml:space="preserve"> </w:t>
      </w:r>
      <w:r w:rsidR="00DE0259">
        <w:rPr>
          <w:i/>
        </w:rPr>
        <w:t>green initiator socket</w:t>
      </w:r>
      <w:r w:rsidR="00001F66" w:rsidRPr="002104AD">
        <w:t>. Since transactions over the socwire link are only controlled indirectly using the mentioned descriptors</w:t>
      </w:r>
      <w:r w:rsidR="00DE0259">
        <w:t>.</w:t>
      </w:r>
      <w:r w:rsidR="00001F66" w:rsidRPr="002104AD">
        <w:t xml:space="preserve"> </w:t>
      </w:r>
      <w:r w:rsidR="00DE0259">
        <w:t>A</w:t>
      </w:r>
      <w:r w:rsidR="00001F66" w:rsidRPr="002104AD">
        <w:t>pplications should never directly access these sockets.</w:t>
      </w:r>
    </w:p>
    <w:p w:rsidR="00001F66" w:rsidRPr="002104AD" w:rsidRDefault="00001F66" w:rsidP="00786DA5">
      <w:r w:rsidRPr="002104AD">
        <w:t xml:space="preserve">The TX part is realized with the initiator socket called </w:t>
      </w:r>
      <w:r w:rsidRPr="002104AD">
        <w:rPr>
          <w:i/>
        </w:rPr>
        <w:t>master_socket</w:t>
      </w:r>
      <w:r w:rsidRPr="002104AD">
        <w:t xml:space="preserve"> and has to be bound to a target socket called </w:t>
      </w:r>
      <w:r w:rsidRPr="002104AD">
        <w:rPr>
          <w:i/>
        </w:rPr>
        <w:t>slave_socket</w:t>
      </w:r>
      <w:r w:rsidRPr="002104AD">
        <w:t>.</w:t>
      </w:r>
    </w:p>
    <w:p w:rsidR="00001F66" w:rsidRDefault="00001F66" w:rsidP="00786DA5">
      <w:r w:rsidRPr="002104AD">
        <w:t xml:space="preserve">The link utilizes </w:t>
      </w:r>
      <w:r w:rsidR="00DE0259">
        <w:t xml:space="preserve">the </w:t>
      </w:r>
      <w:r w:rsidR="004320C6" w:rsidRPr="004320C6">
        <w:rPr>
          <w:i/>
        </w:rPr>
        <w:t>socw::Cpayload</w:t>
      </w:r>
      <w:r w:rsidRPr="002104AD">
        <w:t xml:space="preserve"> objects for transmissions</w:t>
      </w:r>
      <w:r w:rsidR="00DE0259">
        <w:t>:</w:t>
      </w:r>
    </w:p>
    <w:p w:rsidR="00020300" w:rsidRDefault="00287AA8">
      <w:pPr>
        <w:pStyle w:val="berschrift2"/>
      </w:pPr>
      <w:bookmarkStart w:id="208" w:name="_Toc166561552"/>
      <w:r>
        <w:t>Socwire Payload Object</w:t>
      </w:r>
      <w:bookmarkEnd w:id="208"/>
    </w:p>
    <w:p w:rsidR="004F2BD0" w:rsidRDefault="00287AA8">
      <w:pPr>
        <w:pStyle w:val="Default"/>
      </w:pPr>
      <w:r>
        <w:t>The custom payload object holds the following attributes:</w:t>
      </w:r>
    </w:p>
    <w:p w:rsidR="00020300" w:rsidRDefault="00020300">
      <w:pPr>
        <w:pStyle w:val="Default"/>
      </w:pPr>
    </w:p>
    <w:p w:rsidR="00020300" w:rsidRDefault="004F2BD0">
      <w:pPr>
        <w:pStyle w:val="Default"/>
        <w:numPr>
          <w:ilvl w:val="0"/>
          <w:numId w:val="12"/>
        </w:numPr>
      </w:pPr>
      <w:r w:rsidRPr="004F2BD0">
        <w:rPr>
          <w:b/>
        </w:rPr>
        <w:t>charType:</w:t>
      </w:r>
      <w:r>
        <w:t xml:space="preserve"> Type of SocW</w:t>
      </w:r>
      <w:r w:rsidR="00287AA8">
        <w:t>ire character.</w:t>
      </w:r>
    </w:p>
    <w:p w:rsidR="00020300" w:rsidRDefault="00287AA8">
      <w:pPr>
        <w:pStyle w:val="Default"/>
        <w:numPr>
          <w:ilvl w:val="1"/>
          <w:numId w:val="12"/>
        </w:numPr>
      </w:pPr>
      <w:r>
        <w:t>SOCW_NULL_CHAR</w:t>
      </w:r>
    </w:p>
    <w:p w:rsidR="00020300" w:rsidRDefault="00287AA8">
      <w:pPr>
        <w:pStyle w:val="Default"/>
        <w:numPr>
          <w:ilvl w:val="1"/>
          <w:numId w:val="12"/>
        </w:numPr>
      </w:pPr>
      <w:r>
        <w:t>SOCW_FCT_CHAR</w:t>
      </w:r>
    </w:p>
    <w:p w:rsidR="00020300" w:rsidRDefault="00287AA8">
      <w:pPr>
        <w:pStyle w:val="Default"/>
        <w:numPr>
          <w:ilvl w:val="1"/>
          <w:numId w:val="12"/>
        </w:numPr>
      </w:pPr>
      <w:r>
        <w:t>SOCW_DATA_CHAR</w:t>
      </w:r>
    </w:p>
    <w:p w:rsidR="00020300" w:rsidRDefault="004F2BD0">
      <w:pPr>
        <w:pStyle w:val="Default"/>
        <w:numPr>
          <w:ilvl w:val="0"/>
          <w:numId w:val="12"/>
        </w:numPr>
      </w:pPr>
      <w:r w:rsidRPr="004F2BD0">
        <w:rPr>
          <w:b/>
        </w:rPr>
        <w:t>data:</w:t>
      </w:r>
      <w:r>
        <w:t xml:space="preserve"> Pointer to the SocW</w:t>
      </w:r>
      <w:r w:rsidR="007450CC">
        <w:t xml:space="preserve">ire payload data. </w:t>
      </w:r>
      <w:r>
        <w:br/>
      </w:r>
      <w:r w:rsidR="007450CC">
        <w:t xml:space="preserve">Only valid if </w:t>
      </w:r>
      <w:r w:rsidR="007450CC" w:rsidRPr="004F2BD0">
        <w:rPr>
          <w:i/>
        </w:rPr>
        <w:t>charType</w:t>
      </w:r>
      <w:r w:rsidR="007450CC">
        <w:t>==SOCW_DATA_CHAR</w:t>
      </w:r>
    </w:p>
    <w:p w:rsidR="00020300" w:rsidRDefault="007450CC">
      <w:pPr>
        <w:pStyle w:val="Default"/>
        <w:numPr>
          <w:ilvl w:val="0"/>
          <w:numId w:val="12"/>
        </w:numPr>
      </w:pPr>
      <w:r w:rsidRPr="004F2BD0">
        <w:rPr>
          <w:b/>
        </w:rPr>
        <w:t>length:</w:t>
      </w:r>
      <w:r>
        <w:t xml:space="preserve"> Length oft he payload data array.</w:t>
      </w:r>
    </w:p>
    <w:p w:rsidR="00020300" w:rsidRDefault="007450CC">
      <w:pPr>
        <w:pStyle w:val="Default"/>
        <w:numPr>
          <w:ilvl w:val="0"/>
          <w:numId w:val="12"/>
        </w:numPr>
      </w:pPr>
      <w:r w:rsidRPr="004F2BD0">
        <w:rPr>
          <w:b/>
        </w:rPr>
        <w:t>eopMarker:</w:t>
      </w:r>
      <w:r>
        <w:t xml:space="preserve"> Attached EOP marker.</w:t>
      </w:r>
    </w:p>
    <w:p w:rsidR="00020300" w:rsidRDefault="007450CC">
      <w:pPr>
        <w:pStyle w:val="Default"/>
        <w:numPr>
          <w:ilvl w:val="1"/>
          <w:numId w:val="12"/>
        </w:numPr>
      </w:pPr>
      <w:r>
        <w:t>SOCW_NONE_EOP</w:t>
      </w:r>
    </w:p>
    <w:p w:rsidR="00020300" w:rsidRDefault="007450CC">
      <w:pPr>
        <w:pStyle w:val="Default"/>
        <w:numPr>
          <w:ilvl w:val="1"/>
          <w:numId w:val="12"/>
        </w:numPr>
      </w:pPr>
      <w:r>
        <w:t>SOCW_EOP</w:t>
      </w:r>
    </w:p>
    <w:p w:rsidR="00020300" w:rsidRDefault="007450CC">
      <w:pPr>
        <w:pStyle w:val="Default"/>
        <w:numPr>
          <w:ilvl w:val="1"/>
          <w:numId w:val="12"/>
        </w:numPr>
      </w:pPr>
      <w:r>
        <w:t>SOCW_EEP</w:t>
      </w:r>
    </w:p>
    <w:p w:rsidR="00020300" w:rsidRDefault="00FA37D5">
      <w:pPr>
        <w:pStyle w:val="Default"/>
        <w:numPr>
          <w:ilvl w:val="0"/>
          <w:numId w:val="12"/>
        </w:numPr>
      </w:pPr>
      <w:r w:rsidRPr="004F2BD0">
        <w:rPr>
          <w:b/>
        </w:rPr>
        <w:t xml:space="preserve">hopc: </w:t>
      </w:r>
      <w:r>
        <w:t>Contains the number of routing hops the transaction travelled along. Hast o be incremented by every routing element.</w:t>
      </w:r>
    </w:p>
    <w:p w:rsidR="00020300" w:rsidRDefault="007450CC">
      <w:pPr>
        <w:pStyle w:val="Default"/>
        <w:numPr>
          <w:ilvl w:val="0"/>
          <w:numId w:val="12"/>
        </w:numPr>
      </w:pPr>
      <w:r w:rsidRPr="004F2BD0">
        <w:rPr>
          <w:b/>
        </w:rPr>
        <w:t>bytec:</w:t>
      </w:r>
      <w:r>
        <w:t xml:space="preserve"> Contains the number of bytes the receiver was actually able to receive. Has to be initialized with 0 by sender.</w:t>
      </w:r>
    </w:p>
    <w:p w:rsidR="00020300" w:rsidRDefault="007450CC">
      <w:pPr>
        <w:pStyle w:val="Default"/>
        <w:numPr>
          <w:ilvl w:val="0"/>
          <w:numId w:val="12"/>
        </w:numPr>
      </w:pPr>
      <w:r w:rsidRPr="004F2BD0">
        <w:rPr>
          <w:b/>
        </w:rPr>
        <w:t>response_status:</w:t>
      </w:r>
      <w:r>
        <w:t xml:space="preserve"> Transactions response status</w:t>
      </w:r>
    </w:p>
    <w:p w:rsidR="00020300" w:rsidRDefault="007450CC">
      <w:pPr>
        <w:pStyle w:val="Default"/>
        <w:numPr>
          <w:ilvl w:val="1"/>
          <w:numId w:val="12"/>
        </w:numPr>
      </w:pPr>
      <w:r>
        <w:t>SOCW_OK_RESP</w:t>
      </w:r>
    </w:p>
    <w:p w:rsidR="00020300" w:rsidRDefault="007450CC">
      <w:pPr>
        <w:pStyle w:val="Default"/>
        <w:numPr>
          <w:ilvl w:val="1"/>
          <w:numId w:val="12"/>
        </w:numPr>
      </w:pPr>
      <w:r>
        <w:t>SOCW_INCOMPLETE_RESP</w:t>
      </w:r>
    </w:p>
    <w:p w:rsidR="00020300" w:rsidRDefault="007450CC">
      <w:pPr>
        <w:pStyle w:val="Default"/>
        <w:numPr>
          <w:ilvl w:val="1"/>
          <w:numId w:val="12"/>
        </w:numPr>
      </w:pPr>
      <w:r>
        <w:t>SOCW_GENERIC_ERROR_RESP</w:t>
      </w:r>
    </w:p>
    <w:p w:rsidR="00020300" w:rsidRDefault="007450CC">
      <w:pPr>
        <w:pStyle w:val="Default"/>
        <w:numPr>
          <w:ilvl w:val="1"/>
          <w:numId w:val="12"/>
        </w:numPr>
      </w:pPr>
      <w:r>
        <w:t>SOCW_CREDIT_ERROR_RESP</w:t>
      </w:r>
    </w:p>
    <w:p w:rsidR="00020300" w:rsidRDefault="00020300">
      <w:pPr>
        <w:pStyle w:val="Default"/>
      </w:pPr>
    </w:p>
    <w:p w:rsidR="004F2BD0" w:rsidRDefault="007450CC">
      <w:pPr>
        <w:pStyle w:val="Default"/>
      </w:pPr>
      <w:r>
        <w:t>The attributes can be modified using the following API methods</w:t>
      </w:r>
      <w:r w:rsidR="004F2BD0">
        <w:t>:</w:t>
      </w:r>
    </w:p>
    <w:p w:rsidR="00020300" w:rsidRDefault="00020300">
      <w:pPr>
        <w:pStyle w:val="Default"/>
      </w:pPr>
    </w:p>
    <w:p w:rsidR="00020300" w:rsidRDefault="007450CC">
      <w:pPr>
        <w:pStyle w:val="Default"/>
        <w:numPr>
          <w:ilvl w:val="0"/>
          <w:numId w:val="13"/>
        </w:numPr>
      </w:pPr>
      <w:r>
        <w:t>bool is_FCT(): Returns true if charType==SOCW_FCT_CHAR</w:t>
      </w:r>
    </w:p>
    <w:p w:rsidR="00020300" w:rsidRDefault="007450CC">
      <w:pPr>
        <w:pStyle w:val="Default"/>
        <w:numPr>
          <w:ilvl w:val="0"/>
          <w:numId w:val="13"/>
        </w:numPr>
      </w:pPr>
      <w:r>
        <w:t>void set_FCT(): Sets charType to SOCW_FCT_CHAR</w:t>
      </w:r>
    </w:p>
    <w:p w:rsidR="007450CC" w:rsidRDefault="007450CC" w:rsidP="007450CC">
      <w:pPr>
        <w:pStyle w:val="Default"/>
        <w:numPr>
          <w:ilvl w:val="0"/>
          <w:numId w:val="13"/>
        </w:numPr>
      </w:pPr>
      <w:r>
        <w:t>bool is_NULL(): Returns true if charType==SOCW_NULL_CHAR</w:t>
      </w:r>
    </w:p>
    <w:p w:rsidR="007450CC" w:rsidRDefault="007450CC" w:rsidP="007450CC">
      <w:pPr>
        <w:pStyle w:val="Default"/>
        <w:numPr>
          <w:ilvl w:val="0"/>
          <w:numId w:val="13"/>
        </w:numPr>
      </w:pPr>
      <w:r>
        <w:t>void set_NULL(): Sets charType to SOCW_NULL_CHAR</w:t>
      </w:r>
    </w:p>
    <w:p w:rsidR="007450CC" w:rsidRDefault="007450CC" w:rsidP="007450CC">
      <w:pPr>
        <w:pStyle w:val="Default"/>
        <w:numPr>
          <w:ilvl w:val="0"/>
          <w:numId w:val="13"/>
        </w:numPr>
      </w:pPr>
      <w:r>
        <w:t>bool is_dataChar(): Returns true if charType==SOCW_DATA_CHAR</w:t>
      </w:r>
    </w:p>
    <w:p w:rsidR="007450CC" w:rsidRDefault="007450CC" w:rsidP="007450CC">
      <w:pPr>
        <w:pStyle w:val="Default"/>
        <w:numPr>
          <w:ilvl w:val="0"/>
          <w:numId w:val="13"/>
        </w:numPr>
      </w:pPr>
      <w:r>
        <w:t>void set_dataChar(): Sets charType to SOCW_DATA_CHAR</w:t>
      </w:r>
    </w:p>
    <w:p w:rsidR="007450CC" w:rsidRDefault="007450CC" w:rsidP="007450CC">
      <w:pPr>
        <w:pStyle w:val="Default"/>
        <w:numPr>
          <w:ilvl w:val="0"/>
          <w:numId w:val="13"/>
        </w:numPr>
      </w:pPr>
      <w:r>
        <w:t>charTypes_t get_charType(): Returns charType.</w:t>
      </w:r>
    </w:p>
    <w:p w:rsidR="00020300" w:rsidRDefault="007450CC">
      <w:pPr>
        <w:pStyle w:val="Default"/>
        <w:numPr>
          <w:ilvl w:val="0"/>
          <w:numId w:val="13"/>
        </w:numPr>
      </w:pPr>
      <w:r>
        <w:t>void set_charType(charTypes_t type): Set charType to type.</w:t>
      </w:r>
    </w:p>
    <w:p w:rsidR="00020300" w:rsidRDefault="00BB65CD">
      <w:pPr>
        <w:pStyle w:val="Default"/>
        <w:numPr>
          <w:ilvl w:val="0"/>
          <w:numId w:val="13"/>
        </w:numPr>
      </w:pPr>
      <w:r>
        <w:t>unsigned char* get_data_ptr(): Returns data.</w:t>
      </w:r>
    </w:p>
    <w:p w:rsidR="00020300" w:rsidRDefault="00BB65CD">
      <w:pPr>
        <w:pStyle w:val="Default"/>
        <w:numPr>
          <w:ilvl w:val="0"/>
          <w:numId w:val="13"/>
        </w:numPr>
      </w:pPr>
      <w:r>
        <w:t>void set_data_ptr(unsigned char* ptr): Sets data to ptr.</w:t>
      </w:r>
    </w:p>
    <w:p w:rsidR="00020300" w:rsidRDefault="00BB65CD">
      <w:pPr>
        <w:pStyle w:val="Default"/>
        <w:numPr>
          <w:ilvl w:val="0"/>
          <w:numId w:val="13"/>
        </w:numPr>
      </w:pPr>
      <w:r>
        <w:t>unsigned int get_data_length</w:t>
      </w:r>
      <w:r w:rsidR="00FA37D5">
        <w:t>(): Returns length.</w:t>
      </w:r>
    </w:p>
    <w:p w:rsidR="00020300" w:rsidRDefault="00FA37D5">
      <w:pPr>
        <w:pStyle w:val="Default"/>
        <w:numPr>
          <w:ilvl w:val="0"/>
          <w:numId w:val="13"/>
        </w:numPr>
      </w:pPr>
      <w:r>
        <w:t>void set_data_length(unsigned int le): Sets length to le.</w:t>
      </w:r>
    </w:p>
    <w:p w:rsidR="00020300" w:rsidRDefault="00FA37D5">
      <w:pPr>
        <w:pStyle w:val="Default"/>
        <w:numPr>
          <w:ilvl w:val="0"/>
          <w:numId w:val="13"/>
        </w:numPr>
      </w:pPr>
      <w:r>
        <w:t>bool is_EOP(): Returns true if eopMarker==SOCW_EOP.</w:t>
      </w:r>
    </w:p>
    <w:p w:rsidR="00020300" w:rsidRDefault="00FA37D5">
      <w:pPr>
        <w:pStyle w:val="Default"/>
        <w:numPr>
          <w:ilvl w:val="0"/>
          <w:numId w:val="13"/>
        </w:numPr>
      </w:pPr>
      <w:r>
        <w:t>bool is_EEP(): Returns true if eopMarker==SOCW_EEP.</w:t>
      </w:r>
    </w:p>
    <w:p w:rsidR="00020300" w:rsidRDefault="00FA37D5">
      <w:pPr>
        <w:pStyle w:val="Default"/>
        <w:numPr>
          <w:ilvl w:val="0"/>
          <w:numId w:val="13"/>
        </w:numPr>
      </w:pPr>
      <w:r>
        <w:t>eopMarkter_t get_eopMarker(): Returns eopMarker.</w:t>
      </w:r>
    </w:p>
    <w:p w:rsidR="00020300" w:rsidRDefault="00FA37D5">
      <w:pPr>
        <w:pStyle w:val="Default"/>
        <w:numPr>
          <w:ilvl w:val="0"/>
          <w:numId w:val="13"/>
        </w:numPr>
      </w:pPr>
      <w:r>
        <w:t>void set_eopMarker(eopMarker_t marker): Sets eopMarker to marker.</w:t>
      </w:r>
    </w:p>
    <w:p w:rsidR="00020300" w:rsidRDefault="00FA37D5">
      <w:pPr>
        <w:pStyle w:val="Default"/>
        <w:numPr>
          <w:ilvl w:val="0"/>
          <w:numId w:val="13"/>
        </w:numPr>
      </w:pPr>
      <w:r>
        <w:t>void inc_hopc(): Increments hopc by one.</w:t>
      </w:r>
    </w:p>
    <w:p w:rsidR="00020300" w:rsidRDefault="00FA37D5">
      <w:pPr>
        <w:pStyle w:val="Default"/>
        <w:numPr>
          <w:ilvl w:val="0"/>
          <w:numId w:val="13"/>
        </w:numPr>
      </w:pPr>
      <w:r>
        <w:t>unsigned int get_hopc(): Returns hopc.</w:t>
      </w:r>
    </w:p>
    <w:p w:rsidR="00020300" w:rsidRDefault="00FA37D5">
      <w:pPr>
        <w:pStyle w:val="Default"/>
        <w:numPr>
          <w:ilvl w:val="0"/>
          <w:numId w:val="13"/>
        </w:numPr>
      </w:pPr>
      <w:r>
        <w:t>oid set_hopc(unsigned int hops): Sets hopc to hops.</w:t>
      </w:r>
    </w:p>
    <w:p w:rsidR="00020300" w:rsidRDefault="00FA37D5">
      <w:pPr>
        <w:pStyle w:val="Default"/>
        <w:numPr>
          <w:ilvl w:val="0"/>
          <w:numId w:val="13"/>
        </w:numPr>
      </w:pPr>
      <w:r>
        <w:t>void inc_bytec(unsigned int inc): Increments bytec by inc.</w:t>
      </w:r>
    </w:p>
    <w:p w:rsidR="00020300" w:rsidRDefault="00FA37D5">
      <w:pPr>
        <w:pStyle w:val="Default"/>
        <w:numPr>
          <w:ilvl w:val="0"/>
          <w:numId w:val="13"/>
        </w:numPr>
      </w:pPr>
      <w:r>
        <w:t>unsigned int get_bytec(): Returns bytec.</w:t>
      </w:r>
    </w:p>
    <w:p w:rsidR="00020300" w:rsidRDefault="00FA37D5">
      <w:pPr>
        <w:pStyle w:val="Default"/>
        <w:numPr>
          <w:ilvl w:val="0"/>
          <w:numId w:val="13"/>
        </w:numPr>
      </w:pPr>
      <w:r>
        <w:t>void set_bytec(unsigned int count): Sets bytec to count.</w:t>
      </w:r>
    </w:p>
    <w:p w:rsidR="00020300" w:rsidRDefault="00FA37D5">
      <w:pPr>
        <w:pStyle w:val="Default"/>
        <w:numPr>
          <w:ilvl w:val="0"/>
          <w:numId w:val="13"/>
        </w:numPr>
      </w:pPr>
      <w:r>
        <w:t>bool is_response_ok(): Retunrs true if response_status&gt;0.</w:t>
      </w:r>
    </w:p>
    <w:p w:rsidR="00020300" w:rsidRDefault="00FA37D5">
      <w:pPr>
        <w:pStyle w:val="Default"/>
        <w:numPr>
          <w:ilvl w:val="0"/>
          <w:numId w:val="13"/>
        </w:numPr>
      </w:pPr>
      <w:r>
        <w:t>bool is_response_error(): Returns true true if response&lt;=0.</w:t>
      </w:r>
    </w:p>
    <w:p w:rsidR="00020300" w:rsidRDefault="00FA37D5">
      <w:pPr>
        <w:pStyle w:val="Default"/>
        <w:numPr>
          <w:ilvl w:val="0"/>
          <w:numId w:val="13"/>
        </w:numPr>
      </w:pPr>
      <w:r>
        <w:t>response_status_t get_response_status(): Returns response_status.</w:t>
      </w:r>
    </w:p>
    <w:p w:rsidR="00020300" w:rsidRDefault="00FA37D5">
      <w:pPr>
        <w:pStyle w:val="Default"/>
        <w:numPr>
          <w:ilvl w:val="0"/>
          <w:numId w:val="13"/>
        </w:numPr>
      </w:pPr>
      <w:r>
        <w:t>void set_response_status(response_status_t status): Sets response_status to status.</w:t>
      </w:r>
    </w:p>
    <w:p w:rsidR="00020300" w:rsidRDefault="00FA37D5">
      <w:pPr>
        <w:pStyle w:val="Default"/>
        <w:numPr>
          <w:ilvl w:val="0"/>
          <w:numId w:val="13"/>
        </w:numPr>
      </w:pPr>
      <w:r>
        <w:t>std::string get_response_string(): Returns response_status as printable string.</w:t>
      </w:r>
    </w:p>
    <w:p w:rsidR="00020300" w:rsidRDefault="00020300">
      <w:pPr>
        <w:pStyle w:val="Default"/>
      </w:pPr>
    </w:p>
    <w:p w:rsidR="00020300" w:rsidRDefault="004F2BD0">
      <w:pPr>
        <w:pStyle w:val="berschrift2"/>
      </w:pPr>
      <w:bookmarkStart w:id="209" w:name="_Toc166561553"/>
      <w:r>
        <w:t>SocW</w:t>
      </w:r>
      <w:r w:rsidR="00A47051">
        <w:t>ire Protocol Implementation</w:t>
      </w:r>
      <w:bookmarkEnd w:id="209"/>
    </w:p>
    <w:p w:rsidR="00020300" w:rsidRDefault="00A47051">
      <w:pPr>
        <w:pStyle w:val="berschrift3"/>
      </w:pPr>
      <w:bookmarkStart w:id="210" w:name="_Toc166561554"/>
      <w:r>
        <w:t>LT-Level</w:t>
      </w:r>
      <w:bookmarkEnd w:id="210"/>
    </w:p>
    <w:p w:rsidR="00C17EC9" w:rsidRDefault="00C17EC9" w:rsidP="00786DA5">
      <w:r>
        <w:t xml:space="preserve">In the LT implementation one transaction over the link corresponds to one TX descriptor. I.E. the data abstraction level is between the </w:t>
      </w:r>
      <w:r w:rsidR="004320C6" w:rsidRPr="004320C6">
        <w:rPr>
          <w:i/>
        </w:rPr>
        <w:t>packet</w:t>
      </w:r>
      <w:r>
        <w:t xml:space="preserve"> and </w:t>
      </w:r>
      <w:r w:rsidR="004320C6" w:rsidRPr="004320C6">
        <w:rPr>
          <w:i/>
        </w:rPr>
        <w:t>exchange</w:t>
      </w:r>
      <w:r>
        <w:t xml:space="preserve"> levels described in the socwire standard.</w:t>
      </w:r>
    </w:p>
    <w:p w:rsidR="005127C9" w:rsidRDefault="005127C9" w:rsidP="00786DA5">
      <w:r>
        <w:rPr>
          <w:b/>
        </w:rPr>
        <w:t xml:space="preserve">Routing: </w:t>
      </w:r>
      <w:r>
        <w:t xml:space="preserve">The data array may start with several bytes of routing information. Socwire uses header deletion, i.e. the used routing information is not forwarded to the next node. To avoid copying of data in this implementation the number of hops, which performed header deletion is counted in the </w:t>
      </w:r>
      <w:r w:rsidR="004320C6" w:rsidRPr="004320C6">
        <w:rPr>
          <w:i/>
        </w:rPr>
        <w:t>hopc</w:t>
      </w:r>
      <w:r>
        <w:t xml:space="preserve"> payload attribute. Every node receiving a transaction shall ignore the first </w:t>
      </w:r>
      <w:r w:rsidR="004320C6" w:rsidRPr="004320C6">
        <w:rPr>
          <w:i/>
        </w:rPr>
        <w:t>hopc</w:t>
      </w:r>
      <w:r>
        <w:t xml:space="preserve"> bytes of the payload array, because they are considered deleted.</w:t>
      </w:r>
    </w:p>
    <w:p w:rsidR="005127C9" w:rsidRPr="005127C9" w:rsidRDefault="005127C9" w:rsidP="00786DA5">
      <w:r>
        <w:t xml:space="preserve">Every node performing routing is required to increment the </w:t>
      </w:r>
      <w:r w:rsidR="004320C6" w:rsidRPr="004320C6">
        <w:rPr>
          <w:i/>
        </w:rPr>
        <w:t>hopc</w:t>
      </w:r>
      <w:r>
        <w:t xml:space="preserve"> attribute.</w:t>
      </w:r>
    </w:p>
    <w:p w:rsidR="00C17EC9" w:rsidRDefault="004320C6" w:rsidP="00C17EC9">
      <w:pPr>
        <w:pStyle w:val="Standardeinzug"/>
        <w:ind w:left="0" w:firstLine="0"/>
      </w:pPr>
      <w:r w:rsidRPr="004320C6">
        <w:rPr>
          <w:b/>
        </w:rPr>
        <w:t>Sending Data:</w:t>
      </w:r>
      <w:r w:rsidR="00C17EC9">
        <w:t xml:space="preserve"> Upon activating the transmitter the core starts to fetch the first TX descriptor via the AHB interface. If no descriptor could be read or its enable bit is not set, the TA bit</w:t>
      </w:r>
      <w:r w:rsidR="002E6D8F">
        <w:t xml:space="preserve"> in the status register is set and the TX enable bit in the control reg is cleared.</w:t>
      </w:r>
    </w:p>
    <w:p w:rsidR="002E6D8F" w:rsidRDefault="002E6D8F" w:rsidP="00C17EC9">
      <w:pPr>
        <w:pStyle w:val="Standardeinzug"/>
        <w:ind w:left="0" w:firstLine="0"/>
      </w:pPr>
      <w:r>
        <w:t>If a valid descriptor is read the intended payload is copied via AHB to the AHB2Socwire core. Due to the data abstraction level this AHB transfer and the following socwire transfer cannot be processed in parallel, as it should be.</w:t>
      </w:r>
    </w:p>
    <w:p w:rsidR="002E6D8F" w:rsidRDefault="002E6D8F" w:rsidP="00C17EC9">
      <w:pPr>
        <w:pStyle w:val="Standardeinzug"/>
        <w:ind w:left="0" w:firstLine="0"/>
      </w:pPr>
      <w:r>
        <w:t xml:space="preserve">Then the data is transmitted over the socwire link. Afterwards the bytec attribute of the payload object is checked </w:t>
      </w:r>
      <w:r w:rsidR="005A27D2">
        <w:t xml:space="preserve">in order </w:t>
      </w:r>
      <w:r>
        <w:t>to recognize credit errors</w:t>
      </w:r>
      <w:r w:rsidR="005A27D2">
        <w:t>, which are reported by setting the TE bit in the status register if needed.</w:t>
      </w:r>
    </w:p>
    <w:p w:rsidR="005A27D2" w:rsidRDefault="005A27D2" w:rsidP="00C17EC9">
      <w:pPr>
        <w:pStyle w:val="Standardeinzug"/>
        <w:ind w:left="0" w:firstLine="0"/>
      </w:pPr>
      <w:r>
        <w:t>Furthermore, the TX descriptor is updated to reflect the status of the transaction.</w:t>
      </w:r>
    </w:p>
    <w:p w:rsidR="005A27D2" w:rsidRDefault="005A27D2" w:rsidP="00C17EC9">
      <w:pPr>
        <w:pStyle w:val="Standardeinzug"/>
        <w:ind w:left="0" w:firstLine="0"/>
      </w:pPr>
      <w:r>
        <w:t>Eventually the send operation is concluded by checking if a socwire packet was completed by the transaction, which would be indicated by setting the TI bit in the status register. Moreover an IRQ is generated if applicable.</w:t>
      </w:r>
    </w:p>
    <w:p w:rsidR="00D87D76" w:rsidRDefault="002E59BA" w:rsidP="00C17EC9">
      <w:pPr>
        <w:pStyle w:val="Standardeinzug"/>
        <w:ind w:left="0" w:firstLine="0"/>
      </w:pPr>
      <w:r>
        <w:t>If the transmitter or codec are not disabled, this process is repeated until a non-enabled descriptor is read from memory or an error occurs.</w:t>
      </w:r>
    </w:p>
    <w:p w:rsidR="00D87D76" w:rsidRDefault="004320C6" w:rsidP="00C17EC9">
      <w:pPr>
        <w:pStyle w:val="Standardeinzug"/>
        <w:ind w:left="0" w:firstLine="0"/>
      </w:pPr>
      <w:r w:rsidRPr="004320C6">
        <w:rPr>
          <w:b/>
        </w:rPr>
        <w:t xml:space="preserve">Receiving Data: </w:t>
      </w:r>
      <w:r w:rsidR="009B6842">
        <w:t xml:space="preserve">Upon calling of b_transport first the state of the codec FSM is evaluated. In the </w:t>
      </w:r>
      <w:r w:rsidRPr="004320C6">
        <w:rPr>
          <w:i/>
        </w:rPr>
        <w:t>ErrorReset</w:t>
      </w:r>
      <w:r w:rsidR="009B6842">
        <w:t xml:space="preserve"> state nothing actually happens, except the time to transfer the intended data over the link is added to the delay argument.</w:t>
      </w:r>
    </w:p>
    <w:p w:rsidR="009B6842" w:rsidRDefault="009B6842" w:rsidP="00C17EC9">
      <w:pPr>
        <w:pStyle w:val="Standardeinzug"/>
        <w:ind w:left="0" w:firstLine="0"/>
      </w:pPr>
      <w:r>
        <w:t>In all other states the payload object is inspected to hold valid data and the transfer delay is added to the delay argument.</w:t>
      </w:r>
    </w:p>
    <w:p w:rsidR="009B6842" w:rsidRDefault="009B6842" w:rsidP="00C17EC9">
      <w:pPr>
        <w:pStyle w:val="Standardeinzug"/>
        <w:ind w:left="0" w:firstLine="0"/>
      </w:pPr>
      <w:r>
        <w:t>Receiving data via the socwire link works as follows (given the link properly initialized and is in Run state):</w:t>
      </w:r>
      <w:r w:rsidR="00692DA2">
        <w:t xml:space="preserve"> If no already fetched RX descriptor is available an RX descriptor is fetched via the AHB interface. If this operation fails or the descriptor is disabled the RA bit is set in the status register.</w:t>
      </w:r>
    </w:p>
    <w:p w:rsidR="00692DA2" w:rsidRDefault="00692DA2" w:rsidP="00C17EC9">
      <w:pPr>
        <w:pStyle w:val="Standardeinzug"/>
        <w:ind w:left="0" w:firstLine="0"/>
      </w:pPr>
      <w:r>
        <w:t>Then as many bytes as offered by the RX descriptor or the transaction object requests – whatever number is lower – is transferred via the AHB bus to an address given by the RX descriptor.</w:t>
      </w:r>
      <w:r w:rsidR="00A14B30">
        <w:t xml:space="preserve"> The number of successfully received bytes is added to the </w:t>
      </w:r>
      <w:r w:rsidR="004320C6" w:rsidRPr="004320C6">
        <w:rPr>
          <w:i/>
        </w:rPr>
        <w:t>bytec</w:t>
      </w:r>
      <w:r w:rsidR="00A14B30">
        <w:t xml:space="preserve"> payload object attribute.</w:t>
      </w:r>
    </w:p>
    <w:p w:rsidR="002456D8" w:rsidRDefault="002456D8" w:rsidP="00C17EC9">
      <w:pPr>
        <w:pStyle w:val="Standardeinzug"/>
        <w:ind w:left="0" w:firstLine="0"/>
      </w:pPr>
      <w:r>
        <w:t>If the space offered by the RX descriptor is completely used and/or an end of packet marker is detected the RX descriptor is updated in host memory in order to reflect the updated status of the transaction. If updating the RX descriptor fails the RA bit in the status register is set.</w:t>
      </w:r>
    </w:p>
    <w:p w:rsidR="002456D8" w:rsidRDefault="002456D8" w:rsidP="00C17EC9">
      <w:pPr>
        <w:pStyle w:val="Standardeinzug"/>
        <w:ind w:left="0" w:firstLine="0"/>
      </w:pPr>
      <w:r>
        <w:t>Dependent on the type of the end of packet marker the RI, RE or no bit is set in the status register.</w:t>
      </w:r>
    </w:p>
    <w:p w:rsidR="00786DA5" w:rsidRDefault="002456D8" w:rsidP="00C17EC9">
      <w:pPr>
        <w:pStyle w:val="Standardeinzug"/>
        <w:ind w:left="0" w:firstLine="0"/>
      </w:pPr>
      <w:r>
        <w:t>The delay of the AHB transfer might be fully added to the delay which is calculated for the socwire transfer, or completely ignored depending on the slave supporting temporal decoupling or not. Again parallelizing AHB and socwire transfers is not possible due to the coarse data abstraction level.</w:t>
      </w:r>
    </w:p>
    <w:p w:rsidR="00786DA5" w:rsidRDefault="00786DA5" w:rsidP="00786DA5">
      <w:pPr>
        <w:pStyle w:val="berschrift3"/>
      </w:pPr>
      <w:bookmarkStart w:id="211" w:name="_Toc166561555"/>
      <w:r>
        <w:t>AT-Level</w:t>
      </w:r>
      <w:bookmarkEnd w:id="211"/>
    </w:p>
    <w:p w:rsidR="002456D8" w:rsidRPr="00786DA5" w:rsidRDefault="00786DA5" w:rsidP="00786DA5">
      <w:pPr>
        <w:pStyle w:val="Standardeinzug"/>
        <w:ind w:left="284"/>
        <w:rPr>
          <w:color w:val="FF0000"/>
        </w:rPr>
      </w:pPr>
      <w:r w:rsidRPr="00786DA5">
        <w:rPr>
          <w:color w:val="FF0000"/>
        </w:rPr>
        <w:t>What is different at AT-Level ?</w:t>
      </w:r>
    </w:p>
    <w:p w:rsidR="00001F66" w:rsidRPr="002104AD" w:rsidRDefault="00001F66" w:rsidP="00001F66">
      <w:pPr>
        <w:pStyle w:val="berschrift2"/>
        <w:jc w:val="both"/>
        <w:rPr>
          <w:lang w:val="en-US"/>
        </w:rPr>
      </w:pPr>
      <w:bookmarkStart w:id="212" w:name="_GoBack"/>
      <w:bookmarkEnd w:id="212"/>
      <w:r w:rsidRPr="002104AD">
        <w:rPr>
          <w:lang w:val="en-US"/>
        </w:rPr>
        <w:tab/>
      </w:r>
      <w:bookmarkStart w:id="213" w:name="_Toc166561556"/>
      <w:r w:rsidRPr="002104AD">
        <w:rPr>
          <w:lang w:val="en-US"/>
        </w:rPr>
        <w:t>Compilation Instructions</w:t>
      </w:r>
      <w:bookmarkEnd w:id="213"/>
    </w:p>
    <w:p w:rsidR="00001F66" w:rsidRPr="002104AD" w:rsidRDefault="00001F66" w:rsidP="00001F66">
      <w:r w:rsidRPr="002104AD">
        <w:t>For the compilation of the IRQMP unit, a WAF wscript file is provided and integrated in the superordinate build mechanism of the TLM model library of the Hardware-Software SystemC Co-Simulation SoC Validation Platform project.</w:t>
      </w:r>
    </w:p>
    <w:p w:rsidR="00001F66" w:rsidRDefault="00001F66" w:rsidP="00001F66">
      <w:pPr>
        <w:spacing w:after="120"/>
      </w:pPr>
      <w:r w:rsidRPr="002104AD">
        <w:t>The libraries required for the compilation are:</w:t>
      </w:r>
    </w:p>
    <w:p w:rsidR="00DE0259" w:rsidRPr="002104AD" w:rsidRDefault="00001F66" w:rsidP="00001F66">
      <w:pPr>
        <w:spacing w:after="120"/>
      </w:pPr>
      <w:r>
        <w:t>FIXME: add lib dependencies</w:t>
      </w:r>
    </w:p>
    <w:p w:rsidR="00001F66" w:rsidRDefault="00001F66" w:rsidP="00001F66">
      <w:pPr>
        <w:pStyle w:val="berschrift2"/>
        <w:jc w:val="both"/>
        <w:rPr>
          <w:lang w:val="en-US"/>
        </w:rPr>
      </w:pPr>
      <w:r w:rsidRPr="002104AD">
        <w:rPr>
          <w:lang w:val="en-US"/>
        </w:rPr>
        <w:tab/>
      </w:r>
      <w:bookmarkStart w:id="214" w:name="_Toc166561557"/>
      <w:r w:rsidRPr="002104AD">
        <w:rPr>
          <w:lang w:val="en-US"/>
        </w:rPr>
        <w:t>Example Instantiation</w:t>
      </w:r>
      <w:bookmarkEnd w:id="214"/>
    </w:p>
    <w:p w:rsidR="00001F66" w:rsidRPr="00D620D2" w:rsidRDefault="00001F66" w:rsidP="00001F66">
      <w:pPr>
        <w:pStyle w:val="Default"/>
      </w:pPr>
      <w:r>
        <w:t xml:space="preserve">If interrupts are used it has to be made sure a valid value is provided to </w:t>
      </w:r>
      <w:r w:rsidRPr="00D620D2">
        <w:rPr>
          <w:i/>
        </w:rPr>
        <w:t>pirq</w:t>
      </w:r>
      <w:r>
        <w:t xml:space="preserve"> since it defaults to zero, resulting in a IRQ line constantly bound to zero.</w:t>
      </w:r>
    </w:p>
    <w:p w:rsidR="00001F66" w:rsidRDefault="00001F66" w:rsidP="00001F66">
      <w:r>
        <w:t>FIXME: format source code</w:t>
      </w:r>
    </w:p>
    <w:p w:rsidR="00001F66" w:rsidRDefault="00001F66" w:rsidP="00001F66"/>
    <w:p w:rsidR="00001F66" w:rsidRPr="00CA7A84" w:rsidRDefault="00001F66" w:rsidP="00001F66">
      <w:pPr>
        <w:pStyle w:val="NurText"/>
        <w:rPr>
          <w:rFonts w:ascii="Courier" w:hAnsi="Courier"/>
        </w:rPr>
      </w:pPr>
      <w:r w:rsidRPr="00CA7A84">
        <w:rPr>
          <w:rFonts w:ascii="Courier" w:hAnsi="Courier"/>
        </w:rPr>
        <w:t>#include "AHB2Socwire.h"</w:t>
      </w:r>
    </w:p>
    <w:p w:rsidR="00001F66" w:rsidRPr="00CA7A84" w:rsidRDefault="00001F66" w:rsidP="00001F66">
      <w:pPr>
        <w:pStyle w:val="NurText"/>
        <w:rPr>
          <w:rFonts w:ascii="Courier" w:hAnsi="Courier"/>
        </w:rPr>
      </w:pPr>
    </w:p>
    <w:p w:rsidR="00001F66" w:rsidRPr="00CA7A84" w:rsidRDefault="00001F66" w:rsidP="00001F66">
      <w:pPr>
        <w:pStyle w:val="NurText"/>
        <w:rPr>
          <w:rFonts w:ascii="Courier" w:hAnsi="Courier"/>
        </w:rPr>
      </w:pPr>
      <w:r w:rsidRPr="00CA7A84">
        <w:rPr>
          <w:rFonts w:ascii="Courier" w:hAnsi="Courier"/>
        </w:rPr>
        <w:t>// Class instantiaton</w:t>
      </w:r>
    </w:p>
    <w:p w:rsidR="00001F66" w:rsidRPr="00CA7A84" w:rsidRDefault="00001F66" w:rsidP="00001F66">
      <w:pPr>
        <w:pStyle w:val="NurText"/>
        <w:rPr>
          <w:rFonts w:ascii="Courier" w:hAnsi="Courier"/>
        </w:rPr>
      </w:pPr>
      <w:r w:rsidRPr="00CA7A84">
        <w:rPr>
          <w:rFonts w:ascii="Courier" w:hAnsi="Courier"/>
        </w:rPr>
        <w:t>CAHB2Socwire u_ahb2socwire("DUT0",  // Name</w:t>
      </w:r>
    </w:p>
    <w:p w:rsidR="00001F66" w:rsidRPr="00CA7A84" w:rsidRDefault="00001F66" w:rsidP="00001F66">
      <w:pPr>
        <w:pStyle w:val="NurText"/>
        <w:rPr>
          <w:rFonts w:ascii="Courier" w:hAnsi="Courier"/>
        </w:rPr>
      </w:pPr>
      <w:r w:rsidRPr="00CA7A84">
        <w:rPr>
          <w:rFonts w:ascii="Courier" w:hAnsi="Courier"/>
        </w:rPr>
        <w:t xml:space="preserve">                           0xfff,   // paddr</w:t>
      </w:r>
    </w:p>
    <w:p w:rsidR="00001F66" w:rsidRPr="00CA7A84" w:rsidRDefault="00001F66" w:rsidP="00001F66">
      <w:pPr>
        <w:pStyle w:val="NurText"/>
        <w:rPr>
          <w:rFonts w:ascii="Courier" w:hAnsi="Courier"/>
        </w:rPr>
      </w:pPr>
      <w:r w:rsidRPr="00CA7A84">
        <w:rPr>
          <w:rFonts w:ascii="Courier" w:hAnsi="Courier"/>
        </w:rPr>
        <w:t xml:space="preserve">                           0xfff,   // pmask</w:t>
      </w:r>
    </w:p>
    <w:p w:rsidR="00001F66" w:rsidRPr="00CA7A84" w:rsidRDefault="00001F66" w:rsidP="00001F66">
      <w:pPr>
        <w:pStyle w:val="NurText"/>
        <w:rPr>
          <w:rFonts w:ascii="Courier" w:hAnsi="Courier"/>
        </w:rPr>
      </w:pPr>
      <w:r w:rsidRPr="00CA7A84">
        <w:rPr>
          <w:rFonts w:ascii="Courier" w:hAnsi="Courier"/>
        </w:rPr>
        <w:t xml:space="preserve">                           0x4711,  // IRQ</w:t>
      </w:r>
    </w:p>
    <w:p w:rsidR="00001F66" w:rsidRPr="00CA7A84" w:rsidRDefault="00001F66" w:rsidP="00001F66">
      <w:pPr>
        <w:pStyle w:val="NurText"/>
        <w:rPr>
          <w:rFonts w:ascii="Courier" w:hAnsi="Courier"/>
        </w:rPr>
      </w:pPr>
      <w:r w:rsidRPr="00CA7A84">
        <w:rPr>
          <w:rFonts w:ascii="Courier" w:hAnsi="Courier"/>
        </w:rPr>
        <w:t xml:space="preserve">                           32,      // Data width </w:t>
      </w:r>
    </w:p>
    <w:p w:rsidR="00001F66" w:rsidRPr="00CA7A84" w:rsidRDefault="00001F66" w:rsidP="00001F66">
      <w:pPr>
        <w:pStyle w:val="NurText"/>
        <w:rPr>
          <w:rFonts w:ascii="Courier" w:hAnsi="Courier"/>
        </w:rPr>
      </w:pPr>
      <w:r w:rsidRPr="00CA7A84">
        <w:rPr>
          <w:rFonts w:ascii="Courier" w:hAnsi="Courier"/>
        </w:rPr>
        <w:t xml:space="preserve">                           10,      // Clock period</w:t>
      </w:r>
    </w:p>
    <w:p w:rsidR="00001F66" w:rsidRPr="00CA7A84" w:rsidRDefault="00001F66" w:rsidP="00001F66">
      <w:pPr>
        <w:pStyle w:val="NurText"/>
        <w:rPr>
          <w:rFonts w:ascii="Courier" w:hAnsi="Courier"/>
        </w:rPr>
      </w:pPr>
      <w:r w:rsidRPr="00CA7A84">
        <w:rPr>
          <w:rFonts w:ascii="Courier" w:hAnsi="Courier"/>
        </w:rPr>
        <w:t xml:space="preserve">                           64,      // after64 timeout</w:t>
      </w:r>
    </w:p>
    <w:p w:rsidR="00001F66" w:rsidRPr="00CA7A84" w:rsidRDefault="00001F66" w:rsidP="00001F66">
      <w:pPr>
        <w:pStyle w:val="NurText"/>
        <w:rPr>
          <w:rFonts w:ascii="Courier" w:hAnsi="Courier"/>
        </w:rPr>
      </w:pPr>
      <w:r w:rsidRPr="00CA7A84">
        <w:rPr>
          <w:rFonts w:ascii="Courier" w:hAnsi="Courier"/>
        </w:rPr>
        <w:t xml:space="preserve">                           128,     // after128 timeout</w:t>
      </w:r>
    </w:p>
    <w:p w:rsidR="00001F66" w:rsidRPr="00CA7A84" w:rsidRDefault="00001F66" w:rsidP="00001F66">
      <w:pPr>
        <w:pStyle w:val="NurText"/>
        <w:rPr>
          <w:rFonts w:ascii="Courier" w:hAnsi="Courier"/>
        </w:rPr>
      </w:pPr>
      <w:r w:rsidRPr="00CA7A84">
        <w:rPr>
          <w:rFonts w:ascii="Courier" w:hAnsi="Courier"/>
        </w:rPr>
        <w:t xml:space="preserve">                           85);     // Disconnect timeout</w:t>
      </w:r>
    </w:p>
    <w:p w:rsidR="00001F66" w:rsidRPr="00CA7A84" w:rsidRDefault="00001F66" w:rsidP="00001F66">
      <w:pPr>
        <w:pStyle w:val="NurText"/>
        <w:rPr>
          <w:rFonts w:ascii="Courier" w:hAnsi="Courier"/>
        </w:rPr>
      </w:pPr>
    </w:p>
    <w:p w:rsidR="00001F66" w:rsidRPr="00CA7A84" w:rsidRDefault="00001F66" w:rsidP="00001F66">
      <w:pPr>
        <w:pStyle w:val="NurText"/>
        <w:rPr>
          <w:rFonts w:ascii="Courier" w:hAnsi="Courier"/>
        </w:rPr>
      </w:pPr>
      <w:r w:rsidRPr="00CA7A84">
        <w:rPr>
          <w:rFonts w:ascii="Courier" w:hAnsi="Courier"/>
        </w:rPr>
        <w:t>// Connect sockets</w:t>
      </w:r>
    </w:p>
    <w:p w:rsidR="00001F66" w:rsidRPr="00CA7A84" w:rsidRDefault="00001F66" w:rsidP="00001F66">
      <w:pPr>
        <w:pStyle w:val="NurText"/>
        <w:rPr>
          <w:rFonts w:ascii="Courier" w:hAnsi="Courier"/>
        </w:rPr>
      </w:pPr>
      <w:r w:rsidRPr="00CA7A84">
        <w:rPr>
          <w:rFonts w:ascii="Courier" w:hAnsi="Courier"/>
        </w:rPr>
        <w:t>// Connect the APB slave socket to some APB master socket</w:t>
      </w:r>
    </w:p>
    <w:p w:rsidR="00001F66" w:rsidRPr="00CA7A84" w:rsidRDefault="00001F66" w:rsidP="00001F66">
      <w:pPr>
        <w:pStyle w:val="NurText"/>
        <w:rPr>
          <w:rFonts w:ascii="Courier" w:hAnsi="Courier"/>
        </w:rPr>
      </w:pPr>
      <w:r w:rsidRPr="00CA7A84">
        <w:rPr>
          <w:rFonts w:ascii="Courier" w:hAnsi="Courier"/>
        </w:rPr>
        <w:t>APB.master_socket(u_ahb2socwire.apb);</w:t>
      </w:r>
    </w:p>
    <w:p w:rsidR="00001F66" w:rsidRPr="00CA7A84" w:rsidRDefault="00001F66" w:rsidP="00001F66">
      <w:pPr>
        <w:pStyle w:val="NurText"/>
        <w:rPr>
          <w:rFonts w:ascii="Courier" w:hAnsi="Courier"/>
        </w:rPr>
      </w:pPr>
      <w:r w:rsidRPr="00CA7A84">
        <w:rPr>
          <w:rFonts w:ascii="Courier" w:hAnsi="Courier"/>
        </w:rPr>
        <w:t>// Connect the socwire master socket to a socwire slave socket</w:t>
      </w:r>
    </w:p>
    <w:p w:rsidR="00001F66" w:rsidRPr="00CA7A84" w:rsidRDefault="00001F66" w:rsidP="00001F66">
      <w:pPr>
        <w:pStyle w:val="NurText"/>
        <w:rPr>
          <w:rFonts w:ascii="Courier" w:hAnsi="Courier"/>
        </w:rPr>
      </w:pPr>
      <w:r w:rsidRPr="00CA7A84">
        <w:rPr>
          <w:rFonts w:ascii="Courier" w:hAnsi="Courier"/>
        </w:rPr>
        <w:t>// (the configuration chosen here shows w.l.o.g. a loopback example)</w:t>
      </w:r>
    </w:p>
    <w:p w:rsidR="00001F66" w:rsidRPr="00CA7A84" w:rsidRDefault="00001F66" w:rsidP="00001F66">
      <w:pPr>
        <w:pStyle w:val="NurText"/>
        <w:rPr>
          <w:rFonts w:ascii="Courier" w:hAnsi="Courier"/>
        </w:rPr>
      </w:pPr>
      <w:r w:rsidRPr="00CA7A84">
        <w:rPr>
          <w:rFonts w:ascii="Courier" w:hAnsi="Courier"/>
        </w:rPr>
        <w:t>u_ahb2socwire.master_socket(u_ahb2socwire.slave_socket);</w:t>
      </w:r>
    </w:p>
    <w:p w:rsidR="00001F66" w:rsidRPr="00CA7A84" w:rsidRDefault="00001F66" w:rsidP="00001F66">
      <w:pPr>
        <w:pStyle w:val="NurText"/>
        <w:rPr>
          <w:rFonts w:ascii="Courier" w:hAnsi="Courier"/>
        </w:rPr>
      </w:pPr>
      <w:r w:rsidRPr="00CA7A84">
        <w:rPr>
          <w:rFonts w:ascii="Courier" w:hAnsi="Courier"/>
        </w:rPr>
        <w:t>// Connect the AHB master socket to some AHB slave socket</w:t>
      </w:r>
    </w:p>
    <w:p w:rsidR="00001F66" w:rsidRPr="00CA7A84" w:rsidRDefault="00001F66" w:rsidP="00001F66">
      <w:pPr>
        <w:pStyle w:val="NurText"/>
        <w:rPr>
          <w:rFonts w:ascii="Courier" w:hAnsi="Courier"/>
        </w:rPr>
      </w:pPr>
      <w:r w:rsidRPr="00CA7A84">
        <w:rPr>
          <w:rFonts w:ascii="Courier" w:hAnsi="Courier"/>
        </w:rPr>
        <w:t>u_ahb2socwire.ahb(AHB.slave_socket);</w:t>
      </w:r>
    </w:p>
    <w:p w:rsidR="00001F66" w:rsidRPr="00CA7A84" w:rsidRDefault="00001F66" w:rsidP="00001F66">
      <w:pPr>
        <w:pStyle w:val="NurText"/>
        <w:rPr>
          <w:rFonts w:ascii="Courier" w:hAnsi="Courier"/>
        </w:rPr>
      </w:pPr>
    </w:p>
    <w:p w:rsidR="00001F66" w:rsidRPr="00CA7A84" w:rsidRDefault="00001F66" w:rsidP="00001F66">
      <w:pPr>
        <w:pStyle w:val="NurText"/>
        <w:rPr>
          <w:rFonts w:ascii="Courier" w:hAnsi="Courier"/>
        </w:rPr>
      </w:pPr>
      <w:r w:rsidRPr="00CA7A84">
        <w:rPr>
          <w:rFonts w:ascii="Courier" w:hAnsi="Courier"/>
        </w:rPr>
        <w:t>// Connect the IRQ signal</w:t>
      </w:r>
    </w:p>
    <w:p w:rsidR="00001F66" w:rsidRPr="00CA7A84" w:rsidRDefault="00001F66" w:rsidP="00001F66">
      <w:pPr>
        <w:pStyle w:val="NurText"/>
        <w:rPr>
          <w:rFonts w:ascii="Courier" w:hAnsi="Courier"/>
        </w:rPr>
      </w:pPr>
      <w:r w:rsidRPr="00CA7A84">
        <w:rPr>
          <w:rFonts w:ascii="Courier" w:hAnsi="Courier"/>
        </w:rPr>
        <w:t>u_ahb2socwire.irq(i_socw_irq);</w:t>
      </w:r>
    </w:p>
    <w:p w:rsidR="00376E6D" w:rsidRPr="00670255" w:rsidRDefault="00376E6D" w:rsidP="00376E6D">
      <w:pPr>
        <w:rPr>
          <w:lang w:val="en-GB"/>
        </w:rPr>
      </w:pPr>
    </w:p>
    <w:p w:rsidR="00AC540F" w:rsidRPr="00670255" w:rsidRDefault="00AC540F" w:rsidP="00AC540F">
      <w:pPr>
        <w:pStyle w:val="berschrift1"/>
        <w:numPr>
          <w:ilvl w:val="0"/>
          <w:numId w:val="0"/>
        </w:numPr>
        <w:rPr>
          <w:lang w:val="en-GB"/>
        </w:rPr>
      </w:pPr>
      <w:bookmarkStart w:id="215" w:name="_Toc166561560"/>
      <w:r w:rsidRPr="00670255">
        <w:rPr>
          <w:lang w:val="en-GB"/>
        </w:rPr>
        <w:t>Annex a – Inconsistencies in the GRIP manual</w:t>
      </w:r>
      <w:bookmarkEnd w:id="215"/>
    </w:p>
    <w:p w:rsidR="00AC540F" w:rsidRPr="00670255" w:rsidRDefault="00377D51" w:rsidP="00AC540F">
      <w:pPr>
        <w:rPr>
          <w:lang w:val="en-GB"/>
        </w:rPr>
      </w:pPr>
      <w:r w:rsidRPr="00670255">
        <w:rPr>
          <w:lang w:val="en-GB"/>
        </w:rPr>
        <w:t>Some details of the intended behavior of the IP cores are not stated clearly in t</w:t>
      </w:r>
      <w:r w:rsidR="00AC540F" w:rsidRPr="00670255">
        <w:rPr>
          <w:lang w:val="en-GB"/>
        </w:rPr>
        <w:t>he GRIP manual (LF04)</w:t>
      </w:r>
      <w:r w:rsidRPr="00670255">
        <w:rPr>
          <w:lang w:val="en-GB"/>
        </w:rPr>
        <w:t>.</w:t>
      </w:r>
      <w:r w:rsidR="00AC540F" w:rsidRPr="00670255">
        <w:rPr>
          <w:lang w:val="en-GB"/>
        </w:rPr>
        <w:t xml:space="preserve"> In this annex, a list of such inconsistencies is given to indicate where the TLM IP cores had to be implemented </w:t>
      </w:r>
      <w:r w:rsidRPr="00670255">
        <w:rPr>
          <w:lang w:val="en-GB"/>
        </w:rPr>
        <w:t>in a consistent way within the scope allowed by the GRIP manual.</w:t>
      </w:r>
    </w:p>
    <w:p w:rsidR="00AC540F" w:rsidRPr="00670255" w:rsidRDefault="00AC540F" w:rsidP="00AC540F">
      <w:pPr>
        <w:pStyle w:val="berschrift2"/>
        <w:numPr>
          <w:ilvl w:val="0"/>
          <w:numId w:val="0"/>
        </w:numPr>
        <w:ind w:left="576" w:hanging="576"/>
        <w:rPr>
          <w:lang w:val="en-GB"/>
        </w:rPr>
      </w:pPr>
      <w:bookmarkStart w:id="216" w:name="_Toc166561561"/>
      <w:r w:rsidRPr="00670255">
        <w:rPr>
          <w:lang w:val="en-GB"/>
        </w:rPr>
        <w:t>A.1 – MCTRL Memory Controller</w:t>
      </w:r>
      <w:bookmarkEnd w:id="216"/>
    </w:p>
    <w:p w:rsidR="00676BAF" w:rsidRPr="00670255" w:rsidRDefault="00676BAF" w:rsidP="00676BAF">
      <w:pPr>
        <w:pStyle w:val="Listenabsatz"/>
        <w:numPr>
          <w:ilvl w:val="0"/>
          <w:numId w:val="10"/>
        </w:numPr>
        <w:rPr>
          <w:u w:val="single"/>
          <w:lang w:val="en-GB"/>
        </w:rPr>
      </w:pPr>
      <w:r w:rsidRPr="00670255">
        <w:rPr>
          <w:u w:val="single"/>
          <w:lang w:val="en-GB"/>
        </w:rPr>
        <w:t>The GRIP document states (Sect. 58.4, p. 573):</w:t>
      </w:r>
    </w:p>
    <w:p w:rsidR="00676BAF" w:rsidRPr="00670255" w:rsidRDefault="00676BAF" w:rsidP="00676BAF">
      <w:pPr>
        <w:ind w:left="720"/>
        <w:rPr>
          <w:lang w:val="en-GB"/>
        </w:rPr>
      </w:pPr>
      <w:r w:rsidRPr="00670255">
        <w:rPr>
          <w:i/>
          <w:lang w:val="en-GB"/>
        </w:rPr>
        <w:t xml:space="preserve">The SRAM area can be up to 1GB […]. The fifth bank decodes the upper 512 MB (controlled by means of the </w:t>
      </w:r>
      <w:r w:rsidRPr="00670255">
        <w:rPr>
          <w:i/>
          <w:iCs/>
          <w:lang w:val="en-GB"/>
        </w:rPr>
        <w:t>sdrasel</w:t>
      </w:r>
      <w:r w:rsidRPr="00670255">
        <w:rPr>
          <w:i/>
          <w:lang w:val="en-GB"/>
        </w:rPr>
        <w:t xml:space="preserve"> VHDL generic) […]. </w:t>
      </w:r>
    </w:p>
    <w:p w:rsidR="00ED140A" w:rsidRPr="00ED140A" w:rsidRDefault="00ED140A" w:rsidP="00ED140A">
      <w:pPr>
        <w:ind w:left="852" w:firstLine="284"/>
        <w:rPr>
          <w:u w:val="single"/>
          <w:lang w:val="en-GB"/>
        </w:rPr>
      </w:pPr>
      <w:r w:rsidRPr="00ED140A">
        <w:rPr>
          <w:u w:val="single"/>
          <w:lang w:val="en-GB"/>
        </w:rPr>
        <w:t>Conflict:</w:t>
      </w:r>
    </w:p>
    <w:p w:rsidR="00FC6AAC" w:rsidRPr="00670255" w:rsidRDefault="00676BAF" w:rsidP="00ED140A">
      <w:pPr>
        <w:ind w:left="1136"/>
        <w:rPr>
          <w:lang w:val="en-GB"/>
        </w:rPr>
      </w:pPr>
      <w:r w:rsidRPr="00670255">
        <w:rPr>
          <w:lang w:val="en-GB"/>
        </w:rPr>
        <w:t xml:space="preserve">In contradiction to that, the allowed range for the </w:t>
      </w:r>
      <w:r w:rsidRPr="00670255">
        <w:rPr>
          <w:i/>
          <w:iCs/>
          <w:lang w:val="en-GB"/>
        </w:rPr>
        <w:t>rommask</w:t>
      </w:r>
      <w:r w:rsidRPr="00670255">
        <w:rPr>
          <w:lang w:val="en-GB"/>
        </w:rPr>
        <w:t xml:space="preserve">, </w:t>
      </w:r>
      <w:r w:rsidRPr="00670255">
        <w:rPr>
          <w:i/>
          <w:iCs/>
          <w:lang w:val="en-GB"/>
        </w:rPr>
        <w:t>iomask</w:t>
      </w:r>
      <w:r w:rsidRPr="00670255">
        <w:rPr>
          <w:lang w:val="en-GB"/>
        </w:rPr>
        <w:t xml:space="preserve">, and </w:t>
      </w:r>
      <w:r w:rsidRPr="00670255">
        <w:rPr>
          <w:i/>
          <w:iCs/>
          <w:lang w:val="en-GB"/>
        </w:rPr>
        <w:t>rammmask</w:t>
      </w:r>
      <w:r w:rsidRPr="00670255">
        <w:rPr>
          <w:lang w:val="en-GB"/>
        </w:rPr>
        <w:t xml:space="preserve"> generics is 0 – 0xFFF, representing up to 4GB for each of the address </w:t>
      </w:r>
      <w:r w:rsidR="001F40B5">
        <w:rPr>
          <w:lang w:val="en-GB"/>
        </w:rPr>
        <w:t>ranges</w:t>
      </w:r>
      <w:r w:rsidRPr="00670255">
        <w:rPr>
          <w:lang w:val="en-GB"/>
        </w:rPr>
        <w:t xml:space="preserve">. The allowed range of the </w:t>
      </w:r>
      <w:r w:rsidRPr="00670255">
        <w:rPr>
          <w:i/>
          <w:iCs/>
          <w:lang w:val="en-GB"/>
        </w:rPr>
        <w:t xml:space="preserve">romasel </w:t>
      </w:r>
      <w:r w:rsidRPr="00670255">
        <w:rPr>
          <w:lang w:val="en-GB"/>
        </w:rPr>
        <w:t xml:space="preserve">and </w:t>
      </w:r>
      <w:r w:rsidRPr="00670255">
        <w:rPr>
          <w:i/>
          <w:iCs/>
          <w:lang w:val="en-GB"/>
        </w:rPr>
        <w:t xml:space="preserve">sdrasel </w:t>
      </w:r>
      <w:r w:rsidRPr="00670255">
        <w:rPr>
          <w:lang w:val="en-GB"/>
        </w:rPr>
        <w:t xml:space="preserve">generics is 0 – 31, also representing </w:t>
      </w:r>
      <w:r w:rsidR="00FC6AAC" w:rsidRPr="00670255">
        <w:rPr>
          <w:lang w:val="en-GB"/>
        </w:rPr>
        <w:t xml:space="preserve">up to </w:t>
      </w:r>
      <w:r w:rsidRPr="00670255">
        <w:rPr>
          <w:lang w:val="en-GB"/>
        </w:rPr>
        <w:t xml:space="preserve">4GB.  </w:t>
      </w:r>
      <w:r w:rsidRPr="001F40B5">
        <w:rPr>
          <w:i/>
          <w:lang w:val="en-GB"/>
        </w:rPr>
        <w:t>(Sect. 58.15, p. 584)</w:t>
      </w:r>
    </w:p>
    <w:p w:rsidR="00ED140A" w:rsidRPr="00ED140A" w:rsidRDefault="00ED140A" w:rsidP="00ED140A">
      <w:pPr>
        <w:ind w:left="852" w:firstLine="284"/>
        <w:rPr>
          <w:u w:val="single"/>
          <w:lang w:val="en-GB"/>
        </w:rPr>
      </w:pPr>
      <w:r w:rsidRPr="00ED140A">
        <w:rPr>
          <w:u w:val="single"/>
          <w:lang w:val="en-GB"/>
        </w:rPr>
        <w:t>Solution:</w:t>
      </w:r>
    </w:p>
    <w:p w:rsidR="00FC6AAC" w:rsidRPr="00670255" w:rsidRDefault="00FC6AAC" w:rsidP="00ED140A">
      <w:pPr>
        <w:ind w:left="1136"/>
        <w:rPr>
          <w:lang w:val="en-GB"/>
        </w:rPr>
      </w:pPr>
      <w:r w:rsidRPr="00670255">
        <w:rPr>
          <w:lang w:val="en-GB"/>
        </w:rPr>
        <w:t xml:space="preserve">In the TLM model, the </w:t>
      </w:r>
      <w:r w:rsidRPr="00670255">
        <w:rPr>
          <w:b/>
          <w:lang w:val="en-GB"/>
        </w:rPr>
        <w:t>default</w:t>
      </w:r>
      <w:r w:rsidRPr="00670255">
        <w:rPr>
          <w:lang w:val="en-GB"/>
        </w:rPr>
        <w:t xml:space="preserve"> SRAM area is set </w:t>
      </w:r>
      <w:r w:rsidR="00670255">
        <w:rPr>
          <w:lang w:val="en-GB"/>
        </w:rPr>
        <w:t>to 1 GB, but it is paramete</w:t>
      </w:r>
      <w:r w:rsidRPr="00670255">
        <w:rPr>
          <w:lang w:val="en-GB"/>
        </w:rPr>
        <w:t>rizable according to the allowed ranges given in section 58.15 of the GRIP manual</w:t>
      </w:r>
      <w:r w:rsidR="00A212B1">
        <w:rPr>
          <w:lang w:val="en-GB"/>
        </w:rPr>
        <w:t xml:space="preserve"> (up to 4GB)</w:t>
      </w:r>
      <w:r w:rsidRPr="00670255">
        <w:rPr>
          <w:lang w:val="en-GB"/>
        </w:rPr>
        <w:t>. As</w:t>
      </w:r>
      <w:r w:rsidR="00A212B1">
        <w:rPr>
          <w:lang w:val="en-GB"/>
        </w:rPr>
        <w:t xml:space="preserve"> – according to the GRIP manual –</w:t>
      </w:r>
      <w:r w:rsidRPr="00670255">
        <w:rPr>
          <w:lang w:val="en-GB"/>
        </w:rPr>
        <w:t xml:space="preserve"> the</w:t>
      </w:r>
      <w:r w:rsidR="00A212B1">
        <w:rPr>
          <w:lang w:val="en-GB"/>
        </w:rPr>
        <w:t xml:space="preserve"> </w:t>
      </w:r>
      <w:r w:rsidRPr="00670255">
        <w:rPr>
          <w:lang w:val="en-GB"/>
        </w:rPr>
        <w:t>size of the 5th SRAM bank is</w:t>
      </w:r>
      <w:r w:rsidR="001F40B5">
        <w:rPr>
          <w:lang w:val="en-GB"/>
        </w:rPr>
        <w:t xml:space="preserve"> </w:t>
      </w:r>
      <w:r w:rsidR="00A212B1">
        <w:rPr>
          <w:lang w:val="en-GB"/>
        </w:rPr>
        <w:t>controlled</w:t>
      </w:r>
      <w:r w:rsidRPr="00670255">
        <w:rPr>
          <w:lang w:val="en-GB"/>
        </w:rPr>
        <w:t xml:space="preserve"> by the </w:t>
      </w:r>
      <w:r w:rsidRPr="00670255">
        <w:rPr>
          <w:i/>
          <w:lang w:val="en-GB"/>
        </w:rPr>
        <w:t>sdrasel</w:t>
      </w:r>
      <w:r w:rsidRPr="00670255">
        <w:rPr>
          <w:lang w:val="en-GB"/>
        </w:rPr>
        <w:t xml:space="preserve"> generic, which determines the size of the entire RAM area, the size of the 5th SRAM bank will always be half of the RAM address space (hence filling the entire SDRAM area if no SDRAM is present).</w:t>
      </w:r>
    </w:p>
    <w:p w:rsidR="00A212B1" w:rsidRPr="00A212B1" w:rsidRDefault="00A212B1" w:rsidP="00A212B1">
      <w:pPr>
        <w:pStyle w:val="Listenabsatz"/>
        <w:numPr>
          <w:ilvl w:val="0"/>
          <w:numId w:val="10"/>
        </w:numPr>
        <w:rPr>
          <w:u w:val="single"/>
          <w:lang w:val="en-GB"/>
        </w:rPr>
      </w:pPr>
      <w:r w:rsidRPr="00A212B1">
        <w:rPr>
          <w:u w:val="single"/>
          <w:lang w:val="en-GB"/>
        </w:rPr>
        <w:t>The GRIP document states (Sect 58.8, p.576):</w:t>
      </w:r>
    </w:p>
    <w:p w:rsidR="00676BAF" w:rsidRPr="00A212B1" w:rsidRDefault="00676BAF" w:rsidP="00A212B1">
      <w:pPr>
        <w:ind w:left="720"/>
        <w:rPr>
          <w:i/>
          <w:lang w:val="en-GB"/>
        </w:rPr>
      </w:pPr>
      <w:r w:rsidRPr="00A212B1">
        <w:rPr>
          <w:i/>
          <w:lang w:val="en-GB"/>
        </w:rPr>
        <w:t xml:space="preserve">The SDRAM controller supports […] 512MB devices with 8-12 column address bits and up to 13 row address bits. The size of the two banks can be […] 512 MB. </w:t>
      </w:r>
    </w:p>
    <w:p w:rsidR="00A212B1" w:rsidRPr="00A212B1" w:rsidRDefault="00A212B1" w:rsidP="001F40B5">
      <w:pPr>
        <w:pStyle w:val="Listenabsatz"/>
        <w:rPr>
          <w:lang w:val="en-GB"/>
        </w:rPr>
      </w:pPr>
      <w:r w:rsidRPr="00A212B1">
        <w:rPr>
          <w:lang w:val="en-GB"/>
        </w:rPr>
        <w:t>The size of a single SDRAM bank c</w:t>
      </w:r>
      <w:r w:rsidR="00ED140A">
        <w:rPr>
          <w:lang w:val="en-GB"/>
        </w:rPr>
        <w:t>a</w:t>
      </w:r>
      <w:r w:rsidRPr="00A212B1">
        <w:rPr>
          <w:lang w:val="en-GB"/>
        </w:rPr>
        <w:t xml:space="preserve">n be configured to be up to 512MB, resulting in an SDRAM device of 1GB capacity </w:t>
      </w:r>
      <w:r w:rsidRPr="00A212B1">
        <w:rPr>
          <w:i/>
          <w:lang w:val="en-GB"/>
        </w:rPr>
        <w:t>(Sect. 58.13.2, p. 581)</w:t>
      </w:r>
      <w:r w:rsidRPr="00A212B1">
        <w:rPr>
          <w:lang w:val="en-GB"/>
        </w:rPr>
        <w:t>.</w:t>
      </w:r>
    </w:p>
    <w:p w:rsidR="00ED140A" w:rsidRPr="00ED140A" w:rsidRDefault="00ED140A" w:rsidP="00ED140A">
      <w:pPr>
        <w:ind w:left="852" w:firstLine="284"/>
        <w:rPr>
          <w:u w:val="single"/>
          <w:lang w:val="en-GB"/>
        </w:rPr>
      </w:pPr>
      <w:r w:rsidRPr="00ED140A">
        <w:rPr>
          <w:u w:val="single"/>
          <w:lang w:val="en-GB"/>
        </w:rPr>
        <w:t>Conflict:</w:t>
      </w:r>
    </w:p>
    <w:p w:rsidR="00A212B1" w:rsidRDefault="00A212B1" w:rsidP="00ED140A">
      <w:pPr>
        <w:ind w:left="1136"/>
        <w:rPr>
          <w:lang w:val="en-GB"/>
        </w:rPr>
      </w:pPr>
      <w:r>
        <w:rPr>
          <w:lang w:val="en-GB"/>
        </w:rPr>
        <w:t xml:space="preserve">With the given </w:t>
      </w:r>
      <w:r w:rsidR="001F40B5">
        <w:rPr>
          <w:lang w:val="en-GB"/>
        </w:rPr>
        <w:t xml:space="preserve">number of </w:t>
      </w:r>
      <w:r>
        <w:rPr>
          <w:lang w:val="en-GB"/>
        </w:rPr>
        <w:t xml:space="preserve">address </w:t>
      </w:r>
      <w:r w:rsidR="001F40B5">
        <w:rPr>
          <w:lang w:val="en-GB"/>
        </w:rPr>
        <w:t>bits</w:t>
      </w:r>
      <w:r>
        <w:rPr>
          <w:lang w:val="en-GB"/>
        </w:rPr>
        <w:t xml:space="preserve"> (12 x 13), we do not see a possibility to address 512MB of memory (not even in 64 bit mode). The maximum would be:</w:t>
      </w:r>
    </w:p>
    <w:p w:rsidR="00A212B1" w:rsidRDefault="00676BAF" w:rsidP="00ED140A">
      <w:pPr>
        <w:ind w:left="1136" w:firstLine="284"/>
        <w:rPr>
          <w:lang w:val="en-GB"/>
        </w:rPr>
      </w:pPr>
      <w:r w:rsidRPr="00670255">
        <w:rPr>
          <w:lang w:val="en-GB"/>
        </w:rPr>
        <w:t>2</w:t>
      </w:r>
      <w:r w:rsidRPr="00670255">
        <w:rPr>
          <w:vertAlign w:val="superscript"/>
          <w:lang w:val="en-GB"/>
        </w:rPr>
        <w:t xml:space="preserve">12 </w:t>
      </w:r>
      <w:r w:rsidRPr="00670255">
        <w:rPr>
          <w:lang w:val="en-GB"/>
        </w:rPr>
        <w:t>* 2</w:t>
      </w:r>
      <w:r w:rsidRPr="00670255">
        <w:rPr>
          <w:vertAlign w:val="superscript"/>
          <w:lang w:val="en-GB"/>
        </w:rPr>
        <w:t>13</w:t>
      </w:r>
      <w:r w:rsidRPr="00670255">
        <w:rPr>
          <w:lang w:val="en-GB"/>
        </w:rPr>
        <w:t xml:space="preserve"> * 64 bit = 2</w:t>
      </w:r>
      <w:r w:rsidRPr="00670255">
        <w:rPr>
          <w:vertAlign w:val="superscript"/>
          <w:lang w:val="en-GB"/>
        </w:rPr>
        <w:t>12+13+3</w:t>
      </w:r>
      <w:r w:rsidRPr="00670255">
        <w:rPr>
          <w:lang w:val="en-GB"/>
        </w:rPr>
        <w:t xml:space="preserve"> Bytes = 2</w:t>
      </w:r>
      <w:r w:rsidRPr="00670255">
        <w:rPr>
          <w:vertAlign w:val="superscript"/>
          <w:lang w:val="en-GB"/>
        </w:rPr>
        <w:t>28</w:t>
      </w:r>
      <w:r w:rsidRPr="00670255">
        <w:rPr>
          <w:lang w:val="en-GB"/>
        </w:rPr>
        <w:t xml:space="preserve"> Bytes = 256 M</w:t>
      </w:r>
      <w:r w:rsidR="00ED140A">
        <w:rPr>
          <w:lang w:val="en-GB"/>
        </w:rPr>
        <w:t>B</w:t>
      </w:r>
      <w:r w:rsidRPr="00670255">
        <w:rPr>
          <w:lang w:val="en-GB"/>
        </w:rPr>
        <w:t xml:space="preserve"> </w:t>
      </w:r>
    </w:p>
    <w:p w:rsidR="00ED140A" w:rsidRPr="00ED140A" w:rsidRDefault="00ED140A" w:rsidP="00ED140A">
      <w:pPr>
        <w:ind w:left="852" w:firstLine="284"/>
        <w:rPr>
          <w:u w:val="single"/>
          <w:lang w:val="en-GB"/>
        </w:rPr>
      </w:pPr>
      <w:r w:rsidRPr="00ED140A">
        <w:rPr>
          <w:u w:val="single"/>
          <w:lang w:val="en-GB"/>
        </w:rPr>
        <w:t>Solution:</w:t>
      </w:r>
    </w:p>
    <w:p w:rsidR="00A212B1" w:rsidRDefault="00A212B1" w:rsidP="00ED140A">
      <w:pPr>
        <w:ind w:left="1136"/>
        <w:rPr>
          <w:lang w:val="en-GB"/>
        </w:rPr>
      </w:pPr>
      <w:r>
        <w:rPr>
          <w:lang w:val="en-GB"/>
        </w:rPr>
        <w:t xml:space="preserve">In the TLM implementation, no address lines are required. This potential conflict is therefore ignored. </w:t>
      </w:r>
      <w:r w:rsidR="00450BED">
        <w:rPr>
          <w:lang w:val="en-GB"/>
        </w:rPr>
        <w:t>The size of the SDRAM banks is configurable in binary steps from 4MB to 512MB.</w:t>
      </w:r>
    </w:p>
    <w:p w:rsidR="001F40B5" w:rsidRPr="00EB73C5" w:rsidRDefault="001F40B5" w:rsidP="001F40B5">
      <w:pPr>
        <w:pStyle w:val="Listenabsatz"/>
        <w:numPr>
          <w:ilvl w:val="0"/>
          <w:numId w:val="10"/>
        </w:numPr>
        <w:rPr>
          <w:u w:val="single"/>
          <w:lang w:val="en-GB"/>
        </w:rPr>
      </w:pPr>
      <w:r w:rsidRPr="00EB73C5">
        <w:rPr>
          <w:u w:val="single"/>
          <w:lang w:val="en-GB"/>
        </w:rPr>
        <w:t>The GRIP document defines (Sect. 58.13.2, p. 581)</w:t>
      </w:r>
    </w:p>
    <w:p w:rsidR="00676BAF" w:rsidRPr="001F40B5" w:rsidRDefault="00676BAF" w:rsidP="001F40B5">
      <w:pPr>
        <w:ind w:left="720"/>
        <w:rPr>
          <w:i/>
          <w:lang w:val="en-GB"/>
        </w:rPr>
      </w:pPr>
      <w:r w:rsidRPr="001F40B5">
        <w:rPr>
          <w:i/>
          <w:lang w:val="en-GB"/>
        </w:rPr>
        <w:t xml:space="preserve">SDRAM COLSZ – “00”=256 […] “11”=4096 when SDRAM BANKSZ = 512MB, 2048 otherwise </w:t>
      </w:r>
    </w:p>
    <w:p w:rsidR="001F40B5" w:rsidRPr="00EB73C5" w:rsidRDefault="001F40B5" w:rsidP="001F40B5">
      <w:pPr>
        <w:ind w:left="852" w:firstLine="284"/>
        <w:rPr>
          <w:u w:val="single"/>
          <w:lang w:val="en-GB"/>
        </w:rPr>
      </w:pPr>
      <w:r w:rsidRPr="00EB73C5">
        <w:rPr>
          <w:u w:val="single"/>
          <w:lang w:val="en-GB"/>
        </w:rPr>
        <w:t>Conflict:</w:t>
      </w:r>
    </w:p>
    <w:p w:rsidR="00676BAF" w:rsidRPr="00670255" w:rsidRDefault="00676BAF" w:rsidP="001F40B5">
      <w:pPr>
        <w:ind w:left="1136"/>
        <w:rPr>
          <w:lang w:val="en-GB"/>
        </w:rPr>
      </w:pPr>
      <w:r w:rsidRPr="00670255">
        <w:rPr>
          <w:lang w:val="en-GB"/>
        </w:rPr>
        <w:t xml:space="preserve">256 – 4096 would refer to 8 – 12 column address bits (then indicating the number of columns, i.e. the row length, not the column size. Again, addressing a 512MB bank would not be possible. </w:t>
      </w:r>
    </w:p>
    <w:p w:rsidR="001F40B5" w:rsidRDefault="00676BAF" w:rsidP="001F40B5">
      <w:pPr>
        <w:ind w:left="1136"/>
        <w:rPr>
          <w:lang w:val="en-GB"/>
        </w:rPr>
      </w:pPr>
      <w:r w:rsidRPr="00670255">
        <w:rPr>
          <w:lang w:val="en-GB"/>
        </w:rPr>
        <w:t>Note: For banks &lt;512MB, COL</w:t>
      </w:r>
      <w:r w:rsidR="001F40B5">
        <w:rPr>
          <w:lang w:val="en-GB"/>
        </w:rPr>
        <w:t>SZ is fixed to 11 address bits, which would reduce the size of addressable SDRAM banks to 128MB.</w:t>
      </w:r>
    </w:p>
    <w:p w:rsidR="001F40B5" w:rsidRPr="00EB73C5" w:rsidRDefault="00EB73C5" w:rsidP="001F40B5">
      <w:pPr>
        <w:ind w:left="1136"/>
        <w:rPr>
          <w:u w:val="single"/>
          <w:lang w:val="en-GB"/>
        </w:rPr>
      </w:pPr>
      <w:r w:rsidRPr="00EB73C5">
        <w:rPr>
          <w:u w:val="single"/>
          <w:lang w:val="en-GB"/>
        </w:rPr>
        <w:t>Problem statement</w:t>
      </w:r>
      <w:r w:rsidR="001F40B5" w:rsidRPr="00EB73C5">
        <w:rPr>
          <w:u w:val="single"/>
          <w:lang w:val="en-GB"/>
        </w:rPr>
        <w:t>:</w:t>
      </w:r>
    </w:p>
    <w:p w:rsidR="00EB73C5" w:rsidRDefault="001F40B5" w:rsidP="001F40B5">
      <w:pPr>
        <w:ind w:left="1136"/>
        <w:rPr>
          <w:lang w:val="en-GB"/>
        </w:rPr>
      </w:pPr>
      <w:r>
        <w:rPr>
          <w:lang w:val="en-GB"/>
        </w:rPr>
        <w:t>In the TLM implementation the row length can have an impact on the timing of burst accesses that span over two rows. In such a case, both rows would need to be opened and closed again</w:t>
      </w:r>
      <w:r w:rsidR="00EB73C5">
        <w:rPr>
          <w:lang w:val="en-GB"/>
        </w:rPr>
        <w:t xml:space="preserve"> implying an additional amount of delay. </w:t>
      </w:r>
    </w:p>
    <w:p w:rsidR="00EB73C5" w:rsidRPr="00EB73C5" w:rsidRDefault="00EB73C5" w:rsidP="001F40B5">
      <w:pPr>
        <w:ind w:left="1136"/>
        <w:rPr>
          <w:u w:val="single"/>
          <w:lang w:val="en-GB"/>
        </w:rPr>
      </w:pPr>
      <w:r w:rsidRPr="00EB73C5">
        <w:rPr>
          <w:u w:val="single"/>
          <w:lang w:val="en-GB"/>
        </w:rPr>
        <w:t>Solution:</w:t>
      </w:r>
    </w:p>
    <w:p w:rsidR="00676BAF" w:rsidRPr="00670255" w:rsidRDefault="00EB73C5" w:rsidP="001F40B5">
      <w:pPr>
        <w:ind w:left="1136"/>
        <w:rPr>
          <w:lang w:val="en-GB"/>
        </w:rPr>
      </w:pPr>
      <w:r>
        <w:rPr>
          <w:lang w:val="en-GB"/>
        </w:rPr>
        <w:t>Regardless of the potential issue of a lack of address bits, the SDRAM COLSZ field is interpreted to define the row length and is therefore used in the unlikely case of an attempted burst access spanning over two rows.</w:t>
      </w:r>
    </w:p>
    <w:p w:rsidR="003646DC" w:rsidRPr="00670255" w:rsidRDefault="003646DC" w:rsidP="00AC540F">
      <w:pPr>
        <w:rPr>
          <w:lang w:val="en-GB"/>
        </w:rPr>
      </w:pPr>
    </w:p>
    <w:sectPr w:rsidR="003646DC" w:rsidRPr="00670255" w:rsidSect="003646DC">
      <w:headerReference w:type="default" r:id="rId12"/>
      <w:footerReference w:type="default" r:id="rId13"/>
      <w:pgSz w:w="11907" w:h="16840" w:code="9"/>
      <w:pgMar w:top="1985" w:right="1134" w:bottom="1134" w:left="1134" w:header="567" w:footer="737" w:gutter="0"/>
      <w:pgNumType w:start="0"/>
      <w:titlePg/>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4" w:author="Thomas Schuster" w:date="2011-05-05T11:48:00Z" w:initials="TS">
    <w:p w:rsidR="006D081F" w:rsidRDefault="006D081F">
      <w:pPr>
        <w:pStyle w:val="Kommentartext"/>
      </w:pPr>
      <w:r>
        <w:rPr>
          <w:rStyle w:val="Kommentarzeichen"/>
        </w:rPr>
        <w:annotationRef/>
      </w:r>
      <w:r>
        <w:t>Move to Carbon AHB Sockets</w:t>
      </w:r>
    </w:p>
  </w:comment>
  <w:comment w:id="26" w:author="Thomas Schuster" w:date="2011-05-09T12:02:00Z" w:initials="TS">
    <w:p w:rsidR="006D081F" w:rsidRDefault="006D081F">
      <w:pPr>
        <w:pStyle w:val="Kommentartext"/>
      </w:pPr>
      <w:r>
        <w:rPr>
          <w:rStyle w:val="Kommentarzeichen"/>
        </w:rPr>
        <w:annotationRef/>
      </w:r>
      <w:r>
        <w:t>remove GS Adapters and CT models</w:t>
      </w:r>
    </w:p>
  </w:comment>
  <w:comment w:id="50" w:author="Thomas Schuster" w:date="2011-05-03T13:53:00Z" w:initials="TS">
    <w:p w:rsidR="006D081F" w:rsidRDefault="006D081F">
      <w:pPr>
        <w:pStyle w:val="Kommentartext"/>
      </w:pPr>
      <w:r>
        <w:rPr>
          <w:rStyle w:val="Kommentarzeichen"/>
        </w:rPr>
        <w:annotationRef/>
      </w:r>
      <w:r>
        <w:t>????</w:t>
      </w:r>
    </w:p>
  </w:comment>
  <w:comment w:id="63" w:author="Thomas Schuster" w:date="2011-05-04T11:37:00Z" w:initials="TS">
    <w:p w:rsidR="006D081F" w:rsidRDefault="006D081F">
      <w:pPr>
        <w:pStyle w:val="Kommentartext"/>
      </w:pPr>
      <w:r>
        <w:rPr>
          <w:rStyle w:val="Kommentarzeichen"/>
        </w:rPr>
        <w:annotationRef/>
      </w:r>
      <w:r>
        <w:t>Describe blocking and non-blocking interface here.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81F" w:rsidRDefault="006D081F">
      <w:pPr>
        <w:spacing w:before="0"/>
      </w:pPr>
      <w:r>
        <w:separator/>
      </w:r>
    </w:p>
  </w:endnote>
  <w:endnote w:type="continuationSeparator" w:id="0">
    <w:p w:rsidR="006D081F" w:rsidRDefault="006D081F">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Monotype Sorts">
    <w:panose1 w:val="01010601010101010101"/>
    <w:charset w:val="02"/>
    <w:family w:val="auto"/>
    <w:pitch w:val="variable"/>
    <w:sig w:usb0="00000000" w:usb1="00000000" w:usb2="00010000" w:usb3="00000000" w:csb0="80000000" w:csb1="00000000"/>
  </w:font>
  <w:font w:name="Lucida Grande">
    <w:charset w:val="00"/>
    <w:family w:val="auto"/>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SimSun">
    <w:altName w:val="宋体"/>
    <w:panose1 w:val="00000000000000000000"/>
    <w:charset w:val="86"/>
    <w:family w:val="auto"/>
    <w:notTrueType/>
    <w:pitch w:val="variable"/>
    <w:sig w:usb0="00000001" w:usb1="080E0000" w:usb2="00000010" w:usb3="00000000" w:csb0="00040000" w:csb1="00000000"/>
  </w:font>
  <w:font w:name="LMRoman12-Regular">
    <w:altName w:val="Cambria"/>
    <w:panose1 w:val="00000000000000000000"/>
    <w:charset w:val="4D"/>
    <w:family w:val="auto"/>
    <w:notTrueType/>
    <w:pitch w:val="default"/>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NimbusRomanNo9L-Regu">
    <w:altName w:val="Arial"/>
    <w:panose1 w:val="00000000000000000000"/>
    <w:charset w:val="4D"/>
    <w:family w:val="auto"/>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081F" w:rsidRDefault="006D081F">
    <w:pPr>
      <w:pStyle w:val="Fuzeile"/>
      <w:pBdr>
        <w:top w:val="none" w:sz="0" w:space="0" w:color="auto"/>
      </w:pBd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81F" w:rsidRDefault="006D081F">
      <w:pPr>
        <w:spacing w:before="0"/>
      </w:pPr>
      <w:r>
        <w:separator/>
      </w:r>
    </w:p>
  </w:footnote>
  <w:footnote w:type="continuationSeparator" w:id="0">
    <w:p w:rsidR="006D081F" w:rsidRDefault="006D081F">
      <w:pPr>
        <w:spacing w:before="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tblPr>
    <w:tblGrid>
      <w:gridCol w:w="2622"/>
      <w:gridCol w:w="3896"/>
      <w:gridCol w:w="3333"/>
    </w:tblGrid>
    <w:tr w:rsidR="006D081F">
      <w:trPr>
        <w:cantSplit/>
      </w:trPr>
      <w:tc>
        <w:tcPr>
          <w:tcW w:w="2622" w:type="dxa"/>
          <w:tcBorders>
            <w:top w:val="single" w:sz="8" w:space="0" w:color="auto"/>
            <w:bottom w:val="single" w:sz="8" w:space="0" w:color="auto"/>
          </w:tcBorders>
          <w:vAlign w:val="center"/>
        </w:tcPr>
        <w:p w:rsidR="006D081F" w:rsidRDefault="006D081F">
          <w:pPr>
            <w:pStyle w:val="Kopfzeile"/>
            <w:tabs>
              <w:tab w:val="clear" w:pos="9071"/>
              <w:tab w:val="right" w:pos="9639"/>
            </w:tabs>
            <w:jc w:val="center"/>
            <w:rPr>
              <w:b/>
              <w:bCs/>
              <w:lang w:val="de-DE"/>
            </w:rPr>
          </w:pPr>
          <w:r>
            <w:rPr>
              <w:b/>
              <w:bCs/>
              <w:noProof/>
              <w:sz w:val="40"/>
              <w:szCs w:val="40"/>
              <w:lang w:val="de-DE"/>
            </w:rPr>
            <w:drawing>
              <wp:inline distT="0" distB="0" distL="0" distR="0">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rsidR="006D081F" w:rsidRDefault="006D081F">
          <w:pPr>
            <w:pStyle w:val="Kopfzeile"/>
            <w:tabs>
              <w:tab w:val="clear" w:pos="9071"/>
              <w:tab w:val="right" w:pos="9639"/>
            </w:tabs>
            <w:jc w:val="center"/>
            <w:rPr>
              <w:rFonts w:ascii="VAG Round" w:hAnsi="VAG Round" w:cs="VAG Round"/>
              <w:lang w:val="de-DE"/>
            </w:rPr>
          </w:pPr>
          <w:r>
            <w:rPr>
              <w:rFonts w:ascii="VAG Round" w:hAnsi="VAG Round" w:cs="VAG Round"/>
              <w:b/>
              <w:bCs/>
              <w:lang w:val="de-DE"/>
            </w:rPr>
            <w:t>TU Braunschweig</w:t>
          </w:r>
        </w:p>
        <w:p w:rsidR="006D081F" w:rsidRDefault="006D081F">
          <w:pPr>
            <w:pStyle w:val="Kopfzeile"/>
            <w:tabs>
              <w:tab w:val="clear" w:pos="9071"/>
              <w:tab w:val="right" w:pos="9639"/>
            </w:tabs>
          </w:pPr>
        </w:p>
      </w:tc>
      <w:tc>
        <w:tcPr>
          <w:tcW w:w="3896" w:type="dxa"/>
          <w:tcBorders>
            <w:top w:val="single" w:sz="8" w:space="0" w:color="auto"/>
            <w:bottom w:val="single" w:sz="8" w:space="0" w:color="auto"/>
          </w:tcBorders>
        </w:tcPr>
        <w:p w:rsidR="006D081F" w:rsidRDefault="006D081F">
          <w:pPr>
            <w:pStyle w:val="Kopfzeile"/>
            <w:tabs>
              <w:tab w:val="clear" w:pos="9071"/>
              <w:tab w:val="right" w:pos="9639"/>
            </w:tabs>
            <w:jc w:val="center"/>
            <w:rPr>
              <w:b/>
              <w:bCs/>
              <w:sz w:val="20"/>
              <w:szCs w:val="20"/>
            </w:rPr>
          </w:pPr>
          <w:r w:rsidRPr="00B816FE">
            <w:rPr>
              <w:b/>
              <w:bCs/>
              <w:sz w:val="20"/>
              <w:szCs w:val="20"/>
            </w:rPr>
            <w:t xml:space="preserve">HW-SW SystemC Co-Simulation SoC Validation Platform </w:t>
          </w:r>
        </w:p>
        <w:p w:rsidR="006D081F" w:rsidRDefault="006D081F">
          <w:pPr>
            <w:pStyle w:val="Kopfzeile"/>
            <w:tabs>
              <w:tab w:val="clear" w:pos="9071"/>
              <w:tab w:val="right" w:pos="9639"/>
            </w:tabs>
            <w:jc w:val="center"/>
            <w:rPr>
              <w:b/>
              <w:bCs/>
              <w:sz w:val="20"/>
              <w:szCs w:val="20"/>
            </w:rPr>
          </w:pPr>
          <w:r>
            <w:rPr>
              <w:b/>
              <w:bCs/>
              <w:sz w:val="20"/>
              <w:szCs w:val="20"/>
            </w:rPr>
            <w:t>IP User Manual</w:t>
          </w:r>
        </w:p>
      </w:tc>
      <w:tc>
        <w:tcPr>
          <w:tcW w:w="3333" w:type="dxa"/>
          <w:tcBorders>
            <w:top w:val="single" w:sz="8" w:space="0" w:color="auto"/>
            <w:bottom w:val="single" w:sz="8" w:space="0" w:color="auto"/>
          </w:tcBorders>
        </w:tcPr>
        <w:p w:rsidR="006D081F" w:rsidRDefault="006D081F">
          <w:pPr>
            <w:pStyle w:val="Kopfzeile"/>
            <w:tabs>
              <w:tab w:val="left" w:pos="851"/>
              <w:tab w:val="center" w:pos="1045"/>
              <w:tab w:val="left" w:pos="1701"/>
              <w:tab w:val="left" w:pos="2268"/>
              <w:tab w:val="left" w:pos="2835"/>
            </w:tabs>
            <w:rPr>
              <w:sz w:val="20"/>
              <w:szCs w:val="20"/>
              <w:lang w:val="en-GB"/>
            </w:rPr>
          </w:pPr>
          <w:r>
            <w:rPr>
              <w:sz w:val="20"/>
              <w:szCs w:val="20"/>
              <w:lang w:val="en-GB"/>
            </w:rPr>
            <w:t xml:space="preserve">Reference: IDA-SCSPV-UM-001 </w:t>
          </w:r>
        </w:p>
        <w:p w:rsidR="006D081F" w:rsidRDefault="006D081F">
          <w:pPr>
            <w:pStyle w:val="Kopfzeile"/>
            <w:tabs>
              <w:tab w:val="left" w:pos="1045"/>
              <w:tab w:val="left" w:pos="2268"/>
              <w:tab w:val="left" w:pos="2835"/>
            </w:tabs>
            <w:spacing w:before="0"/>
            <w:rPr>
              <w:sz w:val="20"/>
              <w:szCs w:val="20"/>
            </w:rPr>
          </w:pPr>
          <w:r>
            <w:rPr>
              <w:sz w:val="20"/>
              <w:szCs w:val="20"/>
            </w:rPr>
            <w:t>Issue:</w:t>
          </w:r>
          <w:r>
            <w:rPr>
              <w:sz w:val="20"/>
              <w:szCs w:val="20"/>
            </w:rPr>
            <w:tab/>
            <w:t xml:space="preserve">  V 1.2</w:t>
          </w:r>
          <w:r>
            <w:rPr>
              <w:b/>
              <w:bCs/>
              <w:sz w:val="20"/>
              <w:szCs w:val="20"/>
            </w:rPr>
            <w:tab/>
          </w:r>
        </w:p>
        <w:p w:rsidR="006D081F" w:rsidRDefault="006D081F">
          <w:pPr>
            <w:pStyle w:val="Kopfzeile"/>
            <w:tabs>
              <w:tab w:val="left" w:pos="1043"/>
              <w:tab w:val="left" w:pos="2268"/>
              <w:tab w:val="left" w:pos="2835"/>
            </w:tabs>
            <w:spacing w:before="0"/>
            <w:rPr>
              <w:sz w:val="20"/>
              <w:szCs w:val="20"/>
            </w:rPr>
          </w:pPr>
          <w:r>
            <w:rPr>
              <w:sz w:val="20"/>
              <w:szCs w:val="20"/>
            </w:rPr>
            <w:t>Date:</w:t>
          </w:r>
          <w:r>
            <w:rPr>
              <w:sz w:val="20"/>
              <w:szCs w:val="20"/>
            </w:rPr>
            <w:tab/>
            <w:t xml:space="preserve">  03/05/11</w:t>
          </w:r>
        </w:p>
        <w:p w:rsidR="006D081F" w:rsidRDefault="006D081F">
          <w:pPr>
            <w:pStyle w:val="Kopfzeile"/>
            <w:tabs>
              <w:tab w:val="left" w:pos="1043"/>
              <w:tab w:val="right" w:pos="9639"/>
            </w:tabs>
            <w:spacing w:before="0"/>
            <w:rPr>
              <w:sz w:val="16"/>
              <w:szCs w:val="16"/>
            </w:rPr>
          </w:pPr>
          <w:r>
            <w:rPr>
              <w:sz w:val="20"/>
              <w:szCs w:val="20"/>
            </w:rPr>
            <w:t>Page:</w:t>
          </w:r>
          <w:r>
            <w:rPr>
              <w:sz w:val="20"/>
              <w:szCs w:val="20"/>
            </w:rPr>
            <w:tab/>
            <w:t xml:space="preserve">  </w:t>
          </w:r>
          <w:r>
            <w:rPr>
              <w:rStyle w:val="Seitenzahl"/>
              <w:rFonts w:cs="Arial"/>
              <w:sz w:val="20"/>
              <w:szCs w:val="20"/>
            </w:rPr>
            <w:fldChar w:fldCharType="begin"/>
          </w:r>
          <w:r>
            <w:rPr>
              <w:rStyle w:val="Seitenzahl"/>
              <w:rFonts w:cs="Arial"/>
              <w:sz w:val="20"/>
              <w:szCs w:val="20"/>
            </w:rPr>
            <w:instrText xml:space="preserve"> PAGE </w:instrText>
          </w:r>
          <w:r>
            <w:rPr>
              <w:rStyle w:val="Seitenzahl"/>
              <w:rFonts w:cs="Arial"/>
              <w:sz w:val="20"/>
              <w:szCs w:val="20"/>
            </w:rPr>
            <w:fldChar w:fldCharType="separate"/>
          </w:r>
          <w:r w:rsidR="00932E34">
            <w:rPr>
              <w:rStyle w:val="Seitenzahl"/>
              <w:rFonts w:cs="Arial"/>
              <w:noProof/>
              <w:sz w:val="20"/>
              <w:szCs w:val="20"/>
            </w:rPr>
            <w:t>16</w:t>
          </w:r>
          <w:r>
            <w:rPr>
              <w:rStyle w:val="Seitenzahl"/>
              <w:rFonts w:cs="Arial"/>
              <w:sz w:val="20"/>
              <w:szCs w:val="20"/>
            </w:rPr>
            <w:fldChar w:fldCharType="end"/>
          </w:r>
        </w:p>
      </w:tc>
    </w:tr>
  </w:tbl>
  <w:p w:rsidR="006D081F" w:rsidRDefault="006D081F">
    <w:pPr>
      <w:pStyle w:val="Kopfzeile"/>
      <w:rPr>
        <w:sz w:val="8"/>
        <w:szCs w:val="8"/>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6613F4E"/>
    <w:multiLevelType w:val="multilevel"/>
    <w:tmpl w:val="6DCEE2D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9">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2">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4">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num w:numId="1">
    <w:abstractNumId w:val="13"/>
  </w:num>
  <w:num w:numId="2">
    <w:abstractNumId w:val="18"/>
  </w:num>
  <w:num w:numId="3">
    <w:abstractNumId w:val="8"/>
  </w:num>
  <w:num w:numId="4">
    <w:abstractNumId w:val="7"/>
  </w:num>
  <w:num w:numId="5">
    <w:abstractNumId w:val="2"/>
  </w:num>
  <w:num w:numId="6">
    <w:abstractNumId w:val="14"/>
  </w:num>
  <w:num w:numId="7">
    <w:abstractNumId w:val="5"/>
  </w:num>
  <w:num w:numId="8">
    <w:abstractNumId w:val="4"/>
  </w:num>
  <w:num w:numId="9">
    <w:abstractNumId w:val="15"/>
  </w:num>
  <w:num w:numId="10">
    <w:abstractNumId w:val="3"/>
  </w:num>
  <w:num w:numId="11">
    <w:abstractNumId w:val="16"/>
  </w:num>
  <w:num w:numId="12">
    <w:abstractNumId w:val="17"/>
  </w:num>
  <w:num w:numId="13">
    <w:abstractNumId w:val="12"/>
  </w:num>
  <w:num w:numId="14">
    <w:abstractNumId w:val="10"/>
  </w:num>
  <w:num w:numId="15">
    <w:abstractNumId w:val="6"/>
  </w:num>
  <w:num w:numId="16">
    <w:abstractNumId w:val="1"/>
  </w:num>
  <w:num w:numId="17">
    <w:abstractNumId w:val="0"/>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rsids>
    <w:rsidRoot w:val="002F36D5"/>
    <w:rsid w:val="00001F2E"/>
    <w:rsid w:val="00001F66"/>
    <w:rsid w:val="000022AB"/>
    <w:rsid w:val="00017DED"/>
    <w:rsid w:val="00020291"/>
    <w:rsid w:val="00020300"/>
    <w:rsid w:val="00022F64"/>
    <w:rsid w:val="00040C84"/>
    <w:rsid w:val="00050D00"/>
    <w:rsid w:val="000556E5"/>
    <w:rsid w:val="00057C19"/>
    <w:rsid w:val="00062404"/>
    <w:rsid w:val="000656CE"/>
    <w:rsid w:val="00065B28"/>
    <w:rsid w:val="000660EF"/>
    <w:rsid w:val="000860D0"/>
    <w:rsid w:val="00097A2E"/>
    <w:rsid w:val="000A2413"/>
    <w:rsid w:val="000A2568"/>
    <w:rsid w:val="000B0BAD"/>
    <w:rsid w:val="000B19BB"/>
    <w:rsid w:val="000B556A"/>
    <w:rsid w:val="000B67BE"/>
    <w:rsid w:val="000B7972"/>
    <w:rsid w:val="000C284B"/>
    <w:rsid w:val="000C2EE2"/>
    <w:rsid w:val="000C6982"/>
    <w:rsid w:val="000D18EB"/>
    <w:rsid w:val="000D5B23"/>
    <w:rsid w:val="000E51C6"/>
    <w:rsid w:val="000E69EE"/>
    <w:rsid w:val="000F088B"/>
    <w:rsid w:val="00100EC9"/>
    <w:rsid w:val="00103603"/>
    <w:rsid w:val="00126194"/>
    <w:rsid w:val="0013285F"/>
    <w:rsid w:val="00136284"/>
    <w:rsid w:val="001516A2"/>
    <w:rsid w:val="001526DA"/>
    <w:rsid w:val="001545FB"/>
    <w:rsid w:val="001563DC"/>
    <w:rsid w:val="00156A6E"/>
    <w:rsid w:val="00157448"/>
    <w:rsid w:val="00166BBF"/>
    <w:rsid w:val="0017445E"/>
    <w:rsid w:val="001808B0"/>
    <w:rsid w:val="00181AD0"/>
    <w:rsid w:val="00181BA4"/>
    <w:rsid w:val="00185757"/>
    <w:rsid w:val="00191F52"/>
    <w:rsid w:val="00192264"/>
    <w:rsid w:val="00193859"/>
    <w:rsid w:val="001A31C8"/>
    <w:rsid w:val="001B4FF7"/>
    <w:rsid w:val="001B56B9"/>
    <w:rsid w:val="001B71D7"/>
    <w:rsid w:val="001C2DB8"/>
    <w:rsid w:val="001C7A52"/>
    <w:rsid w:val="001D1E17"/>
    <w:rsid w:val="001D2F47"/>
    <w:rsid w:val="001D4A1B"/>
    <w:rsid w:val="001E0339"/>
    <w:rsid w:val="001E5744"/>
    <w:rsid w:val="001F128B"/>
    <w:rsid w:val="001F40B5"/>
    <w:rsid w:val="001F4D8F"/>
    <w:rsid w:val="00201AC5"/>
    <w:rsid w:val="002108AF"/>
    <w:rsid w:val="002115F6"/>
    <w:rsid w:val="00212E8E"/>
    <w:rsid w:val="002173BB"/>
    <w:rsid w:val="002237EA"/>
    <w:rsid w:val="00226F9D"/>
    <w:rsid w:val="00227A95"/>
    <w:rsid w:val="002413F5"/>
    <w:rsid w:val="002421DB"/>
    <w:rsid w:val="002456D8"/>
    <w:rsid w:val="00247945"/>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C01"/>
    <w:rsid w:val="00292E94"/>
    <w:rsid w:val="002953EC"/>
    <w:rsid w:val="002A4340"/>
    <w:rsid w:val="002A452A"/>
    <w:rsid w:val="002B077D"/>
    <w:rsid w:val="002C03B4"/>
    <w:rsid w:val="002E1D3D"/>
    <w:rsid w:val="002E59BA"/>
    <w:rsid w:val="002E6D8F"/>
    <w:rsid w:val="002E7B3D"/>
    <w:rsid w:val="002F3311"/>
    <w:rsid w:val="002F36D5"/>
    <w:rsid w:val="002F5776"/>
    <w:rsid w:val="002F57A1"/>
    <w:rsid w:val="00305FD8"/>
    <w:rsid w:val="00311EC4"/>
    <w:rsid w:val="003160D0"/>
    <w:rsid w:val="00321887"/>
    <w:rsid w:val="00321B13"/>
    <w:rsid w:val="0032630A"/>
    <w:rsid w:val="00333B04"/>
    <w:rsid w:val="0033781D"/>
    <w:rsid w:val="00345A6C"/>
    <w:rsid w:val="00346208"/>
    <w:rsid w:val="0035090A"/>
    <w:rsid w:val="00362298"/>
    <w:rsid w:val="003646DC"/>
    <w:rsid w:val="00376E6D"/>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4641"/>
    <w:rsid w:val="003D6EF0"/>
    <w:rsid w:val="003D7E0F"/>
    <w:rsid w:val="003E38EB"/>
    <w:rsid w:val="003E487E"/>
    <w:rsid w:val="003F030C"/>
    <w:rsid w:val="003F253B"/>
    <w:rsid w:val="003F36F4"/>
    <w:rsid w:val="003F3E99"/>
    <w:rsid w:val="003F45A7"/>
    <w:rsid w:val="003F4BD5"/>
    <w:rsid w:val="00400746"/>
    <w:rsid w:val="004051AD"/>
    <w:rsid w:val="004137B8"/>
    <w:rsid w:val="0041639A"/>
    <w:rsid w:val="00420961"/>
    <w:rsid w:val="00421E23"/>
    <w:rsid w:val="004248D7"/>
    <w:rsid w:val="00430F89"/>
    <w:rsid w:val="004320C6"/>
    <w:rsid w:val="00433584"/>
    <w:rsid w:val="00433601"/>
    <w:rsid w:val="00433695"/>
    <w:rsid w:val="00433C8B"/>
    <w:rsid w:val="004347D0"/>
    <w:rsid w:val="00434A7C"/>
    <w:rsid w:val="004419B9"/>
    <w:rsid w:val="00450BED"/>
    <w:rsid w:val="00450D5E"/>
    <w:rsid w:val="00453E51"/>
    <w:rsid w:val="00462CC6"/>
    <w:rsid w:val="00464B88"/>
    <w:rsid w:val="0046647E"/>
    <w:rsid w:val="00472D1E"/>
    <w:rsid w:val="00480180"/>
    <w:rsid w:val="0048456B"/>
    <w:rsid w:val="004873E7"/>
    <w:rsid w:val="004904CD"/>
    <w:rsid w:val="00494A24"/>
    <w:rsid w:val="004A0F1E"/>
    <w:rsid w:val="004A28EB"/>
    <w:rsid w:val="004A5667"/>
    <w:rsid w:val="004B04C8"/>
    <w:rsid w:val="004B08CC"/>
    <w:rsid w:val="004B0A2D"/>
    <w:rsid w:val="004B1B46"/>
    <w:rsid w:val="004B5AEE"/>
    <w:rsid w:val="004B69C3"/>
    <w:rsid w:val="004C02D5"/>
    <w:rsid w:val="004C0C26"/>
    <w:rsid w:val="004C28D3"/>
    <w:rsid w:val="004C377E"/>
    <w:rsid w:val="004D5F58"/>
    <w:rsid w:val="004E3403"/>
    <w:rsid w:val="004F06A1"/>
    <w:rsid w:val="004F2BD0"/>
    <w:rsid w:val="004F380C"/>
    <w:rsid w:val="004F5F74"/>
    <w:rsid w:val="005012B1"/>
    <w:rsid w:val="0050349B"/>
    <w:rsid w:val="00504FB3"/>
    <w:rsid w:val="005060E5"/>
    <w:rsid w:val="005065F6"/>
    <w:rsid w:val="0051197C"/>
    <w:rsid w:val="005127C9"/>
    <w:rsid w:val="00515224"/>
    <w:rsid w:val="005251CF"/>
    <w:rsid w:val="00525BF7"/>
    <w:rsid w:val="005359B4"/>
    <w:rsid w:val="00537A3C"/>
    <w:rsid w:val="005400B3"/>
    <w:rsid w:val="00545824"/>
    <w:rsid w:val="00554A79"/>
    <w:rsid w:val="00556C80"/>
    <w:rsid w:val="00574223"/>
    <w:rsid w:val="005814B5"/>
    <w:rsid w:val="00585F5B"/>
    <w:rsid w:val="0059453A"/>
    <w:rsid w:val="005A0888"/>
    <w:rsid w:val="005A152A"/>
    <w:rsid w:val="005A27D2"/>
    <w:rsid w:val="005A4A49"/>
    <w:rsid w:val="005B54BC"/>
    <w:rsid w:val="005B7FAA"/>
    <w:rsid w:val="005C37AF"/>
    <w:rsid w:val="005C50C2"/>
    <w:rsid w:val="005D0D6B"/>
    <w:rsid w:val="005F3D13"/>
    <w:rsid w:val="006018A0"/>
    <w:rsid w:val="00605197"/>
    <w:rsid w:val="006064C5"/>
    <w:rsid w:val="006134F7"/>
    <w:rsid w:val="00617EDD"/>
    <w:rsid w:val="00626713"/>
    <w:rsid w:val="00631670"/>
    <w:rsid w:val="0063353F"/>
    <w:rsid w:val="0064042C"/>
    <w:rsid w:val="00641E7E"/>
    <w:rsid w:val="00653DA1"/>
    <w:rsid w:val="00655423"/>
    <w:rsid w:val="0065702D"/>
    <w:rsid w:val="00661584"/>
    <w:rsid w:val="00662C4C"/>
    <w:rsid w:val="006652D5"/>
    <w:rsid w:val="00670255"/>
    <w:rsid w:val="00672A8E"/>
    <w:rsid w:val="006731DB"/>
    <w:rsid w:val="00676BAF"/>
    <w:rsid w:val="00677644"/>
    <w:rsid w:val="00677D5E"/>
    <w:rsid w:val="0068098D"/>
    <w:rsid w:val="00684540"/>
    <w:rsid w:val="006903A6"/>
    <w:rsid w:val="00690D5E"/>
    <w:rsid w:val="00692AD9"/>
    <w:rsid w:val="00692DA2"/>
    <w:rsid w:val="0069790A"/>
    <w:rsid w:val="006A2DE1"/>
    <w:rsid w:val="006A5C6A"/>
    <w:rsid w:val="006A74CA"/>
    <w:rsid w:val="006C1BB9"/>
    <w:rsid w:val="006C503E"/>
    <w:rsid w:val="006C571C"/>
    <w:rsid w:val="006C6D88"/>
    <w:rsid w:val="006D081F"/>
    <w:rsid w:val="006D2E42"/>
    <w:rsid w:val="006D500B"/>
    <w:rsid w:val="006D6CEF"/>
    <w:rsid w:val="006D6F9E"/>
    <w:rsid w:val="006D7633"/>
    <w:rsid w:val="006F07C8"/>
    <w:rsid w:val="006F5231"/>
    <w:rsid w:val="0070780B"/>
    <w:rsid w:val="007101CF"/>
    <w:rsid w:val="00712049"/>
    <w:rsid w:val="00712F5E"/>
    <w:rsid w:val="00714B5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53AA"/>
    <w:rsid w:val="00766076"/>
    <w:rsid w:val="00766662"/>
    <w:rsid w:val="00786DA5"/>
    <w:rsid w:val="00787E51"/>
    <w:rsid w:val="00794D1D"/>
    <w:rsid w:val="00795B1F"/>
    <w:rsid w:val="007A1B07"/>
    <w:rsid w:val="007A217B"/>
    <w:rsid w:val="007A3E4C"/>
    <w:rsid w:val="007A480E"/>
    <w:rsid w:val="007A7FD9"/>
    <w:rsid w:val="007B480D"/>
    <w:rsid w:val="007C02AE"/>
    <w:rsid w:val="007C70EF"/>
    <w:rsid w:val="007D1E08"/>
    <w:rsid w:val="007E64CC"/>
    <w:rsid w:val="007F150B"/>
    <w:rsid w:val="008013F5"/>
    <w:rsid w:val="008035E4"/>
    <w:rsid w:val="00805360"/>
    <w:rsid w:val="00817078"/>
    <w:rsid w:val="00822076"/>
    <w:rsid w:val="0082260F"/>
    <w:rsid w:val="00822D05"/>
    <w:rsid w:val="00824844"/>
    <w:rsid w:val="0083056B"/>
    <w:rsid w:val="00831DA0"/>
    <w:rsid w:val="008328A8"/>
    <w:rsid w:val="00843927"/>
    <w:rsid w:val="00847C2D"/>
    <w:rsid w:val="0085373E"/>
    <w:rsid w:val="0086228A"/>
    <w:rsid w:val="00863733"/>
    <w:rsid w:val="008675D7"/>
    <w:rsid w:val="0086771B"/>
    <w:rsid w:val="00870D63"/>
    <w:rsid w:val="00872E99"/>
    <w:rsid w:val="00874E2D"/>
    <w:rsid w:val="00877106"/>
    <w:rsid w:val="00883241"/>
    <w:rsid w:val="008A5AFF"/>
    <w:rsid w:val="008A674C"/>
    <w:rsid w:val="008B23DA"/>
    <w:rsid w:val="008B6098"/>
    <w:rsid w:val="008C39E3"/>
    <w:rsid w:val="008C7370"/>
    <w:rsid w:val="008D276F"/>
    <w:rsid w:val="008D5F97"/>
    <w:rsid w:val="008E662B"/>
    <w:rsid w:val="008F6F5B"/>
    <w:rsid w:val="00903F22"/>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5662C"/>
    <w:rsid w:val="009757C0"/>
    <w:rsid w:val="009815B4"/>
    <w:rsid w:val="009833DC"/>
    <w:rsid w:val="00993602"/>
    <w:rsid w:val="00995C37"/>
    <w:rsid w:val="009A54D9"/>
    <w:rsid w:val="009A54DA"/>
    <w:rsid w:val="009B1296"/>
    <w:rsid w:val="009B6842"/>
    <w:rsid w:val="009D2921"/>
    <w:rsid w:val="009D3ECF"/>
    <w:rsid w:val="009E05BE"/>
    <w:rsid w:val="009E49B0"/>
    <w:rsid w:val="009F0044"/>
    <w:rsid w:val="009F20B6"/>
    <w:rsid w:val="009F230B"/>
    <w:rsid w:val="009F3C2C"/>
    <w:rsid w:val="009F6258"/>
    <w:rsid w:val="009F6578"/>
    <w:rsid w:val="00A004A2"/>
    <w:rsid w:val="00A04F19"/>
    <w:rsid w:val="00A11F28"/>
    <w:rsid w:val="00A138B4"/>
    <w:rsid w:val="00A14B30"/>
    <w:rsid w:val="00A15B22"/>
    <w:rsid w:val="00A1709A"/>
    <w:rsid w:val="00A212B1"/>
    <w:rsid w:val="00A21CAB"/>
    <w:rsid w:val="00A26895"/>
    <w:rsid w:val="00A27894"/>
    <w:rsid w:val="00A43A20"/>
    <w:rsid w:val="00A45015"/>
    <w:rsid w:val="00A4580B"/>
    <w:rsid w:val="00A47051"/>
    <w:rsid w:val="00A47310"/>
    <w:rsid w:val="00A5023A"/>
    <w:rsid w:val="00A55C02"/>
    <w:rsid w:val="00A60FB4"/>
    <w:rsid w:val="00A65057"/>
    <w:rsid w:val="00A80264"/>
    <w:rsid w:val="00A92719"/>
    <w:rsid w:val="00A9399D"/>
    <w:rsid w:val="00AB2F6B"/>
    <w:rsid w:val="00AB322C"/>
    <w:rsid w:val="00AB5F72"/>
    <w:rsid w:val="00AB7ADA"/>
    <w:rsid w:val="00AB7C29"/>
    <w:rsid w:val="00AC14A7"/>
    <w:rsid w:val="00AC214E"/>
    <w:rsid w:val="00AC540F"/>
    <w:rsid w:val="00AC57F3"/>
    <w:rsid w:val="00AD025E"/>
    <w:rsid w:val="00AD1EB8"/>
    <w:rsid w:val="00AD3468"/>
    <w:rsid w:val="00AF203E"/>
    <w:rsid w:val="00AF3382"/>
    <w:rsid w:val="00AF6BED"/>
    <w:rsid w:val="00B004C1"/>
    <w:rsid w:val="00B00506"/>
    <w:rsid w:val="00B0050C"/>
    <w:rsid w:val="00B00D3B"/>
    <w:rsid w:val="00B04D73"/>
    <w:rsid w:val="00B04DF1"/>
    <w:rsid w:val="00B075B4"/>
    <w:rsid w:val="00B130E4"/>
    <w:rsid w:val="00B1504B"/>
    <w:rsid w:val="00B153DA"/>
    <w:rsid w:val="00B165C6"/>
    <w:rsid w:val="00B1693D"/>
    <w:rsid w:val="00B2135F"/>
    <w:rsid w:val="00B22931"/>
    <w:rsid w:val="00B3130C"/>
    <w:rsid w:val="00B343F1"/>
    <w:rsid w:val="00B35286"/>
    <w:rsid w:val="00B40EB7"/>
    <w:rsid w:val="00B42439"/>
    <w:rsid w:val="00B42AF4"/>
    <w:rsid w:val="00B51A6F"/>
    <w:rsid w:val="00B52F62"/>
    <w:rsid w:val="00B5323B"/>
    <w:rsid w:val="00B612F0"/>
    <w:rsid w:val="00B62F42"/>
    <w:rsid w:val="00B63291"/>
    <w:rsid w:val="00B670A3"/>
    <w:rsid w:val="00B7047C"/>
    <w:rsid w:val="00B75104"/>
    <w:rsid w:val="00B76EAF"/>
    <w:rsid w:val="00B85123"/>
    <w:rsid w:val="00B85149"/>
    <w:rsid w:val="00B90ED6"/>
    <w:rsid w:val="00B96729"/>
    <w:rsid w:val="00B979EE"/>
    <w:rsid w:val="00BA2CBF"/>
    <w:rsid w:val="00BA368E"/>
    <w:rsid w:val="00BB65CD"/>
    <w:rsid w:val="00BB7983"/>
    <w:rsid w:val="00BB7F88"/>
    <w:rsid w:val="00BC697B"/>
    <w:rsid w:val="00BD0902"/>
    <w:rsid w:val="00BD3C5C"/>
    <w:rsid w:val="00BD5779"/>
    <w:rsid w:val="00BE31ED"/>
    <w:rsid w:val="00BE55FC"/>
    <w:rsid w:val="00BF50C6"/>
    <w:rsid w:val="00C025D8"/>
    <w:rsid w:val="00C02666"/>
    <w:rsid w:val="00C14A3B"/>
    <w:rsid w:val="00C157D2"/>
    <w:rsid w:val="00C16AF5"/>
    <w:rsid w:val="00C17EC9"/>
    <w:rsid w:val="00C2118D"/>
    <w:rsid w:val="00C2535E"/>
    <w:rsid w:val="00C30DF1"/>
    <w:rsid w:val="00C3489D"/>
    <w:rsid w:val="00C37B9A"/>
    <w:rsid w:val="00C451BD"/>
    <w:rsid w:val="00C53674"/>
    <w:rsid w:val="00C54CA1"/>
    <w:rsid w:val="00C63FA3"/>
    <w:rsid w:val="00C71DCA"/>
    <w:rsid w:val="00C71F83"/>
    <w:rsid w:val="00C74273"/>
    <w:rsid w:val="00C81D2B"/>
    <w:rsid w:val="00C82A50"/>
    <w:rsid w:val="00C84210"/>
    <w:rsid w:val="00C860C8"/>
    <w:rsid w:val="00CA04F4"/>
    <w:rsid w:val="00CA0A40"/>
    <w:rsid w:val="00CA0FF0"/>
    <w:rsid w:val="00CA3482"/>
    <w:rsid w:val="00CA34D8"/>
    <w:rsid w:val="00CB091F"/>
    <w:rsid w:val="00CC076E"/>
    <w:rsid w:val="00CC3DFF"/>
    <w:rsid w:val="00CD0FF8"/>
    <w:rsid w:val="00CD4061"/>
    <w:rsid w:val="00CD4EEB"/>
    <w:rsid w:val="00CE227A"/>
    <w:rsid w:val="00CE53C0"/>
    <w:rsid w:val="00CF2B5A"/>
    <w:rsid w:val="00CF353F"/>
    <w:rsid w:val="00D01547"/>
    <w:rsid w:val="00D038FB"/>
    <w:rsid w:val="00D0405A"/>
    <w:rsid w:val="00D076E9"/>
    <w:rsid w:val="00D16FAA"/>
    <w:rsid w:val="00D2200A"/>
    <w:rsid w:val="00D312DF"/>
    <w:rsid w:val="00D33E80"/>
    <w:rsid w:val="00D444EA"/>
    <w:rsid w:val="00D474D4"/>
    <w:rsid w:val="00D539AA"/>
    <w:rsid w:val="00D558FA"/>
    <w:rsid w:val="00D55D9B"/>
    <w:rsid w:val="00D61F62"/>
    <w:rsid w:val="00D73DAA"/>
    <w:rsid w:val="00D76F50"/>
    <w:rsid w:val="00D77F6A"/>
    <w:rsid w:val="00D80362"/>
    <w:rsid w:val="00D87D76"/>
    <w:rsid w:val="00DA721D"/>
    <w:rsid w:val="00DB58E6"/>
    <w:rsid w:val="00DB5E5E"/>
    <w:rsid w:val="00DB6523"/>
    <w:rsid w:val="00DB6641"/>
    <w:rsid w:val="00DB7BB9"/>
    <w:rsid w:val="00DC1536"/>
    <w:rsid w:val="00DC1653"/>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5559"/>
    <w:rsid w:val="00E85B14"/>
    <w:rsid w:val="00E87D63"/>
    <w:rsid w:val="00E87DF8"/>
    <w:rsid w:val="00E90590"/>
    <w:rsid w:val="00E905DC"/>
    <w:rsid w:val="00E90DDC"/>
    <w:rsid w:val="00E9690A"/>
    <w:rsid w:val="00E97B45"/>
    <w:rsid w:val="00EA2016"/>
    <w:rsid w:val="00EA45C7"/>
    <w:rsid w:val="00EA5219"/>
    <w:rsid w:val="00EA7DA4"/>
    <w:rsid w:val="00EB4730"/>
    <w:rsid w:val="00EB58FD"/>
    <w:rsid w:val="00EB62B8"/>
    <w:rsid w:val="00EB73C5"/>
    <w:rsid w:val="00EC0BE6"/>
    <w:rsid w:val="00EC2403"/>
    <w:rsid w:val="00EC5550"/>
    <w:rsid w:val="00EC6FFD"/>
    <w:rsid w:val="00EC79A7"/>
    <w:rsid w:val="00ED0051"/>
    <w:rsid w:val="00ED140A"/>
    <w:rsid w:val="00ED351B"/>
    <w:rsid w:val="00ED440A"/>
    <w:rsid w:val="00ED705A"/>
    <w:rsid w:val="00EF0264"/>
    <w:rsid w:val="00EF1EE4"/>
    <w:rsid w:val="00EF274B"/>
    <w:rsid w:val="00EF3ECF"/>
    <w:rsid w:val="00EF636C"/>
    <w:rsid w:val="00F00BF1"/>
    <w:rsid w:val="00F01BCC"/>
    <w:rsid w:val="00F042E7"/>
    <w:rsid w:val="00F05B98"/>
    <w:rsid w:val="00F13854"/>
    <w:rsid w:val="00F2000C"/>
    <w:rsid w:val="00F32960"/>
    <w:rsid w:val="00F331ED"/>
    <w:rsid w:val="00F359A3"/>
    <w:rsid w:val="00F376EE"/>
    <w:rsid w:val="00F37D75"/>
    <w:rsid w:val="00F4327A"/>
    <w:rsid w:val="00F55DED"/>
    <w:rsid w:val="00F704C9"/>
    <w:rsid w:val="00F756D0"/>
    <w:rsid w:val="00F76734"/>
    <w:rsid w:val="00F92191"/>
    <w:rsid w:val="00F97DF3"/>
    <w:rsid w:val="00FA03BD"/>
    <w:rsid w:val="00FA37D5"/>
    <w:rsid w:val="00FB40C8"/>
    <w:rsid w:val="00FB49E6"/>
    <w:rsid w:val="00FB6CE3"/>
    <w:rsid w:val="00FC286F"/>
    <w:rsid w:val="00FC32DF"/>
    <w:rsid w:val="00FC6AAC"/>
    <w:rsid w:val="00FC76FE"/>
    <w:rsid w:val="00FD1168"/>
    <w:rsid w:val="00FD11D1"/>
    <w:rsid w:val="00FD3100"/>
    <w:rsid w:val="00FD3720"/>
    <w:rsid w:val="00FD41DA"/>
    <w:rsid w:val="00FD6468"/>
    <w:rsid w:val="00FE3D05"/>
    <w:rsid w:val="00FE6700"/>
    <w:rsid w:val="00FF3D4A"/>
  </w:rsids>
  <m:mathPr>
    <m:mathFont m:val="Wingdings 2"/>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Standard">
    <w:name w:val="Normal"/>
    <w:qFormat/>
    <w:rsid w:val="008E7DC9"/>
    <w:pPr>
      <w:spacing w:before="120"/>
      <w:jc w:val="both"/>
    </w:pPr>
    <w:rPr>
      <w:rFonts w:ascii="Arial" w:hAnsi="Arial" w:cs="Arial"/>
      <w:spacing w:val="10"/>
      <w:lang w:val="en-US"/>
    </w:rPr>
  </w:style>
  <w:style w:type="paragraph" w:styleId="berschrift1">
    <w:name w:val="heading 1"/>
    <w:basedOn w:val="Standard"/>
    <w:next w:val="Standard"/>
    <w:link w:val="berschrift1Zeichen"/>
    <w:uiPriority w:val="99"/>
    <w:qFormat/>
    <w:rsid w:val="00DD0212"/>
    <w:pPr>
      <w:numPr>
        <w:numId w:val="5"/>
      </w:numPr>
      <w:tabs>
        <w:tab w:val="left" w:pos="851"/>
        <w:tab w:val="left" w:pos="1134"/>
      </w:tabs>
      <w:spacing w:after="240"/>
      <w:jc w:val="left"/>
      <w:outlineLvl w:val="0"/>
    </w:pPr>
    <w:rPr>
      <w:b/>
      <w:bCs/>
      <w:caps/>
      <w:sz w:val="32"/>
      <w:szCs w:val="32"/>
    </w:rPr>
  </w:style>
  <w:style w:type="paragraph" w:styleId="berschrift2">
    <w:name w:val="heading 2"/>
    <w:aliases w:val="Heading 21,l2,l2 Char Char"/>
    <w:basedOn w:val="Default"/>
    <w:next w:val="Default"/>
    <w:link w:val="berschrift2Zeichen"/>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berschrift3">
    <w:name w:val="heading 3"/>
    <w:aliases w:val="Heading 3 Char"/>
    <w:basedOn w:val="Standard"/>
    <w:next w:val="Standardeinzug"/>
    <w:link w:val="berschrift3Zeichen"/>
    <w:uiPriority w:val="99"/>
    <w:qFormat/>
    <w:rsid w:val="00FD6468"/>
    <w:pPr>
      <w:numPr>
        <w:ilvl w:val="2"/>
        <w:numId w:val="5"/>
      </w:numPr>
      <w:tabs>
        <w:tab w:val="left" w:pos="0"/>
        <w:tab w:val="left" w:pos="1134"/>
      </w:tabs>
      <w:spacing w:before="360" w:after="240"/>
      <w:outlineLvl w:val="2"/>
    </w:pPr>
    <w:rPr>
      <w:b/>
      <w:bCs/>
    </w:rPr>
  </w:style>
  <w:style w:type="paragraph" w:styleId="berschrift4">
    <w:name w:val="heading 4"/>
    <w:basedOn w:val="Standard"/>
    <w:next w:val="Standardeinzug"/>
    <w:link w:val="berschrift4Zeichen"/>
    <w:uiPriority w:val="99"/>
    <w:qFormat/>
    <w:rsid w:val="00DD0212"/>
    <w:pPr>
      <w:numPr>
        <w:ilvl w:val="3"/>
        <w:numId w:val="5"/>
      </w:numPr>
      <w:tabs>
        <w:tab w:val="left" w:pos="1106"/>
        <w:tab w:val="left" w:pos="1134"/>
      </w:tabs>
      <w:spacing w:after="120"/>
      <w:outlineLvl w:val="3"/>
    </w:pPr>
    <w:rPr>
      <w:b/>
      <w:bCs/>
    </w:rPr>
  </w:style>
  <w:style w:type="paragraph" w:styleId="berschrift5">
    <w:name w:val="heading 5"/>
    <w:basedOn w:val="Standard"/>
    <w:next w:val="Standardeinzug"/>
    <w:link w:val="berschrift5Zeichen"/>
    <w:uiPriority w:val="99"/>
    <w:qFormat/>
    <w:rsid w:val="00DD0212"/>
    <w:pPr>
      <w:numPr>
        <w:ilvl w:val="4"/>
        <w:numId w:val="5"/>
      </w:numPr>
      <w:tabs>
        <w:tab w:val="left" w:pos="1106"/>
        <w:tab w:val="left" w:pos="1134"/>
      </w:tabs>
      <w:spacing w:after="120"/>
      <w:outlineLvl w:val="4"/>
    </w:pPr>
    <w:rPr>
      <w:b/>
      <w:bCs/>
    </w:rPr>
  </w:style>
  <w:style w:type="paragraph" w:styleId="berschrift6">
    <w:name w:val="heading 6"/>
    <w:basedOn w:val="Standard"/>
    <w:next w:val="Standardeinzug"/>
    <w:link w:val="berschrift6Zeichen"/>
    <w:uiPriority w:val="99"/>
    <w:qFormat/>
    <w:rsid w:val="00DD0212"/>
    <w:pPr>
      <w:numPr>
        <w:ilvl w:val="5"/>
        <w:numId w:val="5"/>
      </w:numPr>
      <w:tabs>
        <w:tab w:val="left" w:pos="1134"/>
      </w:tabs>
      <w:spacing w:before="60"/>
      <w:outlineLvl w:val="5"/>
    </w:pPr>
  </w:style>
  <w:style w:type="paragraph" w:styleId="berschrift7">
    <w:name w:val="heading 7"/>
    <w:basedOn w:val="Standard"/>
    <w:next w:val="Standardeinzug"/>
    <w:link w:val="berschrift7Zeichen"/>
    <w:uiPriority w:val="99"/>
    <w:qFormat/>
    <w:rsid w:val="00DD0212"/>
    <w:pPr>
      <w:numPr>
        <w:ilvl w:val="6"/>
        <w:numId w:val="5"/>
      </w:numPr>
      <w:outlineLvl w:val="6"/>
    </w:pPr>
    <w:rPr>
      <w:i/>
      <w:iCs/>
      <w:sz w:val="20"/>
      <w:szCs w:val="20"/>
    </w:rPr>
  </w:style>
  <w:style w:type="paragraph" w:styleId="berschrift8">
    <w:name w:val="heading 8"/>
    <w:basedOn w:val="Standard"/>
    <w:next w:val="Standardeinzug"/>
    <w:link w:val="berschrift8Zeichen"/>
    <w:uiPriority w:val="99"/>
    <w:qFormat/>
    <w:rsid w:val="00DD0212"/>
    <w:pPr>
      <w:numPr>
        <w:ilvl w:val="7"/>
        <w:numId w:val="5"/>
      </w:numPr>
      <w:outlineLvl w:val="7"/>
    </w:pPr>
    <w:rPr>
      <w:b/>
      <w:bCs/>
    </w:rPr>
  </w:style>
  <w:style w:type="paragraph" w:styleId="berschrift9">
    <w:name w:val="heading 9"/>
    <w:basedOn w:val="Standard"/>
    <w:next w:val="Standardeinzug"/>
    <w:link w:val="berschrift9Zeichen"/>
    <w:uiPriority w:val="99"/>
    <w:qFormat/>
    <w:rsid w:val="00DD0212"/>
    <w:pPr>
      <w:numPr>
        <w:ilvl w:val="8"/>
        <w:numId w:val="5"/>
      </w:numPr>
      <w:outlineLvl w:val="8"/>
    </w:pPr>
    <w:rPr>
      <w:i/>
      <w:iCs/>
      <w:sz w:val="20"/>
      <w:szCs w:val="20"/>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berschrift1Zeichen">
    <w:name w:val="Überschrift 1 Zeichen"/>
    <w:basedOn w:val="Absatzstandardschriftart"/>
    <w:link w:val="berschrift1"/>
    <w:uiPriority w:val="99"/>
    <w:rsid w:val="00DD0212"/>
    <w:rPr>
      <w:rFonts w:ascii="Arial" w:hAnsi="Arial" w:cs="Arial"/>
      <w:b/>
      <w:bCs/>
      <w:caps/>
      <w:spacing w:val="10"/>
      <w:sz w:val="32"/>
      <w:szCs w:val="32"/>
      <w:lang w:val="en-US"/>
    </w:rPr>
  </w:style>
  <w:style w:type="character" w:customStyle="1" w:styleId="berschrift2Zeichen">
    <w:name w:val="Überschrift 2 Zeichen"/>
    <w:aliases w:val="Heading 21 Zeichen,l2 Zeichen,l2 Char Char Zeichen"/>
    <w:basedOn w:val="Absatzstandardschriftart"/>
    <w:link w:val="berschrift2"/>
    <w:uiPriority w:val="99"/>
    <w:rsid w:val="00DD0212"/>
    <w:rPr>
      <w:rFonts w:ascii="Arial" w:hAnsi="Arial"/>
      <w:b/>
      <w:sz w:val="28"/>
    </w:rPr>
  </w:style>
  <w:style w:type="character" w:customStyle="1" w:styleId="berschrift3Zeichen">
    <w:name w:val="Überschrift 3 Zeichen"/>
    <w:aliases w:val="Heading 3 Char Zeichen"/>
    <w:basedOn w:val="Absatzstandardschriftart"/>
    <w:link w:val="berschrift3"/>
    <w:uiPriority w:val="99"/>
    <w:rsid w:val="00FD6468"/>
    <w:rPr>
      <w:rFonts w:ascii="Arial" w:hAnsi="Arial" w:cs="Arial"/>
      <w:b/>
      <w:bCs/>
      <w:spacing w:val="10"/>
      <w:lang w:val="en-US"/>
    </w:rPr>
  </w:style>
  <w:style w:type="character" w:customStyle="1" w:styleId="berschrift4Zeichen">
    <w:name w:val="Überschrift 4 Zeichen"/>
    <w:basedOn w:val="Absatzstandardschriftart"/>
    <w:link w:val="berschrift4"/>
    <w:uiPriority w:val="99"/>
    <w:rsid w:val="00DD0212"/>
    <w:rPr>
      <w:rFonts w:ascii="Arial" w:hAnsi="Arial" w:cs="Arial"/>
      <w:b/>
      <w:bCs/>
      <w:spacing w:val="10"/>
      <w:lang w:val="en-US"/>
    </w:rPr>
  </w:style>
  <w:style w:type="character" w:customStyle="1" w:styleId="berschrift5Zeichen">
    <w:name w:val="Überschrift 5 Zeichen"/>
    <w:basedOn w:val="Absatzstandardschriftart"/>
    <w:link w:val="berschrift5"/>
    <w:uiPriority w:val="99"/>
    <w:rsid w:val="00DD0212"/>
    <w:rPr>
      <w:rFonts w:ascii="Arial" w:hAnsi="Arial" w:cs="Arial"/>
      <w:b/>
      <w:bCs/>
      <w:spacing w:val="10"/>
      <w:lang w:val="en-US"/>
    </w:rPr>
  </w:style>
  <w:style w:type="character" w:customStyle="1" w:styleId="berschrift6Zeichen">
    <w:name w:val="Überschrift 6 Zeichen"/>
    <w:basedOn w:val="Absatzstandardschriftart"/>
    <w:link w:val="berschrift6"/>
    <w:uiPriority w:val="99"/>
    <w:rsid w:val="00DD0212"/>
    <w:rPr>
      <w:rFonts w:ascii="Arial" w:hAnsi="Arial" w:cs="Arial"/>
      <w:spacing w:val="10"/>
      <w:lang w:val="en-US"/>
    </w:rPr>
  </w:style>
  <w:style w:type="character" w:customStyle="1" w:styleId="berschrift7Zeichen">
    <w:name w:val="Überschrift 7 Zeichen"/>
    <w:basedOn w:val="Absatzstandardschriftart"/>
    <w:link w:val="berschrift7"/>
    <w:uiPriority w:val="99"/>
    <w:rsid w:val="00DD0212"/>
    <w:rPr>
      <w:rFonts w:ascii="Arial" w:hAnsi="Arial" w:cs="Arial"/>
      <w:i/>
      <w:iCs/>
      <w:spacing w:val="10"/>
      <w:sz w:val="20"/>
      <w:szCs w:val="20"/>
      <w:lang w:val="en-US"/>
    </w:rPr>
  </w:style>
  <w:style w:type="character" w:customStyle="1" w:styleId="berschrift8Zeichen">
    <w:name w:val="Überschrift 8 Zeichen"/>
    <w:basedOn w:val="Absatzstandardschriftart"/>
    <w:link w:val="berschrift8"/>
    <w:uiPriority w:val="99"/>
    <w:rsid w:val="00DD0212"/>
    <w:rPr>
      <w:rFonts w:ascii="Arial" w:hAnsi="Arial" w:cs="Arial"/>
      <w:b/>
      <w:bCs/>
      <w:spacing w:val="10"/>
      <w:lang w:val="en-US"/>
    </w:rPr>
  </w:style>
  <w:style w:type="character" w:customStyle="1" w:styleId="berschrift9Zeichen">
    <w:name w:val="Überschrift 9 Zeichen"/>
    <w:basedOn w:val="Absatzstandardschriftart"/>
    <w:link w:val="berschrift9"/>
    <w:uiPriority w:val="99"/>
    <w:rsid w:val="00DD0212"/>
    <w:rPr>
      <w:rFonts w:ascii="Arial" w:hAnsi="Arial" w:cs="Arial"/>
      <w:i/>
      <w:iCs/>
      <w:spacing w:val="10"/>
      <w:sz w:val="20"/>
      <w:szCs w:val="20"/>
      <w:lang w:val="en-US"/>
    </w:rPr>
  </w:style>
  <w:style w:type="paragraph" w:styleId="Standardeinzug">
    <w:name w:val="Normal Indent"/>
    <w:basedOn w:val="Standard"/>
    <w:uiPriority w:val="99"/>
    <w:rsid w:val="008E7DC9"/>
    <w:pPr>
      <w:tabs>
        <w:tab w:val="left" w:pos="1134"/>
      </w:tabs>
      <w:ind w:left="1134" w:hanging="284"/>
    </w:pPr>
  </w:style>
  <w:style w:type="paragraph" w:styleId="Verzeichnis8">
    <w:name w:val="toc 8"/>
    <w:basedOn w:val="Standard"/>
    <w:next w:val="Standard"/>
    <w:autoRedefine/>
    <w:uiPriority w:val="39"/>
    <w:semiHidden/>
    <w:rsid w:val="008E7DC9"/>
    <w:pPr>
      <w:tabs>
        <w:tab w:val="right" w:pos="9639"/>
      </w:tabs>
      <w:ind w:left="1680"/>
      <w:jc w:val="left"/>
    </w:pPr>
    <w:rPr>
      <w:sz w:val="22"/>
      <w:szCs w:val="22"/>
    </w:rPr>
  </w:style>
  <w:style w:type="paragraph" w:styleId="Verzeichnis7">
    <w:name w:val="toc 7"/>
    <w:basedOn w:val="Standard"/>
    <w:next w:val="Standard"/>
    <w:autoRedefine/>
    <w:uiPriority w:val="39"/>
    <w:semiHidden/>
    <w:rsid w:val="008E7DC9"/>
    <w:pPr>
      <w:tabs>
        <w:tab w:val="right" w:pos="9639"/>
      </w:tabs>
      <w:ind w:left="1440"/>
      <w:jc w:val="left"/>
    </w:pPr>
    <w:rPr>
      <w:sz w:val="22"/>
      <w:szCs w:val="22"/>
    </w:rPr>
  </w:style>
  <w:style w:type="paragraph" w:styleId="Verzeichnis6">
    <w:name w:val="toc 6"/>
    <w:basedOn w:val="Standard"/>
    <w:next w:val="Standard"/>
    <w:autoRedefine/>
    <w:uiPriority w:val="39"/>
    <w:semiHidden/>
    <w:rsid w:val="008E7DC9"/>
    <w:pPr>
      <w:tabs>
        <w:tab w:val="right" w:pos="9639"/>
      </w:tabs>
      <w:ind w:left="1200"/>
      <w:jc w:val="left"/>
    </w:pPr>
    <w:rPr>
      <w:sz w:val="22"/>
      <w:szCs w:val="22"/>
    </w:rPr>
  </w:style>
  <w:style w:type="paragraph" w:styleId="Verzeichnis5">
    <w:name w:val="toc 5"/>
    <w:basedOn w:val="berschrift5"/>
    <w:next w:val="Standard"/>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Verzeichnis4">
    <w:name w:val="toc 4"/>
    <w:basedOn w:val="Standard"/>
    <w:next w:val="Standard"/>
    <w:autoRedefine/>
    <w:uiPriority w:val="39"/>
    <w:semiHidden/>
    <w:rsid w:val="008E7DC9"/>
    <w:pPr>
      <w:tabs>
        <w:tab w:val="right" w:pos="9639"/>
      </w:tabs>
      <w:ind w:left="720"/>
      <w:jc w:val="left"/>
    </w:pPr>
    <w:rPr>
      <w:sz w:val="22"/>
      <w:szCs w:val="22"/>
    </w:rPr>
  </w:style>
  <w:style w:type="paragraph" w:styleId="Verzeichnis3">
    <w:name w:val="toc 3"/>
    <w:basedOn w:val="Standard"/>
    <w:next w:val="Standard"/>
    <w:autoRedefine/>
    <w:uiPriority w:val="39"/>
    <w:semiHidden/>
    <w:rsid w:val="008E7DC9"/>
    <w:pPr>
      <w:tabs>
        <w:tab w:val="right" w:pos="9639"/>
      </w:tabs>
      <w:ind w:left="480"/>
      <w:jc w:val="left"/>
    </w:pPr>
    <w:rPr>
      <w:smallCaps/>
      <w:sz w:val="22"/>
      <w:szCs w:val="22"/>
    </w:rPr>
  </w:style>
  <w:style w:type="paragraph" w:styleId="Verzeichnis2">
    <w:name w:val="toc 2"/>
    <w:basedOn w:val="Standard"/>
    <w:next w:val="Standard"/>
    <w:autoRedefine/>
    <w:uiPriority w:val="39"/>
    <w:semiHidden/>
    <w:rsid w:val="008E7DC9"/>
    <w:pPr>
      <w:tabs>
        <w:tab w:val="right" w:pos="9639"/>
      </w:tabs>
      <w:ind w:left="240"/>
      <w:jc w:val="left"/>
    </w:pPr>
    <w:rPr>
      <w:b/>
      <w:bCs/>
      <w:smallCaps/>
      <w:sz w:val="22"/>
      <w:szCs w:val="22"/>
    </w:rPr>
  </w:style>
  <w:style w:type="paragraph" w:styleId="Verzeichnis1">
    <w:name w:val="toc 1"/>
    <w:basedOn w:val="Standard"/>
    <w:next w:val="Standard"/>
    <w:autoRedefine/>
    <w:uiPriority w:val="39"/>
    <w:semiHidden/>
    <w:rsid w:val="008E7DC9"/>
    <w:pPr>
      <w:tabs>
        <w:tab w:val="right" w:pos="9639"/>
      </w:tabs>
      <w:spacing w:before="360" w:after="360"/>
      <w:jc w:val="left"/>
    </w:pPr>
    <w:rPr>
      <w:b/>
      <w:bCs/>
      <w:caps/>
      <w:sz w:val="22"/>
      <w:szCs w:val="22"/>
      <w:u w:val="single"/>
    </w:rPr>
  </w:style>
  <w:style w:type="paragraph" w:styleId="Fuzeile">
    <w:name w:val="footer"/>
    <w:basedOn w:val="Standard"/>
    <w:link w:val="FuzeileZeichen"/>
    <w:uiPriority w:val="99"/>
    <w:rsid w:val="008E7DC9"/>
    <w:pPr>
      <w:pBdr>
        <w:top w:val="single" w:sz="12" w:space="0" w:color="auto"/>
      </w:pBdr>
      <w:tabs>
        <w:tab w:val="center" w:pos="4820"/>
        <w:tab w:val="right" w:pos="9639"/>
      </w:tabs>
    </w:pPr>
    <w:rPr>
      <w:b/>
      <w:bCs/>
      <w:caps/>
      <w:sz w:val="16"/>
      <w:szCs w:val="16"/>
    </w:rPr>
  </w:style>
  <w:style w:type="character" w:customStyle="1" w:styleId="FuzeileZeichen">
    <w:name w:val="Fußzeile Zeichen"/>
    <w:basedOn w:val="Absatzstandardschriftart"/>
    <w:link w:val="Fuzeile"/>
    <w:uiPriority w:val="99"/>
    <w:semiHidden/>
    <w:rsid w:val="00ED24D0"/>
    <w:rPr>
      <w:rFonts w:ascii="Arial" w:hAnsi="Arial" w:cs="Arial"/>
      <w:spacing w:val="10"/>
      <w:sz w:val="24"/>
      <w:szCs w:val="24"/>
      <w:lang w:val="en-US"/>
    </w:rPr>
  </w:style>
  <w:style w:type="paragraph" w:styleId="Kopfzeile">
    <w:name w:val="header"/>
    <w:basedOn w:val="Standard"/>
    <w:link w:val="KopfzeileZeichen"/>
    <w:uiPriority w:val="99"/>
    <w:rsid w:val="008E7DC9"/>
    <w:pPr>
      <w:tabs>
        <w:tab w:val="center" w:pos="4819"/>
        <w:tab w:val="right" w:pos="9071"/>
      </w:tabs>
    </w:pPr>
  </w:style>
  <w:style w:type="character" w:customStyle="1" w:styleId="KopfzeileZeichen">
    <w:name w:val="Kopfzeile Zeichen"/>
    <w:basedOn w:val="Absatzstandardschriftart"/>
    <w:link w:val="Kopfzeile"/>
    <w:uiPriority w:val="99"/>
    <w:semiHidden/>
    <w:rsid w:val="00ED24D0"/>
    <w:rPr>
      <w:rFonts w:ascii="Arial" w:hAnsi="Arial" w:cs="Arial"/>
      <w:spacing w:val="10"/>
      <w:sz w:val="24"/>
      <w:szCs w:val="24"/>
      <w:lang w:val="en-US"/>
    </w:rPr>
  </w:style>
  <w:style w:type="paragraph" w:customStyle="1" w:styleId="TitelBild">
    <w:name w:val="Titel_Bild"/>
    <w:basedOn w:val="Standard"/>
    <w:uiPriority w:val="99"/>
    <w:rsid w:val="008E7DC9"/>
    <w:pPr>
      <w:spacing w:before="60"/>
    </w:pPr>
    <w:rPr>
      <w:b/>
      <w:bCs/>
      <w:smallCaps/>
    </w:rPr>
  </w:style>
  <w:style w:type="paragraph" w:styleId="Textkrper">
    <w:name w:val="Body Text"/>
    <w:basedOn w:val="Standard"/>
    <w:link w:val="TextkrperZeichen"/>
    <w:uiPriority w:val="99"/>
    <w:rsid w:val="008E7DC9"/>
    <w:pPr>
      <w:jc w:val="left"/>
    </w:pPr>
  </w:style>
  <w:style w:type="character" w:customStyle="1" w:styleId="TextkrperZeichen">
    <w:name w:val="Textkörper Zeichen"/>
    <w:basedOn w:val="Absatzstandardschriftart"/>
    <w:link w:val="Textkrper"/>
    <w:uiPriority w:val="99"/>
    <w:semiHidden/>
    <w:rsid w:val="00ED24D0"/>
    <w:rPr>
      <w:rFonts w:ascii="Arial" w:hAnsi="Arial" w:cs="Arial"/>
      <w:spacing w:val="10"/>
      <w:sz w:val="24"/>
      <w:szCs w:val="24"/>
      <w:lang w:val="en-US"/>
    </w:rPr>
  </w:style>
  <w:style w:type="paragraph" w:styleId="Verzeichnis9">
    <w:name w:val="toc 9"/>
    <w:basedOn w:val="Verzeichnis1"/>
    <w:autoRedefine/>
    <w:uiPriority w:val="39"/>
    <w:semiHidden/>
    <w:rsid w:val="008E7DC9"/>
    <w:pPr>
      <w:spacing w:before="0" w:after="0"/>
      <w:ind w:left="1920"/>
    </w:pPr>
    <w:rPr>
      <w:b w:val="0"/>
      <w:bCs w:val="0"/>
      <w:caps w:val="0"/>
      <w:u w:val="none"/>
    </w:rPr>
  </w:style>
  <w:style w:type="paragraph" w:styleId="Beschriftung">
    <w:name w:val="caption"/>
    <w:basedOn w:val="Standard"/>
    <w:next w:val="Standard"/>
    <w:uiPriority w:val="99"/>
    <w:qFormat/>
    <w:rsid w:val="008E7DC9"/>
    <w:pPr>
      <w:spacing w:after="120"/>
    </w:pPr>
    <w:rPr>
      <w:b/>
      <w:bCs/>
    </w:rPr>
  </w:style>
  <w:style w:type="paragraph" w:styleId="Titel">
    <w:name w:val="Title"/>
    <w:basedOn w:val="Standard"/>
    <w:link w:val="TitelZeichen"/>
    <w:uiPriority w:val="99"/>
    <w:qFormat/>
    <w:rsid w:val="008E7DC9"/>
    <w:pPr>
      <w:spacing w:before="0"/>
      <w:ind w:right="566"/>
      <w:jc w:val="center"/>
    </w:pPr>
    <w:rPr>
      <w:rFonts w:cs="Times New Roman"/>
      <w:b/>
      <w:bCs/>
      <w:spacing w:val="0"/>
    </w:rPr>
  </w:style>
  <w:style w:type="character" w:customStyle="1" w:styleId="TitelZeichen">
    <w:name w:val="Titel Zeichen"/>
    <w:basedOn w:val="Absatzstandardschriftart"/>
    <w:link w:val="Titel"/>
    <w:uiPriority w:val="10"/>
    <w:rsid w:val="00ED24D0"/>
    <w:rPr>
      <w:rFonts w:ascii="Cambria" w:eastAsia="Times New Roman" w:hAnsi="Cambria" w:cs="Times New Roman"/>
      <w:b/>
      <w:bCs/>
      <w:spacing w:val="10"/>
      <w:kern w:val="28"/>
      <w:sz w:val="32"/>
      <w:szCs w:val="32"/>
      <w:lang w:val="en-US"/>
    </w:rPr>
  </w:style>
  <w:style w:type="paragraph" w:styleId="NurText">
    <w:name w:val="Plain Text"/>
    <w:basedOn w:val="Standard"/>
    <w:link w:val="NurTextZeichen"/>
    <w:uiPriority w:val="99"/>
    <w:rsid w:val="008E7DC9"/>
    <w:pPr>
      <w:spacing w:before="0"/>
      <w:jc w:val="left"/>
    </w:pPr>
    <w:rPr>
      <w:rFonts w:ascii="Courier New" w:hAnsi="Courier New" w:cs="Courier New"/>
      <w:spacing w:val="0"/>
      <w:sz w:val="20"/>
      <w:szCs w:val="20"/>
      <w:lang w:val="de-DE"/>
    </w:rPr>
  </w:style>
  <w:style w:type="character" w:customStyle="1" w:styleId="NurTextZeichen">
    <w:name w:val="Nur Text Zeichen"/>
    <w:basedOn w:val="Absatzstandardschriftart"/>
    <w:link w:val="NurText"/>
    <w:uiPriority w:val="99"/>
    <w:rsid w:val="00ED24D0"/>
    <w:rPr>
      <w:rFonts w:ascii="Courier New" w:hAnsi="Courier New" w:cs="Courier New"/>
      <w:spacing w:val="10"/>
      <w:sz w:val="20"/>
      <w:szCs w:val="20"/>
      <w:lang w:val="en-US"/>
    </w:rPr>
  </w:style>
  <w:style w:type="paragraph" w:styleId="Textkrper-Erstzeileneinzug">
    <w:name w:val="Body Text First Indent"/>
    <w:basedOn w:val="Textkrper"/>
    <w:link w:val="Textkrper-ErstzeileneinzugZeichen"/>
    <w:uiPriority w:val="99"/>
    <w:rsid w:val="008E7DC9"/>
    <w:pPr>
      <w:spacing w:before="0" w:after="119" w:line="288" w:lineRule="auto"/>
      <w:ind w:firstLine="283"/>
      <w:jc w:val="both"/>
    </w:pPr>
    <w:rPr>
      <w:rFonts w:cs="Times New Roman"/>
      <w:spacing w:val="0"/>
      <w:sz w:val="22"/>
      <w:szCs w:val="22"/>
      <w:lang w:val="de-DE"/>
    </w:rPr>
  </w:style>
  <w:style w:type="character" w:customStyle="1" w:styleId="Textkrper-ErstzeileneinzugZeichen">
    <w:name w:val="Textkörper-Erstzeileneinzug Zeichen"/>
    <w:basedOn w:val="TextkrperZeichen"/>
    <w:link w:val="Textkrper-Erstzeileneinzug"/>
    <w:uiPriority w:val="99"/>
    <w:semiHidden/>
    <w:rsid w:val="00ED24D0"/>
    <w:rPr>
      <w:rFonts w:ascii="Arial" w:hAnsi="Arial" w:cs="Arial"/>
      <w:spacing w:val="10"/>
      <w:sz w:val="24"/>
      <w:szCs w:val="24"/>
      <w:lang w:val="en-US"/>
    </w:rPr>
  </w:style>
  <w:style w:type="paragraph" w:styleId="Blocktext">
    <w:name w:val="Block Text"/>
    <w:basedOn w:val="Standard"/>
    <w:uiPriority w:val="99"/>
    <w:rsid w:val="008E7DC9"/>
    <w:pPr>
      <w:ind w:left="113" w:right="113"/>
      <w:jc w:val="center"/>
    </w:pPr>
  </w:style>
  <w:style w:type="paragraph" w:customStyle="1" w:styleId="Standard1">
    <w:name w:val="Standard1"/>
    <w:basedOn w:val="Standard"/>
    <w:uiPriority w:val="99"/>
    <w:rsid w:val="008E7DC9"/>
    <w:pPr>
      <w:spacing w:before="0"/>
    </w:pPr>
    <w:rPr>
      <w:rFonts w:ascii="Roman 12cpi" w:hAnsi="Roman 12cpi" w:cs="Roman 12cpi"/>
      <w:spacing w:val="0"/>
      <w:lang w:val="de-DE"/>
    </w:rPr>
  </w:style>
  <w:style w:type="character" w:styleId="Seitenzahl">
    <w:name w:val="page number"/>
    <w:basedOn w:val="Absatzstandardschriftart"/>
    <w:uiPriority w:val="99"/>
    <w:rsid w:val="008E7DC9"/>
    <w:rPr>
      <w:rFonts w:cs="Times New Roman"/>
    </w:rPr>
  </w:style>
  <w:style w:type="character" w:customStyle="1" w:styleId="Heading31">
    <w:name w:val="Heading 31"/>
    <w:aliases w:val="Heading 3 Char Char1"/>
    <w:basedOn w:val="Absatzstandardschriftart"/>
    <w:uiPriority w:val="99"/>
    <w:rsid w:val="008E7DC9"/>
    <w:rPr>
      <w:rFonts w:ascii="Arial" w:hAnsi="Arial" w:cs="Arial"/>
      <w:b/>
      <w:bCs/>
      <w:spacing w:val="10"/>
      <w:sz w:val="24"/>
      <w:szCs w:val="24"/>
      <w:lang w:val="en-US" w:eastAsia="de-DE"/>
    </w:rPr>
  </w:style>
  <w:style w:type="character" w:styleId="Link">
    <w:name w:val="Hyperlink"/>
    <w:basedOn w:val="Absatzstandardschriftart"/>
    <w:uiPriority w:val="99"/>
    <w:rsid w:val="008E7DC9"/>
    <w:rPr>
      <w:rFonts w:cs="Times New Roman"/>
      <w:color w:val="0000FF"/>
      <w:u w:val="single"/>
    </w:rPr>
  </w:style>
  <w:style w:type="paragraph" w:styleId="Textkrper2">
    <w:name w:val="Body Text 2"/>
    <w:basedOn w:val="Standard"/>
    <w:link w:val="Textkrper2Zeichen"/>
    <w:uiPriority w:val="99"/>
    <w:rsid w:val="008E7DC9"/>
    <w:pPr>
      <w:spacing w:after="120"/>
      <w:ind w:left="283"/>
    </w:pPr>
  </w:style>
  <w:style w:type="character" w:customStyle="1" w:styleId="Textkrper2Zeichen">
    <w:name w:val="Textkörper 2 Zeichen"/>
    <w:basedOn w:val="Absatzstandardschriftart"/>
    <w:link w:val="Textkrper2"/>
    <w:uiPriority w:val="99"/>
    <w:semiHidden/>
    <w:rsid w:val="00ED24D0"/>
    <w:rPr>
      <w:rFonts w:ascii="Arial" w:hAnsi="Arial" w:cs="Arial"/>
      <w:spacing w:val="10"/>
      <w:sz w:val="24"/>
      <w:szCs w:val="24"/>
      <w:lang w:val="en-US"/>
    </w:rPr>
  </w:style>
  <w:style w:type="paragraph" w:styleId="Textkrper3">
    <w:name w:val="Body Text 3"/>
    <w:basedOn w:val="Standard"/>
    <w:link w:val="Textkrper3Zeichen"/>
    <w:uiPriority w:val="99"/>
    <w:rsid w:val="008E7DC9"/>
    <w:pPr>
      <w:spacing w:after="120"/>
    </w:pPr>
    <w:rPr>
      <w:sz w:val="16"/>
      <w:szCs w:val="16"/>
    </w:rPr>
  </w:style>
  <w:style w:type="character" w:customStyle="1" w:styleId="Textkrper3Zeichen">
    <w:name w:val="Textkörper 3 Zeichen"/>
    <w:basedOn w:val="Absatzstandardschriftart"/>
    <w:link w:val="Textkrper3"/>
    <w:uiPriority w:val="99"/>
    <w:semiHidden/>
    <w:rsid w:val="00ED24D0"/>
    <w:rPr>
      <w:rFonts w:ascii="Arial" w:hAnsi="Arial" w:cs="Arial"/>
      <w:spacing w:val="10"/>
      <w:sz w:val="16"/>
      <w:szCs w:val="16"/>
      <w:lang w:val="en-US"/>
    </w:rPr>
  </w:style>
  <w:style w:type="paragraph" w:customStyle="1" w:styleId="References">
    <w:name w:val="References"/>
    <w:basedOn w:val="Standard"/>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Textkrper"/>
    <w:uiPriority w:val="99"/>
    <w:rsid w:val="008E7DC9"/>
    <w:pPr>
      <w:spacing w:before="60"/>
      <w:ind w:left="850" w:hanging="425"/>
      <w:jc w:val="both"/>
    </w:pPr>
    <w:rPr>
      <w:spacing w:val="0"/>
      <w:sz w:val="20"/>
      <w:szCs w:val="20"/>
    </w:rPr>
  </w:style>
  <w:style w:type="paragraph" w:customStyle="1" w:styleId="CVName">
    <w:name w:val="$ CV Name"/>
    <w:basedOn w:val="Textkrper"/>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Textkrper"/>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Zitat">
    <w:name w:val="HTML Cite"/>
    <w:basedOn w:val="Absatzstandardschriftart"/>
    <w:uiPriority w:val="99"/>
    <w:rsid w:val="008E7DC9"/>
    <w:rPr>
      <w:rFonts w:cs="Times New Roman"/>
      <w:i/>
      <w:iCs/>
    </w:rPr>
  </w:style>
  <w:style w:type="paragraph" w:customStyle="1" w:styleId="TableSubheading">
    <w:name w:val="$ Table Subheading"/>
    <w:basedOn w:val="Standard"/>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Standard"/>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Standard"/>
    <w:uiPriority w:val="99"/>
    <w:rsid w:val="008E7DC9"/>
    <w:pPr>
      <w:spacing w:before="60" w:after="60"/>
    </w:pPr>
    <w:rPr>
      <w:spacing w:val="0"/>
      <w:lang w:val="de-DE"/>
    </w:rPr>
  </w:style>
  <w:style w:type="paragraph" w:customStyle="1" w:styleId="Bullet1">
    <w:name w:val="$ Bullet 1"/>
    <w:basedOn w:val="Textkrper"/>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Textkrper"/>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Kommentarzeichen">
    <w:name w:val="annotation reference"/>
    <w:basedOn w:val="Absatzstandardschriftart"/>
    <w:uiPriority w:val="99"/>
    <w:semiHidden/>
    <w:rsid w:val="008E7DC9"/>
    <w:rPr>
      <w:rFonts w:cs="Times New Roman"/>
      <w:sz w:val="16"/>
      <w:szCs w:val="16"/>
    </w:rPr>
  </w:style>
  <w:style w:type="paragraph" w:styleId="Kommentartext">
    <w:name w:val="annotation text"/>
    <w:basedOn w:val="Standard"/>
    <w:link w:val="KommentartextZeichen"/>
    <w:uiPriority w:val="99"/>
    <w:semiHidden/>
    <w:rsid w:val="008E7DC9"/>
    <w:rPr>
      <w:sz w:val="20"/>
      <w:szCs w:val="20"/>
    </w:rPr>
  </w:style>
  <w:style w:type="character" w:customStyle="1" w:styleId="KommentartextZeichen">
    <w:name w:val="Kommentartext Zeichen"/>
    <w:basedOn w:val="Absatzstandardschriftart"/>
    <w:link w:val="Kommentartext"/>
    <w:uiPriority w:val="99"/>
    <w:semiHidden/>
    <w:rsid w:val="00BA18ED"/>
    <w:rPr>
      <w:rFonts w:ascii="Arial" w:hAnsi="Arial" w:cs="Arial"/>
      <w:spacing w:val="10"/>
      <w:lang w:val="en-US"/>
    </w:rPr>
  </w:style>
  <w:style w:type="paragraph" w:styleId="Sprechblasentext">
    <w:name w:val="Balloon Text"/>
    <w:basedOn w:val="Standard"/>
    <w:link w:val="SprechblasentextZeichen"/>
    <w:uiPriority w:val="99"/>
    <w:semiHidden/>
    <w:rsid w:val="008E7DC9"/>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Textkrper"/>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Textkrper"/>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Textkrper"/>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Standard"/>
    <w:next w:val="Standard"/>
    <w:uiPriority w:val="99"/>
    <w:rsid w:val="008E7DC9"/>
    <w:pPr>
      <w:spacing w:after="120"/>
      <w:jc w:val="center"/>
    </w:pPr>
    <w:rPr>
      <w:spacing w:val="0"/>
      <w:lang w:val="en-GB"/>
    </w:rPr>
  </w:style>
  <w:style w:type="paragraph" w:customStyle="1" w:styleId="Tabellentext">
    <w:name w:val="Tabellentext"/>
    <w:basedOn w:val="Standard"/>
    <w:uiPriority w:val="99"/>
    <w:rsid w:val="008E7DC9"/>
    <w:pPr>
      <w:spacing w:before="60" w:after="120"/>
    </w:pPr>
    <w:rPr>
      <w:spacing w:val="0"/>
      <w:sz w:val="18"/>
      <w:szCs w:val="18"/>
      <w:lang w:val="en-GB"/>
    </w:rPr>
  </w:style>
  <w:style w:type="paragraph" w:customStyle="1" w:styleId="StyleBodyText6ptRight05cm1">
    <w:name w:val="Style Body Text + 6 pt Right:  05 cm1"/>
    <w:basedOn w:val="Textkrper"/>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Standard"/>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Aufzhlungszeichen">
    <w:name w:val="List Bullet"/>
    <w:basedOn w:val="Textkrper"/>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unotenzeichen">
    <w:name w:val="footnote reference"/>
    <w:basedOn w:val="Absatzstandardschriftart"/>
    <w:uiPriority w:val="99"/>
    <w:semiHidden/>
    <w:rsid w:val="008E7DC9"/>
    <w:rPr>
      <w:rFonts w:ascii="Times New Roman" w:hAnsi="Times New Roman" w:cs="Times New Roman"/>
      <w:sz w:val="20"/>
      <w:szCs w:val="20"/>
      <w:vertAlign w:val="superscript"/>
    </w:rPr>
  </w:style>
  <w:style w:type="paragraph" w:styleId="Funotentext">
    <w:name w:val="footnote text"/>
    <w:basedOn w:val="Textkrper"/>
    <w:link w:val="FunotentextZeichen"/>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unotentextZeichen">
    <w:name w:val="Fußnotentext Zeichen"/>
    <w:basedOn w:val="Absatzstandardschriftart"/>
    <w:link w:val="Funoten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StandardWeb">
    <w:name w:val="Normal (Web)"/>
    <w:basedOn w:val="Standard"/>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Textkrper"/>
    <w:uiPriority w:val="99"/>
    <w:rsid w:val="008E7DC9"/>
    <w:pPr>
      <w:spacing w:before="20" w:after="20"/>
      <w:ind w:left="57" w:right="57"/>
    </w:pPr>
    <w:rPr>
      <w:rFonts w:cs="Times New Roman"/>
      <w:spacing w:val="0"/>
      <w:sz w:val="18"/>
      <w:szCs w:val="18"/>
      <w:lang w:eastAsia="en-GB"/>
    </w:rPr>
  </w:style>
  <w:style w:type="paragraph" w:styleId="Abbildungsverzeichnis">
    <w:name w:val="table of figures"/>
    <w:basedOn w:val="Standard"/>
    <w:next w:val="Standard"/>
    <w:uiPriority w:val="99"/>
    <w:semiHidden/>
    <w:rsid w:val="008E7DC9"/>
    <w:pPr>
      <w:ind w:left="480" w:hanging="480"/>
    </w:pPr>
  </w:style>
  <w:style w:type="paragraph" w:customStyle="1" w:styleId="Text">
    <w:name w:val="Text"/>
    <w:basedOn w:val="Standard"/>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Standard"/>
    <w:uiPriority w:val="99"/>
    <w:rsid w:val="008E7DC9"/>
    <w:pPr>
      <w:autoSpaceDE w:val="0"/>
      <w:autoSpaceDN w:val="0"/>
      <w:spacing w:before="0"/>
      <w:jc w:val="center"/>
    </w:pPr>
    <w:rPr>
      <w:rFonts w:cs="Times New Roman"/>
      <w:smallCaps/>
      <w:spacing w:val="0"/>
      <w:sz w:val="16"/>
      <w:szCs w:val="16"/>
      <w:lang w:eastAsia="en-US"/>
    </w:rPr>
  </w:style>
  <w:style w:type="character" w:styleId="GesichteterLink">
    <w:name w:val="FollowedHyperlink"/>
    <w:basedOn w:val="Absatzstandardschriftart"/>
    <w:uiPriority w:val="99"/>
    <w:rsid w:val="008E7DC9"/>
    <w:rPr>
      <w:rFonts w:cs="Times New Roman"/>
      <w:color w:val="800080"/>
      <w:u w:val="single"/>
    </w:rPr>
  </w:style>
  <w:style w:type="paragraph" w:styleId="Textkrpereinzug2">
    <w:name w:val="Body Text Indent 2"/>
    <w:basedOn w:val="Standard"/>
    <w:link w:val="Textkrpereinzug2Zeichen"/>
    <w:uiPriority w:val="99"/>
    <w:rsid w:val="008E7DC9"/>
    <w:pPr>
      <w:ind w:left="680"/>
    </w:pPr>
    <w:rPr>
      <w:lang w:val="en-GB"/>
    </w:rPr>
  </w:style>
  <w:style w:type="character" w:customStyle="1" w:styleId="Textkrpereinzug2Zeichen">
    <w:name w:val="Textkörpereinzug 2 Zeichen"/>
    <w:basedOn w:val="Absatzstandardschriftart"/>
    <w:link w:val="Textkrpereinzug2"/>
    <w:uiPriority w:val="99"/>
    <w:semiHidden/>
    <w:rsid w:val="00ED24D0"/>
    <w:rPr>
      <w:rFonts w:ascii="Arial" w:hAnsi="Arial" w:cs="Arial"/>
      <w:spacing w:val="10"/>
      <w:sz w:val="24"/>
      <w:szCs w:val="24"/>
      <w:lang w:val="en-US"/>
    </w:rPr>
  </w:style>
  <w:style w:type="paragraph" w:styleId="Textkrpereinzug3">
    <w:name w:val="Body Text Indent 3"/>
    <w:basedOn w:val="Standard"/>
    <w:link w:val="Textkrpereinzug3Zeichen"/>
    <w:uiPriority w:val="99"/>
    <w:rsid w:val="008E7DC9"/>
    <w:pPr>
      <w:ind w:left="2520" w:hanging="2520"/>
    </w:pPr>
  </w:style>
  <w:style w:type="character" w:customStyle="1" w:styleId="Textkrpereinzug3Zeichen">
    <w:name w:val="Textkörpereinzug 3 Zeichen"/>
    <w:basedOn w:val="Absatzstandardschriftart"/>
    <w:link w:val="Textkrpereinzug3"/>
    <w:uiPriority w:val="99"/>
    <w:semiHidden/>
    <w:rsid w:val="00ED24D0"/>
    <w:rPr>
      <w:rFonts w:ascii="Arial" w:hAnsi="Arial" w:cs="Arial"/>
      <w:spacing w:val="10"/>
      <w:sz w:val="16"/>
      <w:szCs w:val="16"/>
      <w:lang w:val="en-US"/>
    </w:rPr>
  </w:style>
  <w:style w:type="character" w:customStyle="1" w:styleId="KommentarthemaZeichen">
    <w:name w:val="Kommentarthema Zeichen"/>
    <w:basedOn w:val="KommentartextZeichen"/>
    <w:link w:val="Kommentarthema"/>
    <w:uiPriority w:val="99"/>
    <w:semiHidden/>
    <w:rsid w:val="00BA18ED"/>
    <w:rPr>
      <w:rFonts w:ascii="Arial" w:hAnsi="Arial" w:cs="Arial"/>
      <w:b/>
      <w:bCs/>
      <w:spacing w:val="10"/>
      <w:lang w:val="en-US"/>
    </w:rPr>
  </w:style>
  <w:style w:type="paragraph" w:styleId="Kommentarthema">
    <w:name w:val="annotation subject"/>
    <w:basedOn w:val="Kommentartext"/>
    <w:next w:val="Kommentartext"/>
    <w:link w:val="KommentarthemaZeichen"/>
    <w:uiPriority w:val="99"/>
    <w:semiHidden/>
    <w:rsid w:val="00BA18ED"/>
    <w:rPr>
      <w:b/>
      <w:bCs/>
    </w:rPr>
  </w:style>
  <w:style w:type="character" w:customStyle="1" w:styleId="CommentSubjectChar1">
    <w:name w:val="Comment Subject Char1"/>
    <w:basedOn w:val="KommentartextZeichen"/>
    <w:uiPriority w:val="99"/>
    <w:semiHidden/>
    <w:rsid w:val="00ED24D0"/>
    <w:rPr>
      <w:rFonts w:ascii="Arial" w:hAnsi="Arial" w:cs="Arial"/>
      <w:b/>
      <w:bCs/>
      <w:spacing w:val="10"/>
      <w:sz w:val="20"/>
      <w:szCs w:val="20"/>
      <w:lang w:val="en-US"/>
    </w:rPr>
  </w:style>
  <w:style w:type="paragraph" w:styleId="Endnotentext">
    <w:name w:val="endnote text"/>
    <w:basedOn w:val="Standard"/>
    <w:link w:val="EndnotentextZeichen"/>
    <w:uiPriority w:val="99"/>
    <w:semiHidden/>
    <w:rsid w:val="00BA18ED"/>
    <w:pPr>
      <w:spacing w:before="0"/>
    </w:pPr>
    <w:rPr>
      <w:rFonts w:cs="Times New Roman"/>
      <w:spacing w:val="0"/>
      <w:kern w:val="18"/>
      <w:lang w:val="de-DE"/>
    </w:rPr>
  </w:style>
  <w:style w:type="character" w:customStyle="1" w:styleId="EndnotentextZeichen">
    <w:name w:val="Endnotentext Zeichen"/>
    <w:basedOn w:val="Absatzstandardschriftart"/>
    <w:link w:val="Endnotentext"/>
    <w:uiPriority w:val="99"/>
    <w:rsid w:val="00BA18ED"/>
    <w:rPr>
      <w:rFonts w:ascii="Times New Roman" w:hAnsi="Times New Roman" w:cs="Times New Roman"/>
      <w:kern w:val="18"/>
      <w:sz w:val="24"/>
      <w:szCs w:val="24"/>
    </w:rPr>
  </w:style>
  <w:style w:type="character" w:styleId="Endnotenzeichen">
    <w:name w:val="endnote reference"/>
    <w:basedOn w:val="Absatzstandardschriftart"/>
    <w:uiPriority w:val="99"/>
    <w:semiHidden/>
    <w:rsid w:val="00BA18ED"/>
    <w:rPr>
      <w:rFonts w:cs="Times New Roman"/>
      <w:vertAlign w:val="superscript"/>
    </w:rPr>
  </w:style>
  <w:style w:type="paragraph" w:customStyle="1" w:styleId="pbody">
    <w:name w:val="pbody"/>
    <w:basedOn w:val="Standard"/>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Standard"/>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Betont">
    <w:name w:val="Strong"/>
    <w:basedOn w:val="Absatzstandardschriftart"/>
    <w:uiPriority w:val="99"/>
    <w:qFormat/>
    <w:rsid w:val="0046772A"/>
    <w:rPr>
      <w:rFonts w:cs="Times New Roman"/>
      <w:b/>
      <w:bCs/>
    </w:rPr>
  </w:style>
  <w:style w:type="paragraph" w:styleId="Listenabsatz">
    <w:name w:val="List Paragraph"/>
    <w:basedOn w:val="Standard"/>
    <w:qFormat/>
    <w:rsid w:val="00193859"/>
    <w:pPr>
      <w:ind w:left="720"/>
      <w:contextualSpacing/>
    </w:pPr>
  </w:style>
  <w:style w:type="table" w:styleId="Tabellenraster">
    <w:name w:val="Table Grid"/>
    <w:basedOn w:val="NormaleTabelle"/>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kumentstruktur">
    <w:name w:val="Document Map"/>
    <w:basedOn w:val="Standard"/>
    <w:link w:val="DokumentstrukturZeichen"/>
    <w:rsid w:val="00A138B4"/>
    <w:pPr>
      <w:spacing w:before="0"/>
    </w:pPr>
    <w:rPr>
      <w:rFonts w:ascii="Lucida Grande" w:hAnsi="Lucida Grande"/>
    </w:rPr>
  </w:style>
  <w:style w:type="character" w:customStyle="1" w:styleId="DokumentstrukturZeichen">
    <w:name w:val="Dokumentstruktur Zeichen"/>
    <w:basedOn w:val="Absatzstandardschriftart"/>
    <w:link w:val="Dokumentstruktur"/>
    <w:rsid w:val="00A138B4"/>
    <w:rPr>
      <w:rFonts w:ascii="Lucida Grande" w:hAnsi="Lucida Grande" w:cs="Arial"/>
      <w:spacing w:val="10"/>
      <w:sz w:val="24"/>
      <w:szCs w:val="24"/>
      <w:lang w:val="en-US"/>
    </w:rPr>
  </w:style>
  <w:style w:type="paragraph" w:customStyle="1" w:styleId="Standarde">
    <w:name w:val="Standarde"/>
    <w:basedOn w:val="Standardeinzug"/>
    <w:rsid w:val="00EF3ECF"/>
  </w:style>
  <w:style w:type="character" w:customStyle="1" w:styleId="apple-style-span">
    <w:name w:val="apple-style-span"/>
    <w:basedOn w:val="Absatzstandardschriftart"/>
    <w:rsid w:val="00376E6D"/>
  </w:style>
  <w:style w:type="character" w:customStyle="1" w:styleId="apple-converted-space">
    <w:name w:val="apple-converted-space"/>
    <w:basedOn w:val="Absatzstandardschriftart"/>
    <w:rsid w:val="00376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wmf"/><Relationship Id="rId8" Type="http://schemas.openxmlformats.org/officeDocument/2006/relationships/hyperlink" Target="https://ntserv1.ida.ing.tu-bs.de/svn/hwswcosim/trunk" TargetMode="External"/><Relationship Id="rId9" Type="http://schemas.openxmlformats.org/officeDocument/2006/relationships/hyperlink" Target="http://www.greensocs.com/files/greensocs-4.0.0.tar.gz" TargetMode="External"/><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21008</Words>
  <Characters>119749</Characters>
  <Application>Microsoft Macintosh Word</Application>
  <DocSecurity>0</DocSecurity>
  <Lines>997</Lines>
  <Paragraphs>239</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147060</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72</cp:revision>
  <cp:lastPrinted>2010-09-01T06:04:00Z</cp:lastPrinted>
  <dcterms:created xsi:type="dcterms:W3CDTF">2010-10-05T12:29:00Z</dcterms:created>
  <dcterms:modified xsi:type="dcterms:W3CDTF">2011-05-09T11:03:00Z</dcterms:modified>
</cp:coreProperties>
</file>